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center"/>
        <w:tblW w:w="5000" w:type="pct"/>
        <w:tblLook w:val="00A0" w:firstRow="1" w:lastRow="0" w:firstColumn="1" w:lastColumn="0" w:noHBand="0" w:noVBand="0"/>
      </w:tblPr>
      <w:tblGrid>
        <w:gridCol w:w="9242"/>
      </w:tblGrid>
      <w:tr w:rsidR="002157F8" w:rsidRPr="005A2EF4">
        <w:tc>
          <w:tcPr>
            <w:tcW w:w="10296" w:type="dxa"/>
          </w:tcPr>
          <w:p w:rsidR="002157F8" w:rsidRPr="00093D17" w:rsidRDefault="002157F8" w:rsidP="005D151B">
            <w:pPr>
              <w:pStyle w:val="Title"/>
              <w:rPr>
                <w:rFonts w:cs="Times New Roman"/>
                <w:sz w:val="144"/>
                <w:szCs w:val="144"/>
              </w:rPr>
            </w:pPr>
            <w:r w:rsidRPr="000F706C">
              <w:rPr>
                <w:sz w:val="116"/>
                <w:szCs w:val="116"/>
              </w:rPr>
              <w:t>System Test Plan</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2157F8" w:rsidRPr="005A2EF4" w:rsidRDefault="002157F8" w:rsidP="006B6E3C">
            <w:pPr>
              <w:rPr>
                <w:rFonts w:cs="Times New Roman"/>
              </w:rPr>
            </w:pPr>
            <w:r w:rsidRPr="005A2EF4">
              <w:t>This document</w:t>
            </w:r>
            <w:r>
              <w:t xml:space="preserve"> </w:t>
            </w:r>
            <w:r w:rsidRPr="000F706C">
              <w:t>provide</w:t>
            </w:r>
            <w:r>
              <w:t>s</w:t>
            </w:r>
            <w:r w:rsidRPr="000F706C">
              <w:t xml:space="preserve"> a plan for the testing work to be </w:t>
            </w:r>
            <w:r>
              <w:t>performed</w:t>
            </w:r>
            <w:r w:rsidRPr="000F706C">
              <w:t xml:space="preserve"> during the development of the </w:t>
            </w:r>
            <w:r>
              <w:t>Cylinders &amp; Orders Management System</w:t>
            </w:r>
            <w:r w:rsidRPr="00445786">
              <w:t>.</w:t>
            </w:r>
          </w:p>
        </w:tc>
      </w:tr>
    </w:tbl>
    <w:p w:rsidR="002157F8" w:rsidRDefault="002244CD" w:rsidP="006B6E3C">
      <w:pPr>
        <w:rPr>
          <w:rFonts w:cs="Times New Roman"/>
        </w:rPr>
      </w:pPr>
      <w:r>
        <w:rPr>
          <w:noProof/>
          <w:lang w:eastAsia="ja-JP"/>
        </w:rPr>
        <w:pict>
          <v:rect id="Rectangle 52" o:spid="_x0000_s1026" style="position:absolute;left:0;text-align:left;margin-left:0;margin-top:0;width:595.3pt;height:841.9pt;z-index:-251657216;visibility:visible;mso-position-horizontal:center;mso-position-horizontal-relative:page;mso-position-vertical:center;mso-position-vertical-relative:page;v-text-anchor:middle" stroked="f" strokeweight="2pt">
            <v:fill r:id="rId9" o:title="" recolor="t" rotate="t" type="frame"/>
            <v:imagedata recolortarget="#3f3f3f"/>
            <w10:wrap anchorx="page" anchory="page"/>
          </v:rect>
        </w:pict>
      </w:r>
      <w:r>
        <w:rPr>
          <w:noProof/>
          <w:lang w:eastAsia="ja-JP"/>
        </w:rPr>
        <w:pict>
          <v:rect id="Rectangle 54" o:spid="_x0000_s1027" style="position:absolute;left:0;text-align:left;margin-left:0;margin-top:0;width:451.3pt;height:174.45pt;z-index:251656192;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8" style="position:absolute;left:0;text-align:left;margin-left:0;margin-top:0;width:451.3pt;height:2.85pt;z-index:251657216;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2244CD" w:rsidP="006B6E3C">
      <w:pPr>
        <w:rPr>
          <w:rFonts w:cs="Times New Roman"/>
        </w:rPr>
      </w:pPr>
      <w:r>
        <w:rPr>
          <w:noProof/>
          <w:lang w:eastAsia="ja-JP"/>
        </w:rPr>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251658240;visibility:visible" stroked="f">
            <v:textbox>
              <w:txbxContent>
                <w:p w:rsidR="00C75BA3" w:rsidRPr="005D151B" w:rsidRDefault="00C75BA3"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firstRow="0" w:lastRow="0" w:firstColumn="0" w:lastColumn="0" w:noHBand="0" w:noVBand="0"/>
      </w:tblPr>
      <w:tblGrid>
        <w:gridCol w:w="3168"/>
        <w:gridCol w:w="432"/>
        <w:gridCol w:w="2736"/>
        <w:gridCol w:w="2304"/>
      </w:tblGrid>
      <w:tr w:rsidR="002157F8" w:rsidRPr="005A2EF4">
        <w:trPr>
          <w:cantSplit/>
        </w:trPr>
        <w:tc>
          <w:tcPr>
            <w:tcW w:w="3168" w:type="dxa"/>
          </w:tcPr>
          <w:p w:rsidR="002157F8" w:rsidRPr="005A2EF4" w:rsidRDefault="002157F8" w:rsidP="006B6E3C">
            <w:r w:rsidRPr="005A2EF4">
              <w:t xml:space="preserve">Filing Reference : </w:t>
            </w:r>
          </w:p>
        </w:tc>
        <w:tc>
          <w:tcPr>
            <w:tcW w:w="5472" w:type="dxa"/>
            <w:gridSpan w:val="3"/>
          </w:tcPr>
          <w:p w:rsidR="002157F8" w:rsidRPr="005A2EF4" w:rsidRDefault="002157F8" w:rsidP="006B6E3C">
            <w:pPr>
              <w:rPr>
                <w:rFonts w:cs="Times New Roman"/>
              </w:rPr>
            </w:pPr>
            <w:r w:rsidRPr="005A2EF4">
              <w:t>GG/COMS/M</w:t>
            </w:r>
            <w:r>
              <w:t>P</w:t>
            </w:r>
            <w:r w:rsidRPr="005A2EF4">
              <w:t>.</w:t>
            </w:r>
            <w:r>
              <w:t>2</w:t>
            </w:r>
            <w:r w:rsidRPr="005A2EF4">
              <w:t>/</w:t>
            </w:r>
            <w:r>
              <w:t>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2157F8" w:rsidP="006B6E3C">
            <w:r>
              <w:t xml:space="preserve">System Test </w:t>
            </w:r>
            <w:r w:rsidRPr="005A2EF4">
              <w:t>Plan</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2157F8" w:rsidP="006B6E3C">
            <w:pPr>
              <w:rPr>
                <w:rFonts w:cs="Times New Roman"/>
              </w:rPr>
            </w:pPr>
            <w:r>
              <w:t>Alvin Chang Parkk Khiong</w:t>
            </w:r>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t xml:space="preserve">November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r w:rsidRPr="00445786">
              <w:t xml:space="preserve">Maung Tin </w:t>
            </w:r>
            <w:proofErr w:type="spellStart"/>
            <w:r w:rsidRPr="00445786">
              <w:t>Kyaw</w:t>
            </w:r>
            <w:proofErr w:type="spellEnd"/>
            <w:r w:rsidRPr="00445786">
              <w:t xml:space="preserve"> </w:t>
            </w:r>
            <w:proofErr w:type="spellStart"/>
            <w:r w:rsidRPr="00445786">
              <w:t>Oo</w:t>
            </w:r>
            <w:proofErr w:type="spellEnd"/>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 xml:space="preserve">Tran Ba </w:t>
            </w:r>
            <w:proofErr w:type="spellStart"/>
            <w:r>
              <w:t>Tien</w:t>
            </w:r>
            <w:proofErr w:type="spellEnd"/>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A60447">
          <w:footerReference w:type="first" r:id="rId10"/>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firstRow="0" w:lastRow="0" w:firstColumn="0" w:lastColumn="0" w:noHBand="0" w:noVBand="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ascii="NewCenturySchlbk" w:hAnsi="NewCenturySchlbk" w:cs="NewCenturySchlbk"/>
                <w:position w:val="6"/>
              </w:rPr>
            </w:pPr>
            <w:r>
              <w:rPr>
                <w:position w:val="6"/>
              </w:rPr>
              <w:t>01/11/2011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rFonts w:cs="Times New Roman"/>
                <w:position w:val="6"/>
              </w:rPr>
            </w:pPr>
            <w:r>
              <w:rPr>
                <w:position w:val="6"/>
              </w:rPr>
              <w:t>Alvin Chang Parkk Khiong</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2157F8" w:rsidRPr="005E15D0"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System Test</w:t>
      </w:r>
      <w:r w:rsidRPr="005E15D0">
        <w:rPr>
          <w:b/>
          <w:bCs/>
          <w:sz w:val="28"/>
          <w:szCs w:val="28"/>
        </w:rPr>
        <w:t xml:space="preserve"> Plan</w:t>
      </w:r>
      <w:r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firstRow="0" w:lastRow="0" w:firstColumn="0" w:lastColumn="0" w:noHBand="0" w:noVBand="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Tran Ba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Maung Tin </w:t>
            </w:r>
            <w:proofErr w:type="spellStart"/>
            <w:r w:rsidRPr="005A2EF4">
              <w:t>Kyaw</w:t>
            </w:r>
            <w:proofErr w:type="spellEnd"/>
            <w:r w:rsidRPr="005A2EF4">
              <w:t xml:space="preserve"> </w:t>
            </w:r>
            <w:proofErr w:type="spellStart"/>
            <w:r w:rsidRPr="005A2EF4">
              <w:t>Oo</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Phyo</w:t>
            </w:r>
            <w:proofErr w:type="spellEnd"/>
            <w:r w:rsidRPr="005A2EF4">
              <w:t xml:space="preserve"> </w:t>
            </w:r>
            <w:proofErr w:type="spellStart"/>
            <w:r w:rsidRPr="005A2EF4">
              <w:t>Phyo</w:t>
            </w:r>
            <w:proofErr w:type="spellEnd"/>
            <w:r w:rsidRPr="005A2EF4">
              <w:t xml:space="preserve"> </w:t>
            </w:r>
            <w:proofErr w:type="spellStart"/>
            <w:r w:rsidRPr="005A2EF4">
              <w:t>Lwin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t>Table of Contents</w:t>
      </w:r>
    </w:p>
    <w:p w:rsidR="002157F8" w:rsidRPr="001844AA" w:rsidRDefault="002157F8" w:rsidP="001844AA">
      <w:pPr>
        <w:rPr>
          <w:rFonts w:cs="Times New Roman"/>
          <w:lang w:val="en-US" w:eastAsia="ja-JP"/>
        </w:rPr>
      </w:pPr>
    </w:p>
    <w:p w:rsidR="002157F8" w:rsidRDefault="00781B8E">
      <w:pPr>
        <w:pStyle w:val="TOC1"/>
        <w:rPr>
          <w:rFonts w:ascii="Times New Roman" w:eastAsia="PMingLiU" w:hAnsi="Times New Roman" w:cs="Times New Roman"/>
          <w:noProof/>
          <w:sz w:val="24"/>
          <w:szCs w:val="24"/>
          <w:lang w:eastAsia="zh-TW"/>
        </w:rPr>
      </w:pPr>
      <w:r>
        <w:fldChar w:fldCharType="begin"/>
      </w:r>
      <w:r w:rsidR="002157F8">
        <w:instrText xml:space="preserve"> TOC \o "1-3" \h \z \u </w:instrText>
      </w:r>
      <w:r>
        <w:fldChar w:fldCharType="separate"/>
      </w:r>
      <w:hyperlink w:anchor="_Toc313538179" w:history="1">
        <w:r w:rsidR="002157F8" w:rsidRPr="00D423D6">
          <w:rPr>
            <w:rStyle w:val="Hyperlink"/>
            <w:noProof/>
          </w:rPr>
          <w:t>1.</w:t>
        </w:r>
        <w:r w:rsidR="002157F8">
          <w:rPr>
            <w:rFonts w:ascii="Times New Roman" w:eastAsia="PMingLiU" w:hAnsi="Times New Roman" w:cs="Times New Roman"/>
            <w:noProof/>
            <w:sz w:val="24"/>
            <w:szCs w:val="24"/>
            <w:lang w:eastAsia="zh-TW"/>
          </w:rPr>
          <w:tab/>
        </w:r>
        <w:r w:rsidR="002157F8" w:rsidRPr="00D423D6">
          <w:rPr>
            <w:rStyle w:val="Hyperlink"/>
            <w:noProof/>
          </w:rPr>
          <w:t>INTRODUCTION</w:t>
        </w:r>
        <w:r w:rsidR="002157F8">
          <w:rPr>
            <w:rFonts w:cs="Times New Roman"/>
            <w:noProof/>
            <w:webHidden/>
          </w:rPr>
          <w:tab/>
        </w:r>
        <w:r>
          <w:rPr>
            <w:noProof/>
            <w:webHidden/>
          </w:rPr>
          <w:fldChar w:fldCharType="begin"/>
        </w:r>
        <w:r w:rsidR="002157F8">
          <w:rPr>
            <w:noProof/>
            <w:webHidden/>
          </w:rPr>
          <w:instrText xml:space="preserve"> PAGEREF _Toc313538179 \h </w:instrText>
        </w:r>
        <w:r>
          <w:rPr>
            <w:noProof/>
            <w:webHidden/>
          </w:rPr>
        </w:r>
        <w:r>
          <w:rPr>
            <w:noProof/>
            <w:webHidden/>
          </w:rPr>
          <w:fldChar w:fldCharType="separate"/>
        </w:r>
        <w:r w:rsidR="002157F8">
          <w:rPr>
            <w:noProof/>
            <w:webHidden/>
          </w:rPr>
          <w:t>1</w:t>
        </w:r>
        <w:r>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80" w:history="1">
        <w:r w:rsidR="002157F8" w:rsidRPr="00D423D6">
          <w:rPr>
            <w:rStyle w:val="Hyperlink"/>
            <w:noProof/>
          </w:rPr>
          <w:t>1.1</w:t>
        </w:r>
        <w:r w:rsidR="002157F8">
          <w:rPr>
            <w:rFonts w:ascii="Times New Roman" w:eastAsia="PMingLiU" w:hAnsi="Times New Roman" w:cs="Times New Roman"/>
            <w:noProof/>
            <w:sz w:val="24"/>
            <w:szCs w:val="24"/>
            <w:lang w:eastAsia="zh-TW"/>
          </w:rPr>
          <w:tab/>
        </w:r>
        <w:r w:rsidR="002157F8" w:rsidRPr="00D423D6">
          <w:rPr>
            <w:rStyle w:val="Hyperlink"/>
            <w:noProof/>
          </w:rPr>
          <w:t>Purpose</w:t>
        </w:r>
        <w:r w:rsidR="002157F8">
          <w:rPr>
            <w:rFonts w:cs="Times New Roman"/>
            <w:noProof/>
            <w:webHidden/>
          </w:rPr>
          <w:tab/>
        </w:r>
        <w:r w:rsidR="00781B8E">
          <w:rPr>
            <w:noProof/>
            <w:webHidden/>
          </w:rPr>
          <w:fldChar w:fldCharType="begin"/>
        </w:r>
        <w:r w:rsidR="002157F8">
          <w:rPr>
            <w:noProof/>
            <w:webHidden/>
          </w:rPr>
          <w:instrText xml:space="preserve"> PAGEREF _Toc313538180 \h </w:instrText>
        </w:r>
        <w:r w:rsidR="00781B8E">
          <w:rPr>
            <w:noProof/>
            <w:webHidden/>
          </w:rPr>
        </w:r>
        <w:r w:rsidR="00781B8E">
          <w:rPr>
            <w:noProof/>
            <w:webHidden/>
          </w:rPr>
          <w:fldChar w:fldCharType="separate"/>
        </w:r>
        <w:r w:rsidR="002157F8">
          <w:rPr>
            <w:noProof/>
            <w:webHidden/>
          </w:rPr>
          <w:t>1</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81" w:history="1">
        <w:r w:rsidR="002157F8" w:rsidRPr="00D423D6">
          <w:rPr>
            <w:rStyle w:val="Hyperlink"/>
            <w:noProof/>
          </w:rPr>
          <w:t>1.2</w:t>
        </w:r>
        <w:r w:rsidR="002157F8">
          <w:rPr>
            <w:rFonts w:ascii="Times New Roman" w:eastAsia="PMingLiU" w:hAnsi="Times New Roman" w:cs="Times New Roman"/>
            <w:noProof/>
            <w:sz w:val="24"/>
            <w:szCs w:val="24"/>
            <w:lang w:eastAsia="zh-TW"/>
          </w:rPr>
          <w:tab/>
        </w:r>
        <w:r w:rsidR="002157F8" w:rsidRPr="00D423D6">
          <w:rPr>
            <w:rStyle w:val="Hyperlink"/>
            <w:noProof/>
          </w:rPr>
          <w:t>Audience</w:t>
        </w:r>
        <w:r w:rsidR="002157F8">
          <w:rPr>
            <w:rFonts w:cs="Times New Roman"/>
            <w:noProof/>
            <w:webHidden/>
          </w:rPr>
          <w:tab/>
        </w:r>
        <w:r w:rsidR="00781B8E">
          <w:rPr>
            <w:noProof/>
            <w:webHidden/>
          </w:rPr>
          <w:fldChar w:fldCharType="begin"/>
        </w:r>
        <w:r w:rsidR="002157F8">
          <w:rPr>
            <w:noProof/>
            <w:webHidden/>
          </w:rPr>
          <w:instrText xml:space="preserve"> PAGEREF _Toc313538181 \h </w:instrText>
        </w:r>
        <w:r w:rsidR="00781B8E">
          <w:rPr>
            <w:noProof/>
            <w:webHidden/>
          </w:rPr>
        </w:r>
        <w:r w:rsidR="00781B8E">
          <w:rPr>
            <w:noProof/>
            <w:webHidden/>
          </w:rPr>
          <w:fldChar w:fldCharType="separate"/>
        </w:r>
        <w:r w:rsidR="002157F8">
          <w:rPr>
            <w:noProof/>
            <w:webHidden/>
          </w:rPr>
          <w:t>1</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82" w:history="1">
        <w:r w:rsidR="002157F8" w:rsidRPr="00D423D6">
          <w:rPr>
            <w:rStyle w:val="Hyperlink"/>
            <w:noProof/>
          </w:rPr>
          <w:t>1.3</w:t>
        </w:r>
        <w:r w:rsidR="002157F8">
          <w:rPr>
            <w:rFonts w:ascii="Times New Roman" w:eastAsia="PMingLiU" w:hAnsi="Times New Roman" w:cs="Times New Roman"/>
            <w:noProof/>
            <w:sz w:val="24"/>
            <w:szCs w:val="24"/>
            <w:lang w:eastAsia="zh-TW"/>
          </w:rPr>
          <w:tab/>
        </w:r>
        <w:r w:rsidR="002157F8" w:rsidRPr="00D423D6">
          <w:rPr>
            <w:rStyle w:val="Hyperlink"/>
            <w:noProof/>
          </w:rPr>
          <w:t>Organisation</w:t>
        </w:r>
        <w:r w:rsidR="002157F8">
          <w:rPr>
            <w:rFonts w:cs="Times New Roman"/>
            <w:noProof/>
            <w:webHidden/>
          </w:rPr>
          <w:tab/>
        </w:r>
        <w:r w:rsidR="00781B8E">
          <w:rPr>
            <w:noProof/>
            <w:webHidden/>
          </w:rPr>
          <w:fldChar w:fldCharType="begin"/>
        </w:r>
        <w:r w:rsidR="002157F8">
          <w:rPr>
            <w:noProof/>
            <w:webHidden/>
          </w:rPr>
          <w:instrText xml:space="preserve"> PAGEREF _Toc313538182 \h </w:instrText>
        </w:r>
        <w:r w:rsidR="00781B8E">
          <w:rPr>
            <w:noProof/>
            <w:webHidden/>
          </w:rPr>
        </w:r>
        <w:r w:rsidR="00781B8E">
          <w:rPr>
            <w:noProof/>
            <w:webHidden/>
          </w:rPr>
          <w:fldChar w:fldCharType="separate"/>
        </w:r>
        <w:r w:rsidR="002157F8">
          <w:rPr>
            <w:noProof/>
            <w:webHidden/>
          </w:rPr>
          <w:t>1</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83" w:history="1">
        <w:r w:rsidR="002157F8" w:rsidRPr="00D423D6">
          <w:rPr>
            <w:rStyle w:val="Hyperlink"/>
            <w:noProof/>
          </w:rPr>
          <w:t>1.4</w:t>
        </w:r>
        <w:r w:rsidR="002157F8">
          <w:rPr>
            <w:rFonts w:ascii="Times New Roman" w:eastAsia="PMingLiU" w:hAnsi="Times New Roman" w:cs="Times New Roman"/>
            <w:noProof/>
            <w:sz w:val="24"/>
            <w:szCs w:val="24"/>
            <w:lang w:eastAsia="zh-TW"/>
          </w:rPr>
          <w:tab/>
        </w:r>
        <w:r w:rsidR="002157F8" w:rsidRPr="00D423D6">
          <w:rPr>
            <w:rStyle w:val="Hyperlink"/>
            <w:noProof/>
          </w:rPr>
          <w:t>References</w:t>
        </w:r>
        <w:r w:rsidR="002157F8">
          <w:rPr>
            <w:rFonts w:cs="Times New Roman"/>
            <w:noProof/>
            <w:webHidden/>
          </w:rPr>
          <w:tab/>
        </w:r>
        <w:r w:rsidR="00781B8E">
          <w:rPr>
            <w:noProof/>
            <w:webHidden/>
          </w:rPr>
          <w:fldChar w:fldCharType="begin"/>
        </w:r>
        <w:r w:rsidR="002157F8">
          <w:rPr>
            <w:noProof/>
            <w:webHidden/>
          </w:rPr>
          <w:instrText xml:space="preserve"> PAGEREF _Toc313538183 \h </w:instrText>
        </w:r>
        <w:r w:rsidR="00781B8E">
          <w:rPr>
            <w:noProof/>
            <w:webHidden/>
          </w:rPr>
        </w:r>
        <w:r w:rsidR="00781B8E">
          <w:rPr>
            <w:noProof/>
            <w:webHidden/>
          </w:rPr>
          <w:fldChar w:fldCharType="separate"/>
        </w:r>
        <w:r w:rsidR="002157F8">
          <w:rPr>
            <w:noProof/>
            <w:webHidden/>
          </w:rPr>
          <w:t>1</w:t>
        </w:r>
        <w:r w:rsidR="00781B8E">
          <w:rPr>
            <w:noProof/>
            <w:webHidden/>
          </w:rPr>
          <w:fldChar w:fldCharType="end"/>
        </w:r>
      </w:hyperlink>
    </w:p>
    <w:p w:rsidR="002157F8" w:rsidRDefault="002244CD">
      <w:pPr>
        <w:pStyle w:val="TOC1"/>
        <w:rPr>
          <w:rFonts w:ascii="Times New Roman" w:eastAsia="PMingLiU" w:hAnsi="Times New Roman" w:cs="Times New Roman"/>
          <w:noProof/>
          <w:sz w:val="24"/>
          <w:szCs w:val="24"/>
          <w:lang w:eastAsia="zh-TW"/>
        </w:rPr>
      </w:pPr>
      <w:hyperlink w:anchor="_Toc313538184" w:history="1">
        <w:r w:rsidR="002157F8" w:rsidRPr="00D423D6">
          <w:rPr>
            <w:rStyle w:val="Hyperlink"/>
            <w:noProof/>
          </w:rPr>
          <w:t>2.</w:t>
        </w:r>
        <w:r w:rsidR="002157F8">
          <w:rPr>
            <w:rFonts w:ascii="Times New Roman" w:eastAsia="PMingLiU" w:hAnsi="Times New Roman" w:cs="Times New Roman"/>
            <w:noProof/>
            <w:sz w:val="24"/>
            <w:szCs w:val="24"/>
            <w:lang w:eastAsia="zh-TW"/>
          </w:rPr>
          <w:tab/>
        </w:r>
        <w:r w:rsidR="002157F8" w:rsidRPr="00D423D6">
          <w:rPr>
            <w:rStyle w:val="Hyperlink"/>
            <w:noProof/>
          </w:rPr>
          <w:t>TEST PROCEDURE</w:t>
        </w:r>
        <w:r w:rsidR="002157F8">
          <w:rPr>
            <w:rFonts w:cs="Times New Roman"/>
            <w:noProof/>
            <w:webHidden/>
          </w:rPr>
          <w:tab/>
        </w:r>
        <w:r w:rsidR="00781B8E">
          <w:rPr>
            <w:noProof/>
            <w:webHidden/>
          </w:rPr>
          <w:fldChar w:fldCharType="begin"/>
        </w:r>
        <w:r w:rsidR="002157F8">
          <w:rPr>
            <w:noProof/>
            <w:webHidden/>
          </w:rPr>
          <w:instrText xml:space="preserve"> PAGEREF _Toc313538184 \h </w:instrText>
        </w:r>
        <w:r w:rsidR="00781B8E">
          <w:rPr>
            <w:noProof/>
            <w:webHidden/>
          </w:rPr>
        </w:r>
        <w:r w:rsidR="00781B8E">
          <w:rPr>
            <w:noProof/>
            <w:webHidden/>
          </w:rPr>
          <w:fldChar w:fldCharType="separate"/>
        </w:r>
        <w:r w:rsidR="002157F8">
          <w:rPr>
            <w:noProof/>
            <w:webHidden/>
          </w:rPr>
          <w:t>4</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86" w:history="1">
        <w:r w:rsidR="002157F8" w:rsidRPr="00D423D6">
          <w:rPr>
            <w:rStyle w:val="Hyperlink"/>
            <w:noProof/>
          </w:rPr>
          <w:t>2.1</w:t>
        </w:r>
        <w:r w:rsidR="002157F8">
          <w:rPr>
            <w:rFonts w:ascii="Times New Roman" w:eastAsia="PMingLiU" w:hAnsi="Times New Roman" w:cs="Times New Roman"/>
            <w:noProof/>
            <w:sz w:val="24"/>
            <w:szCs w:val="24"/>
            <w:lang w:eastAsia="zh-TW"/>
          </w:rPr>
          <w:tab/>
        </w:r>
        <w:r w:rsidR="002157F8" w:rsidRPr="00D423D6">
          <w:rPr>
            <w:rStyle w:val="Hyperlink"/>
            <w:noProof/>
          </w:rPr>
          <w:t>Approach</w:t>
        </w:r>
        <w:r w:rsidR="002157F8">
          <w:rPr>
            <w:rFonts w:cs="Times New Roman"/>
            <w:noProof/>
            <w:webHidden/>
          </w:rPr>
          <w:tab/>
        </w:r>
        <w:r w:rsidR="00781B8E">
          <w:rPr>
            <w:noProof/>
            <w:webHidden/>
          </w:rPr>
          <w:fldChar w:fldCharType="begin"/>
        </w:r>
        <w:r w:rsidR="002157F8">
          <w:rPr>
            <w:noProof/>
            <w:webHidden/>
          </w:rPr>
          <w:instrText xml:space="preserve"> PAGEREF _Toc313538186 \h </w:instrText>
        </w:r>
        <w:r w:rsidR="00781B8E">
          <w:rPr>
            <w:noProof/>
            <w:webHidden/>
          </w:rPr>
        </w:r>
        <w:r w:rsidR="00781B8E">
          <w:rPr>
            <w:noProof/>
            <w:webHidden/>
          </w:rPr>
          <w:fldChar w:fldCharType="separate"/>
        </w:r>
        <w:r w:rsidR="002157F8">
          <w:rPr>
            <w:noProof/>
            <w:webHidden/>
          </w:rPr>
          <w:t>4</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87" w:history="1">
        <w:r w:rsidR="002157F8" w:rsidRPr="00D423D6">
          <w:rPr>
            <w:rStyle w:val="Hyperlink"/>
            <w:noProof/>
          </w:rPr>
          <w:t>2.2</w:t>
        </w:r>
        <w:r w:rsidR="002157F8">
          <w:rPr>
            <w:rFonts w:ascii="Times New Roman" w:eastAsia="PMingLiU" w:hAnsi="Times New Roman" w:cs="Times New Roman"/>
            <w:noProof/>
            <w:sz w:val="24"/>
            <w:szCs w:val="24"/>
            <w:lang w:eastAsia="zh-TW"/>
          </w:rPr>
          <w:tab/>
        </w:r>
        <w:r w:rsidR="002157F8" w:rsidRPr="00D423D6">
          <w:rPr>
            <w:rStyle w:val="Hyperlink"/>
            <w:noProof/>
          </w:rPr>
          <w:t>Scope</w:t>
        </w:r>
        <w:r w:rsidR="002157F8">
          <w:rPr>
            <w:rFonts w:cs="Times New Roman"/>
            <w:noProof/>
            <w:webHidden/>
          </w:rPr>
          <w:tab/>
        </w:r>
        <w:r w:rsidR="00781B8E">
          <w:rPr>
            <w:noProof/>
            <w:webHidden/>
          </w:rPr>
          <w:fldChar w:fldCharType="begin"/>
        </w:r>
        <w:r w:rsidR="002157F8">
          <w:rPr>
            <w:noProof/>
            <w:webHidden/>
          </w:rPr>
          <w:instrText xml:space="preserve"> PAGEREF _Toc313538187 \h </w:instrText>
        </w:r>
        <w:r w:rsidR="00781B8E">
          <w:rPr>
            <w:noProof/>
            <w:webHidden/>
          </w:rPr>
        </w:r>
        <w:r w:rsidR="00781B8E">
          <w:rPr>
            <w:noProof/>
            <w:webHidden/>
          </w:rPr>
          <w:fldChar w:fldCharType="separate"/>
        </w:r>
        <w:r w:rsidR="002157F8">
          <w:rPr>
            <w:noProof/>
            <w:webHidden/>
          </w:rPr>
          <w:t>4</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88" w:history="1">
        <w:r w:rsidR="002157F8" w:rsidRPr="00D423D6">
          <w:rPr>
            <w:rStyle w:val="Hyperlink"/>
            <w:noProof/>
          </w:rPr>
          <w:t>2.3</w:t>
        </w:r>
        <w:r w:rsidR="002157F8">
          <w:rPr>
            <w:rFonts w:ascii="Times New Roman" w:eastAsia="PMingLiU" w:hAnsi="Times New Roman" w:cs="Times New Roman"/>
            <w:noProof/>
            <w:sz w:val="24"/>
            <w:szCs w:val="24"/>
            <w:lang w:eastAsia="zh-TW"/>
          </w:rPr>
          <w:tab/>
        </w:r>
        <w:r w:rsidR="002157F8" w:rsidRPr="00D423D6">
          <w:rPr>
            <w:rStyle w:val="Hyperlink"/>
            <w:noProof/>
          </w:rPr>
          <w:t>Procedure</w:t>
        </w:r>
        <w:r w:rsidR="002157F8">
          <w:rPr>
            <w:rFonts w:cs="Times New Roman"/>
            <w:noProof/>
            <w:webHidden/>
          </w:rPr>
          <w:tab/>
        </w:r>
        <w:r w:rsidR="00781B8E">
          <w:rPr>
            <w:noProof/>
            <w:webHidden/>
          </w:rPr>
          <w:fldChar w:fldCharType="begin"/>
        </w:r>
        <w:r w:rsidR="002157F8">
          <w:rPr>
            <w:noProof/>
            <w:webHidden/>
          </w:rPr>
          <w:instrText xml:space="preserve"> PAGEREF _Toc313538188 \h </w:instrText>
        </w:r>
        <w:r w:rsidR="00781B8E">
          <w:rPr>
            <w:noProof/>
            <w:webHidden/>
          </w:rPr>
        </w:r>
        <w:r w:rsidR="00781B8E">
          <w:rPr>
            <w:noProof/>
            <w:webHidden/>
          </w:rPr>
          <w:fldChar w:fldCharType="separate"/>
        </w:r>
        <w:r w:rsidR="002157F8">
          <w:rPr>
            <w:noProof/>
            <w:webHidden/>
          </w:rPr>
          <w:t>4</w:t>
        </w:r>
        <w:r w:rsidR="00781B8E">
          <w:rPr>
            <w:noProof/>
            <w:webHidden/>
          </w:rPr>
          <w:fldChar w:fldCharType="end"/>
        </w:r>
      </w:hyperlink>
    </w:p>
    <w:p w:rsidR="002157F8" w:rsidRDefault="002244CD">
      <w:pPr>
        <w:pStyle w:val="TOC1"/>
        <w:rPr>
          <w:rFonts w:ascii="Times New Roman" w:eastAsia="PMingLiU" w:hAnsi="Times New Roman" w:cs="Times New Roman"/>
          <w:noProof/>
          <w:sz w:val="24"/>
          <w:szCs w:val="24"/>
          <w:lang w:eastAsia="zh-TW"/>
        </w:rPr>
      </w:pPr>
      <w:hyperlink w:anchor="_Toc313538189" w:history="1">
        <w:r w:rsidR="002157F8" w:rsidRPr="00D423D6">
          <w:rPr>
            <w:rStyle w:val="Hyperlink"/>
            <w:noProof/>
          </w:rPr>
          <w:t>3.</w:t>
        </w:r>
        <w:r w:rsidR="002157F8">
          <w:rPr>
            <w:rFonts w:ascii="Times New Roman" w:eastAsia="PMingLiU" w:hAnsi="Times New Roman" w:cs="Times New Roman"/>
            <w:noProof/>
            <w:sz w:val="24"/>
            <w:szCs w:val="24"/>
            <w:lang w:eastAsia="zh-TW"/>
          </w:rPr>
          <w:tab/>
        </w:r>
        <w:r w:rsidR="002157F8" w:rsidRPr="00D423D6">
          <w:rPr>
            <w:rStyle w:val="Hyperlink"/>
            <w:noProof/>
          </w:rPr>
          <w:t>TEST DATA</w:t>
        </w:r>
        <w:r w:rsidR="002157F8">
          <w:rPr>
            <w:rFonts w:cs="Times New Roman"/>
            <w:noProof/>
            <w:webHidden/>
          </w:rPr>
          <w:tab/>
        </w:r>
        <w:r w:rsidR="00781B8E">
          <w:rPr>
            <w:noProof/>
            <w:webHidden/>
          </w:rPr>
          <w:fldChar w:fldCharType="begin"/>
        </w:r>
        <w:r w:rsidR="002157F8">
          <w:rPr>
            <w:noProof/>
            <w:webHidden/>
          </w:rPr>
          <w:instrText xml:space="preserve"> PAGEREF _Toc313538189 \h </w:instrText>
        </w:r>
        <w:r w:rsidR="00781B8E">
          <w:rPr>
            <w:noProof/>
            <w:webHidden/>
          </w:rPr>
        </w:r>
        <w:r w:rsidR="00781B8E">
          <w:rPr>
            <w:noProof/>
            <w:webHidden/>
          </w:rPr>
          <w:fldChar w:fldCharType="separate"/>
        </w:r>
        <w:r w:rsidR="002157F8">
          <w:rPr>
            <w:noProof/>
            <w:webHidden/>
          </w:rPr>
          <w:t>6</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91" w:history="1">
        <w:r w:rsidR="002157F8" w:rsidRPr="00D423D6">
          <w:rPr>
            <w:rStyle w:val="Hyperlink"/>
            <w:noProof/>
          </w:rPr>
          <w:t>3.1</w:t>
        </w:r>
        <w:r w:rsidR="002157F8">
          <w:rPr>
            <w:rFonts w:ascii="Times New Roman" w:eastAsia="PMingLiU" w:hAnsi="Times New Roman" w:cs="Times New Roman"/>
            <w:noProof/>
            <w:sz w:val="24"/>
            <w:szCs w:val="24"/>
            <w:lang w:eastAsia="zh-TW"/>
          </w:rPr>
          <w:tab/>
        </w:r>
        <w:r w:rsidR="002157F8" w:rsidRPr="00D423D6">
          <w:rPr>
            <w:rStyle w:val="Hyperlink"/>
            <w:noProof/>
          </w:rPr>
          <w:t>Sales Orders</w:t>
        </w:r>
        <w:r w:rsidR="002157F8">
          <w:rPr>
            <w:rFonts w:cs="Times New Roman"/>
            <w:noProof/>
            <w:webHidden/>
          </w:rPr>
          <w:tab/>
        </w:r>
        <w:r w:rsidR="00781B8E">
          <w:rPr>
            <w:noProof/>
            <w:webHidden/>
          </w:rPr>
          <w:fldChar w:fldCharType="begin"/>
        </w:r>
        <w:r w:rsidR="002157F8">
          <w:rPr>
            <w:noProof/>
            <w:webHidden/>
          </w:rPr>
          <w:instrText xml:space="preserve"> PAGEREF _Toc313538191 \h </w:instrText>
        </w:r>
        <w:r w:rsidR="00781B8E">
          <w:rPr>
            <w:noProof/>
            <w:webHidden/>
          </w:rPr>
        </w:r>
        <w:r w:rsidR="00781B8E">
          <w:rPr>
            <w:noProof/>
            <w:webHidden/>
          </w:rPr>
          <w:fldChar w:fldCharType="separate"/>
        </w:r>
        <w:r w:rsidR="002157F8">
          <w:rPr>
            <w:noProof/>
            <w:webHidden/>
          </w:rPr>
          <w:t>6</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92" w:history="1">
        <w:r w:rsidR="002157F8" w:rsidRPr="00D423D6">
          <w:rPr>
            <w:rStyle w:val="Hyperlink"/>
            <w:noProof/>
          </w:rPr>
          <w:t>3.2</w:t>
        </w:r>
        <w:r w:rsidR="002157F8">
          <w:rPr>
            <w:rFonts w:ascii="Times New Roman" w:eastAsia="PMingLiU" w:hAnsi="Times New Roman" w:cs="Times New Roman"/>
            <w:noProof/>
            <w:sz w:val="24"/>
            <w:szCs w:val="24"/>
            <w:lang w:eastAsia="zh-TW"/>
          </w:rPr>
          <w:tab/>
        </w:r>
        <w:r w:rsidR="002157F8" w:rsidRPr="00D423D6">
          <w:rPr>
            <w:rStyle w:val="Hyperlink"/>
            <w:noProof/>
          </w:rPr>
          <w:t>Cylinders</w:t>
        </w:r>
        <w:r w:rsidR="002157F8">
          <w:rPr>
            <w:rFonts w:cs="Times New Roman"/>
            <w:noProof/>
            <w:webHidden/>
          </w:rPr>
          <w:tab/>
        </w:r>
        <w:r w:rsidR="00781B8E">
          <w:rPr>
            <w:noProof/>
            <w:webHidden/>
          </w:rPr>
          <w:fldChar w:fldCharType="begin"/>
        </w:r>
        <w:r w:rsidR="002157F8">
          <w:rPr>
            <w:noProof/>
            <w:webHidden/>
          </w:rPr>
          <w:instrText xml:space="preserve"> PAGEREF _Toc313538192 \h </w:instrText>
        </w:r>
        <w:r w:rsidR="00781B8E">
          <w:rPr>
            <w:noProof/>
            <w:webHidden/>
          </w:rPr>
        </w:r>
        <w:r w:rsidR="00781B8E">
          <w:rPr>
            <w:noProof/>
            <w:webHidden/>
          </w:rPr>
          <w:fldChar w:fldCharType="separate"/>
        </w:r>
        <w:r w:rsidR="002157F8">
          <w:rPr>
            <w:noProof/>
            <w:webHidden/>
          </w:rPr>
          <w:t>6</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93" w:history="1">
        <w:r w:rsidR="002157F8" w:rsidRPr="00D423D6">
          <w:rPr>
            <w:rStyle w:val="Hyperlink"/>
            <w:noProof/>
          </w:rPr>
          <w:t>3.3</w:t>
        </w:r>
        <w:r w:rsidR="002157F8">
          <w:rPr>
            <w:rFonts w:ascii="Times New Roman" w:eastAsia="PMingLiU" w:hAnsi="Times New Roman" w:cs="Times New Roman"/>
            <w:noProof/>
            <w:sz w:val="24"/>
            <w:szCs w:val="24"/>
            <w:lang w:eastAsia="zh-TW"/>
          </w:rPr>
          <w:tab/>
        </w:r>
        <w:r w:rsidR="002157F8" w:rsidRPr="00D423D6">
          <w:rPr>
            <w:rStyle w:val="Hyperlink"/>
            <w:noProof/>
          </w:rPr>
          <w:t>Employees</w:t>
        </w:r>
        <w:r w:rsidR="002157F8">
          <w:rPr>
            <w:rFonts w:cs="Times New Roman"/>
            <w:noProof/>
            <w:webHidden/>
          </w:rPr>
          <w:tab/>
        </w:r>
        <w:r w:rsidR="00781B8E">
          <w:rPr>
            <w:noProof/>
            <w:webHidden/>
          </w:rPr>
          <w:fldChar w:fldCharType="begin"/>
        </w:r>
        <w:r w:rsidR="002157F8">
          <w:rPr>
            <w:noProof/>
            <w:webHidden/>
          </w:rPr>
          <w:instrText xml:space="preserve"> PAGEREF _Toc313538193 \h </w:instrText>
        </w:r>
        <w:r w:rsidR="00781B8E">
          <w:rPr>
            <w:noProof/>
            <w:webHidden/>
          </w:rPr>
        </w:r>
        <w:r w:rsidR="00781B8E">
          <w:rPr>
            <w:noProof/>
            <w:webHidden/>
          </w:rPr>
          <w:fldChar w:fldCharType="separate"/>
        </w:r>
        <w:r w:rsidR="002157F8">
          <w:rPr>
            <w:noProof/>
            <w:webHidden/>
          </w:rPr>
          <w:t>6</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94" w:history="1">
        <w:r w:rsidR="002157F8" w:rsidRPr="00D423D6">
          <w:rPr>
            <w:rStyle w:val="Hyperlink"/>
            <w:noProof/>
          </w:rPr>
          <w:t>3.4</w:t>
        </w:r>
        <w:r w:rsidR="002157F8">
          <w:rPr>
            <w:rFonts w:ascii="Times New Roman" w:eastAsia="PMingLiU" w:hAnsi="Times New Roman" w:cs="Times New Roman"/>
            <w:noProof/>
            <w:sz w:val="24"/>
            <w:szCs w:val="24"/>
            <w:lang w:eastAsia="zh-TW"/>
          </w:rPr>
          <w:tab/>
        </w:r>
        <w:r w:rsidR="002157F8" w:rsidRPr="00D423D6">
          <w:rPr>
            <w:rStyle w:val="Hyperlink"/>
            <w:noProof/>
          </w:rPr>
          <w:t>Departments</w:t>
        </w:r>
        <w:r w:rsidR="002157F8">
          <w:rPr>
            <w:rFonts w:cs="Times New Roman"/>
            <w:noProof/>
            <w:webHidden/>
          </w:rPr>
          <w:tab/>
        </w:r>
        <w:r w:rsidR="00781B8E">
          <w:rPr>
            <w:noProof/>
            <w:webHidden/>
          </w:rPr>
          <w:fldChar w:fldCharType="begin"/>
        </w:r>
        <w:r w:rsidR="002157F8">
          <w:rPr>
            <w:noProof/>
            <w:webHidden/>
          </w:rPr>
          <w:instrText xml:space="preserve"> PAGEREF _Toc313538194 \h </w:instrText>
        </w:r>
        <w:r w:rsidR="00781B8E">
          <w:rPr>
            <w:noProof/>
            <w:webHidden/>
          </w:rPr>
        </w:r>
        <w:r w:rsidR="00781B8E">
          <w:rPr>
            <w:noProof/>
            <w:webHidden/>
          </w:rPr>
          <w:fldChar w:fldCharType="separate"/>
        </w:r>
        <w:r w:rsidR="002157F8">
          <w:rPr>
            <w:noProof/>
            <w:webHidden/>
          </w:rPr>
          <w:t>6</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95" w:history="1">
        <w:r w:rsidR="002157F8" w:rsidRPr="00D423D6">
          <w:rPr>
            <w:rStyle w:val="Hyperlink"/>
            <w:noProof/>
          </w:rPr>
          <w:t>3.5</w:t>
        </w:r>
        <w:r w:rsidR="002157F8">
          <w:rPr>
            <w:rFonts w:ascii="Times New Roman" w:eastAsia="PMingLiU" w:hAnsi="Times New Roman" w:cs="Times New Roman"/>
            <w:noProof/>
            <w:sz w:val="24"/>
            <w:szCs w:val="24"/>
            <w:lang w:eastAsia="zh-TW"/>
          </w:rPr>
          <w:tab/>
        </w:r>
        <w:r w:rsidR="002157F8" w:rsidRPr="00D423D6">
          <w:rPr>
            <w:rStyle w:val="Hyperlink"/>
            <w:noProof/>
          </w:rPr>
          <w:t>Workflow and Steps</w:t>
        </w:r>
        <w:r w:rsidR="002157F8">
          <w:rPr>
            <w:rFonts w:cs="Times New Roman"/>
            <w:noProof/>
            <w:webHidden/>
          </w:rPr>
          <w:tab/>
        </w:r>
        <w:r w:rsidR="00781B8E">
          <w:rPr>
            <w:noProof/>
            <w:webHidden/>
          </w:rPr>
          <w:fldChar w:fldCharType="begin"/>
        </w:r>
        <w:r w:rsidR="002157F8">
          <w:rPr>
            <w:noProof/>
            <w:webHidden/>
          </w:rPr>
          <w:instrText xml:space="preserve"> PAGEREF _Toc313538195 \h </w:instrText>
        </w:r>
        <w:r w:rsidR="00781B8E">
          <w:rPr>
            <w:noProof/>
            <w:webHidden/>
          </w:rPr>
        </w:r>
        <w:r w:rsidR="00781B8E">
          <w:rPr>
            <w:noProof/>
            <w:webHidden/>
          </w:rPr>
          <w:fldChar w:fldCharType="separate"/>
        </w:r>
        <w:r w:rsidR="002157F8">
          <w:rPr>
            <w:noProof/>
            <w:webHidden/>
          </w:rPr>
          <w:t>6</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96" w:history="1">
        <w:r w:rsidR="002157F8" w:rsidRPr="00D423D6">
          <w:rPr>
            <w:rStyle w:val="Hyperlink"/>
            <w:noProof/>
          </w:rPr>
          <w:t>3.6</w:t>
        </w:r>
        <w:r w:rsidR="002157F8">
          <w:rPr>
            <w:rFonts w:ascii="Times New Roman" w:eastAsia="PMingLiU" w:hAnsi="Times New Roman" w:cs="Times New Roman"/>
            <w:noProof/>
            <w:sz w:val="24"/>
            <w:szCs w:val="24"/>
            <w:lang w:eastAsia="zh-TW"/>
          </w:rPr>
          <w:tab/>
        </w:r>
        <w:r w:rsidR="002157F8" w:rsidRPr="00D423D6">
          <w:rPr>
            <w:rStyle w:val="Hyperlink"/>
            <w:noProof/>
          </w:rPr>
          <w:t>Roles and Access Rights</w:t>
        </w:r>
        <w:r w:rsidR="002157F8">
          <w:rPr>
            <w:rFonts w:cs="Times New Roman"/>
            <w:noProof/>
            <w:webHidden/>
          </w:rPr>
          <w:tab/>
        </w:r>
        <w:r w:rsidR="00781B8E">
          <w:rPr>
            <w:noProof/>
            <w:webHidden/>
          </w:rPr>
          <w:fldChar w:fldCharType="begin"/>
        </w:r>
        <w:r w:rsidR="002157F8">
          <w:rPr>
            <w:noProof/>
            <w:webHidden/>
          </w:rPr>
          <w:instrText xml:space="preserve"> PAGEREF _Toc313538196 \h </w:instrText>
        </w:r>
        <w:r w:rsidR="00781B8E">
          <w:rPr>
            <w:noProof/>
            <w:webHidden/>
          </w:rPr>
        </w:r>
        <w:r w:rsidR="00781B8E">
          <w:rPr>
            <w:noProof/>
            <w:webHidden/>
          </w:rPr>
          <w:fldChar w:fldCharType="separate"/>
        </w:r>
        <w:r w:rsidR="002157F8">
          <w:rPr>
            <w:noProof/>
            <w:webHidden/>
          </w:rPr>
          <w:t>6</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97" w:history="1">
        <w:r w:rsidR="002157F8" w:rsidRPr="00D423D6">
          <w:rPr>
            <w:rStyle w:val="Hyperlink"/>
            <w:noProof/>
          </w:rPr>
          <w:t>3.7</w:t>
        </w:r>
        <w:r w:rsidR="002157F8">
          <w:rPr>
            <w:rFonts w:ascii="Times New Roman" w:eastAsia="PMingLiU" w:hAnsi="Times New Roman" w:cs="Times New Roman"/>
            <w:noProof/>
            <w:sz w:val="24"/>
            <w:szCs w:val="24"/>
            <w:lang w:eastAsia="zh-TW"/>
          </w:rPr>
          <w:tab/>
        </w:r>
        <w:r w:rsidR="002157F8" w:rsidRPr="00D423D6">
          <w:rPr>
            <w:rStyle w:val="Hyperlink"/>
            <w:noProof/>
          </w:rPr>
          <w:t>Performance Formula</w:t>
        </w:r>
        <w:r w:rsidR="002157F8">
          <w:rPr>
            <w:rFonts w:cs="Times New Roman"/>
            <w:noProof/>
            <w:webHidden/>
          </w:rPr>
          <w:tab/>
        </w:r>
        <w:r w:rsidR="00781B8E">
          <w:rPr>
            <w:noProof/>
            <w:webHidden/>
          </w:rPr>
          <w:fldChar w:fldCharType="begin"/>
        </w:r>
        <w:r w:rsidR="002157F8">
          <w:rPr>
            <w:noProof/>
            <w:webHidden/>
          </w:rPr>
          <w:instrText xml:space="preserve"> PAGEREF _Toc313538197 \h </w:instrText>
        </w:r>
        <w:r w:rsidR="00781B8E">
          <w:rPr>
            <w:noProof/>
            <w:webHidden/>
          </w:rPr>
        </w:r>
        <w:r w:rsidR="00781B8E">
          <w:rPr>
            <w:noProof/>
            <w:webHidden/>
          </w:rPr>
          <w:fldChar w:fldCharType="separate"/>
        </w:r>
        <w:r w:rsidR="002157F8">
          <w:rPr>
            <w:noProof/>
            <w:webHidden/>
          </w:rPr>
          <w:t>6</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198" w:history="1">
        <w:r w:rsidR="002157F8" w:rsidRPr="00D423D6">
          <w:rPr>
            <w:rStyle w:val="Hyperlink"/>
            <w:noProof/>
          </w:rPr>
          <w:t>3.8</w:t>
        </w:r>
        <w:r w:rsidR="002157F8">
          <w:rPr>
            <w:rFonts w:ascii="Times New Roman" w:eastAsia="PMingLiU" w:hAnsi="Times New Roman" w:cs="Times New Roman"/>
            <w:noProof/>
            <w:sz w:val="24"/>
            <w:szCs w:val="24"/>
            <w:lang w:eastAsia="zh-TW"/>
          </w:rPr>
          <w:tab/>
        </w:r>
        <w:r w:rsidR="002157F8" w:rsidRPr="00D423D6">
          <w:rPr>
            <w:rStyle w:val="Hyperlink"/>
            <w:noProof/>
          </w:rPr>
          <w:t>Error Codes</w:t>
        </w:r>
        <w:r w:rsidR="002157F8">
          <w:rPr>
            <w:rFonts w:cs="Times New Roman"/>
            <w:noProof/>
            <w:webHidden/>
          </w:rPr>
          <w:tab/>
        </w:r>
        <w:r w:rsidR="00781B8E">
          <w:rPr>
            <w:noProof/>
            <w:webHidden/>
          </w:rPr>
          <w:fldChar w:fldCharType="begin"/>
        </w:r>
        <w:r w:rsidR="002157F8">
          <w:rPr>
            <w:noProof/>
            <w:webHidden/>
          </w:rPr>
          <w:instrText xml:space="preserve"> PAGEREF _Toc313538198 \h </w:instrText>
        </w:r>
        <w:r w:rsidR="00781B8E">
          <w:rPr>
            <w:noProof/>
            <w:webHidden/>
          </w:rPr>
        </w:r>
        <w:r w:rsidR="00781B8E">
          <w:rPr>
            <w:noProof/>
            <w:webHidden/>
          </w:rPr>
          <w:fldChar w:fldCharType="separate"/>
        </w:r>
        <w:r w:rsidR="002157F8">
          <w:rPr>
            <w:noProof/>
            <w:webHidden/>
          </w:rPr>
          <w:t>6</w:t>
        </w:r>
        <w:r w:rsidR="00781B8E">
          <w:rPr>
            <w:noProof/>
            <w:webHidden/>
          </w:rPr>
          <w:fldChar w:fldCharType="end"/>
        </w:r>
      </w:hyperlink>
    </w:p>
    <w:p w:rsidR="002157F8" w:rsidRDefault="002244CD">
      <w:pPr>
        <w:pStyle w:val="TOC1"/>
        <w:rPr>
          <w:rFonts w:ascii="Times New Roman" w:eastAsia="PMingLiU" w:hAnsi="Times New Roman" w:cs="Times New Roman"/>
          <w:noProof/>
          <w:sz w:val="24"/>
          <w:szCs w:val="24"/>
          <w:lang w:eastAsia="zh-TW"/>
        </w:rPr>
      </w:pPr>
      <w:hyperlink w:anchor="_Toc313538199" w:history="1">
        <w:r w:rsidR="002157F8" w:rsidRPr="00D423D6">
          <w:rPr>
            <w:rStyle w:val="Hyperlink"/>
            <w:noProof/>
          </w:rPr>
          <w:t>4.</w:t>
        </w:r>
        <w:r w:rsidR="002157F8">
          <w:rPr>
            <w:rFonts w:ascii="Times New Roman" w:eastAsia="PMingLiU" w:hAnsi="Times New Roman" w:cs="Times New Roman"/>
            <w:noProof/>
            <w:sz w:val="24"/>
            <w:szCs w:val="24"/>
            <w:lang w:eastAsia="zh-TW"/>
          </w:rPr>
          <w:tab/>
        </w:r>
        <w:r w:rsidR="002157F8" w:rsidRPr="00D423D6">
          <w:rPr>
            <w:rStyle w:val="Hyperlink"/>
            <w:noProof/>
          </w:rPr>
          <w:t>TEST SPECIFICATION</w:t>
        </w:r>
        <w:r w:rsidR="002157F8">
          <w:rPr>
            <w:rFonts w:cs="Times New Roman"/>
            <w:noProof/>
            <w:webHidden/>
          </w:rPr>
          <w:tab/>
        </w:r>
        <w:r w:rsidR="00781B8E">
          <w:rPr>
            <w:noProof/>
            <w:webHidden/>
          </w:rPr>
          <w:fldChar w:fldCharType="begin"/>
        </w:r>
        <w:r w:rsidR="002157F8">
          <w:rPr>
            <w:noProof/>
            <w:webHidden/>
          </w:rPr>
          <w:instrText xml:space="preserve"> PAGEREF _Toc313538199 \h </w:instrText>
        </w:r>
        <w:r w:rsidR="00781B8E">
          <w:rPr>
            <w:noProof/>
            <w:webHidden/>
          </w:rPr>
        </w:r>
        <w:r w:rsidR="00781B8E">
          <w:rPr>
            <w:noProof/>
            <w:webHidden/>
          </w:rPr>
          <w:fldChar w:fldCharType="separate"/>
        </w:r>
        <w:r w:rsidR="002157F8">
          <w:rPr>
            <w:noProof/>
            <w:webHidden/>
          </w:rPr>
          <w:t>8</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01" w:history="1">
        <w:r w:rsidR="002157F8" w:rsidRPr="00D423D6">
          <w:rPr>
            <w:rStyle w:val="Hyperlink"/>
            <w:noProof/>
          </w:rPr>
          <w:t>4.1</w:t>
        </w:r>
        <w:r w:rsidR="002157F8">
          <w:rPr>
            <w:rFonts w:ascii="Times New Roman" w:eastAsia="PMingLiU" w:hAnsi="Times New Roman" w:cs="Times New Roman"/>
            <w:noProof/>
            <w:sz w:val="24"/>
            <w:szCs w:val="24"/>
            <w:lang w:eastAsia="zh-TW"/>
          </w:rPr>
          <w:tab/>
        </w:r>
        <w:r w:rsidR="002157F8" w:rsidRPr="00D423D6">
          <w:rPr>
            <w:rStyle w:val="Hyperlink"/>
            <w:noProof/>
          </w:rPr>
          <w:t>Change Cylinder Priority</w:t>
        </w:r>
        <w:r w:rsidR="002157F8">
          <w:rPr>
            <w:rFonts w:cs="Times New Roman"/>
            <w:noProof/>
            <w:webHidden/>
          </w:rPr>
          <w:tab/>
        </w:r>
        <w:r w:rsidR="00781B8E">
          <w:rPr>
            <w:noProof/>
            <w:webHidden/>
          </w:rPr>
          <w:fldChar w:fldCharType="begin"/>
        </w:r>
        <w:r w:rsidR="002157F8">
          <w:rPr>
            <w:noProof/>
            <w:webHidden/>
          </w:rPr>
          <w:instrText xml:space="preserve"> PAGEREF _Toc313538201 \h </w:instrText>
        </w:r>
        <w:r w:rsidR="00781B8E">
          <w:rPr>
            <w:noProof/>
            <w:webHidden/>
          </w:rPr>
        </w:r>
        <w:r w:rsidR="00781B8E">
          <w:rPr>
            <w:noProof/>
            <w:webHidden/>
          </w:rPr>
          <w:fldChar w:fldCharType="separate"/>
        </w:r>
        <w:r w:rsidR="002157F8">
          <w:rPr>
            <w:noProof/>
            <w:webHidden/>
          </w:rPr>
          <w:t>8</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02"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Test: Update for Cylinder Priority</w:t>
        </w:r>
        <w:r w:rsidR="002157F8">
          <w:rPr>
            <w:rFonts w:cs="Times New Roman"/>
            <w:noProof/>
            <w:webHidden/>
          </w:rPr>
          <w:tab/>
        </w:r>
        <w:r w:rsidR="00781B8E">
          <w:rPr>
            <w:noProof/>
            <w:webHidden/>
          </w:rPr>
          <w:fldChar w:fldCharType="begin"/>
        </w:r>
        <w:r w:rsidR="002157F8">
          <w:rPr>
            <w:noProof/>
            <w:webHidden/>
          </w:rPr>
          <w:instrText xml:space="preserve"> PAGEREF _Toc313538202 \h </w:instrText>
        </w:r>
        <w:r w:rsidR="00781B8E">
          <w:rPr>
            <w:noProof/>
            <w:webHidden/>
          </w:rPr>
        </w:r>
        <w:r w:rsidR="00781B8E">
          <w:rPr>
            <w:noProof/>
            <w:webHidden/>
          </w:rPr>
          <w:fldChar w:fldCharType="separate"/>
        </w:r>
        <w:r w:rsidR="002157F8">
          <w:rPr>
            <w:noProof/>
            <w:webHidden/>
          </w:rPr>
          <w:t>8</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03" w:history="1">
        <w:r w:rsidR="002157F8" w:rsidRPr="00D423D6">
          <w:rPr>
            <w:rStyle w:val="Hyperlink"/>
            <w:noProof/>
          </w:rPr>
          <w:t>4.2</w:t>
        </w:r>
        <w:r w:rsidR="002157F8">
          <w:rPr>
            <w:rFonts w:ascii="Times New Roman" w:eastAsia="PMingLiU" w:hAnsi="Times New Roman" w:cs="Times New Roman"/>
            <w:noProof/>
            <w:sz w:val="24"/>
            <w:szCs w:val="24"/>
            <w:lang w:eastAsia="zh-TW"/>
          </w:rPr>
          <w:tab/>
        </w:r>
        <w:r w:rsidR="002157F8" w:rsidRPr="00D423D6">
          <w:rPr>
            <w:rStyle w:val="Hyperlink"/>
            <w:noProof/>
          </w:rPr>
          <w:t>Export Cylinder Queues</w:t>
        </w:r>
        <w:r w:rsidR="002157F8">
          <w:rPr>
            <w:rFonts w:cs="Times New Roman"/>
            <w:noProof/>
            <w:webHidden/>
          </w:rPr>
          <w:tab/>
        </w:r>
        <w:r w:rsidR="00781B8E">
          <w:rPr>
            <w:noProof/>
            <w:webHidden/>
          </w:rPr>
          <w:fldChar w:fldCharType="begin"/>
        </w:r>
        <w:r w:rsidR="002157F8">
          <w:rPr>
            <w:noProof/>
            <w:webHidden/>
          </w:rPr>
          <w:instrText xml:space="preserve"> PAGEREF _Toc313538203 \h </w:instrText>
        </w:r>
        <w:r w:rsidR="00781B8E">
          <w:rPr>
            <w:noProof/>
            <w:webHidden/>
          </w:rPr>
        </w:r>
        <w:r w:rsidR="00781B8E">
          <w:rPr>
            <w:noProof/>
            <w:webHidden/>
          </w:rPr>
          <w:fldChar w:fldCharType="separate"/>
        </w:r>
        <w:r w:rsidR="002157F8">
          <w:rPr>
            <w:noProof/>
            <w:webHidden/>
          </w:rPr>
          <w:t>8</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04" w:history="1">
        <w:r w:rsidR="002157F8" w:rsidRPr="00D423D6">
          <w:rPr>
            <w:rStyle w:val="Hyperlink"/>
            <w:noProof/>
          </w:rPr>
          <w:t>4.2.1</w:t>
        </w:r>
        <w:r w:rsidR="002157F8">
          <w:rPr>
            <w:rFonts w:ascii="Times New Roman" w:eastAsia="PMingLiU" w:hAnsi="Times New Roman" w:cs="Times New Roman"/>
            <w:noProof/>
            <w:sz w:val="24"/>
            <w:szCs w:val="24"/>
            <w:lang w:eastAsia="zh-TW"/>
          </w:rPr>
          <w:tab/>
        </w:r>
        <w:r w:rsidR="002157F8" w:rsidRPr="00D423D6">
          <w:rPr>
            <w:rStyle w:val="Hyperlink"/>
            <w:noProof/>
          </w:rPr>
          <w:t>Test: Export Cylinder Queue</w:t>
        </w:r>
        <w:r w:rsidR="002157F8">
          <w:rPr>
            <w:rFonts w:cs="Times New Roman"/>
            <w:noProof/>
            <w:webHidden/>
          </w:rPr>
          <w:tab/>
        </w:r>
        <w:r w:rsidR="00781B8E">
          <w:rPr>
            <w:noProof/>
            <w:webHidden/>
          </w:rPr>
          <w:fldChar w:fldCharType="begin"/>
        </w:r>
        <w:r w:rsidR="002157F8">
          <w:rPr>
            <w:noProof/>
            <w:webHidden/>
          </w:rPr>
          <w:instrText xml:space="preserve"> PAGEREF _Toc313538204 \h </w:instrText>
        </w:r>
        <w:r w:rsidR="00781B8E">
          <w:rPr>
            <w:noProof/>
            <w:webHidden/>
          </w:rPr>
        </w:r>
        <w:r w:rsidR="00781B8E">
          <w:rPr>
            <w:noProof/>
            <w:webHidden/>
          </w:rPr>
          <w:fldChar w:fldCharType="separate"/>
        </w:r>
        <w:r w:rsidR="002157F8">
          <w:rPr>
            <w:noProof/>
            <w:webHidden/>
          </w:rPr>
          <w:t>8</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05" w:history="1">
        <w:r w:rsidR="002157F8" w:rsidRPr="00D423D6">
          <w:rPr>
            <w:rStyle w:val="Hyperlink"/>
            <w:noProof/>
          </w:rPr>
          <w:t>4.3</w:t>
        </w:r>
        <w:r w:rsidR="002157F8">
          <w:rPr>
            <w:rFonts w:ascii="Times New Roman" w:eastAsia="PMingLiU" w:hAnsi="Times New Roman" w:cs="Times New Roman"/>
            <w:noProof/>
            <w:sz w:val="24"/>
            <w:szCs w:val="24"/>
            <w:lang w:eastAsia="zh-TW"/>
          </w:rPr>
          <w:tab/>
        </w:r>
        <w:r w:rsidR="002157F8" w:rsidRPr="00D423D6">
          <w:rPr>
            <w:rStyle w:val="Hyperlink"/>
            <w:noProof/>
          </w:rPr>
          <w:t>User Login / Logout</w:t>
        </w:r>
        <w:r w:rsidR="002157F8">
          <w:rPr>
            <w:rFonts w:cs="Times New Roman"/>
            <w:noProof/>
            <w:webHidden/>
          </w:rPr>
          <w:tab/>
        </w:r>
        <w:r w:rsidR="00781B8E">
          <w:rPr>
            <w:noProof/>
            <w:webHidden/>
          </w:rPr>
          <w:fldChar w:fldCharType="begin"/>
        </w:r>
        <w:r w:rsidR="002157F8">
          <w:rPr>
            <w:noProof/>
            <w:webHidden/>
          </w:rPr>
          <w:instrText xml:space="preserve"> PAGEREF _Toc313538205 \h </w:instrText>
        </w:r>
        <w:r w:rsidR="00781B8E">
          <w:rPr>
            <w:noProof/>
            <w:webHidden/>
          </w:rPr>
        </w:r>
        <w:r w:rsidR="00781B8E">
          <w:rPr>
            <w:noProof/>
            <w:webHidden/>
          </w:rPr>
          <w:fldChar w:fldCharType="separate"/>
        </w:r>
        <w:r w:rsidR="002157F8">
          <w:rPr>
            <w:noProof/>
            <w:webHidden/>
          </w:rPr>
          <w:t>9</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06" w:history="1">
        <w:r w:rsidR="002157F8" w:rsidRPr="00D423D6">
          <w:rPr>
            <w:rStyle w:val="Hyperlink"/>
            <w:noProof/>
          </w:rPr>
          <w:t>4.3.1</w:t>
        </w:r>
        <w:r w:rsidR="002157F8">
          <w:rPr>
            <w:rFonts w:ascii="Times New Roman" w:eastAsia="PMingLiU" w:hAnsi="Times New Roman" w:cs="Times New Roman"/>
            <w:noProof/>
            <w:sz w:val="24"/>
            <w:szCs w:val="24"/>
            <w:lang w:eastAsia="zh-TW"/>
          </w:rPr>
          <w:tab/>
        </w:r>
        <w:r w:rsidR="002157F8" w:rsidRPr="00D423D6">
          <w:rPr>
            <w:rStyle w:val="Hyperlink"/>
            <w:noProof/>
          </w:rPr>
          <w:t>Test: User Login</w:t>
        </w:r>
        <w:r w:rsidR="002157F8">
          <w:rPr>
            <w:rFonts w:cs="Times New Roman"/>
            <w:noProof/>
            <w:webHidden/>
          </w:rPr>
          <w:tab/>
        </w:r>
        <w:r w:rsidR="00781B8E">
          <w:rPr>
            <w:noProof/>
            <w:webHidden/>
          </w:rPr>
          <w:fldChar w:fldCharType="begin"/>
        </w:r>
        <w:r w:rsidR="002157F8">
          <w:rPr>
            <w:noProof/>
            <w:webHidden/>
          </w:rPr>
          <w:instrText xml:space="preserve"> PAGEREF _Toc313538206 \h </w:instrText>
        </w:r>
        <w:r w:rsidR="00781B8E">
          <w:rPr>
            <w:noProof/>
            <w:webHidden/>
          </w:rPr>
        </w:r>
        <w:r w:rsidR="00781B8E">
          <w:rPr>
            <w:noProof/>
            <w:webHidden/>
          </w:rPr>
          <w:fldChar w:fldCharType="separate"/>
        </w:r>
        <w:r w:rsidR="002157F8">
          <w:rPr>
            <w:noProof/>
            <w:webHidden/>
          </w:rPr>
          <w:t>9</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07" w:history="1">
        <w:r w:rsidR="002157F8" w:rsidRPr="00D423D6">
          <w:rPr>
            <w:rStyle w:val="Hyperlink"/>
            <w:noProof/>
          </w:rPr>
          <w:t>4.3.2</w:t>
        </w:r>
        <w:r w:rsidR="002157F8">
          <w:rPr>
            <w:rFonts w:ascii="Times New Roman" w:eastAsia="PMingLiU" w:hAnsi="Times New Roman" w:cs="Times New Roman"/>
            <w:noProof/>
            <w:sz w:val="24"/>
            <w:szCs w:val="24"/>
            <w:lang w:eastAsia="zh-TW"/>
          </w:rPr>
          <w:tab/>
        </w:r>
        <w:r w:rsidR="002157F8" w:rsidRPr="00D423D6">
          <w:rPr>
            <w:rStyle w:val="Hyperlink"/>
            <w:noProof/>
          </w:rPr>
          <w:t>Test: User Logout</w:t>
        </w:r>
        <w:r w:rsidR="002157F8">
          <w:rPr>
            <w:rFonts w:cs="Times New Roman"/>
            <w:noProof/>
            <w:webHidden/>
          </w:rPr>
          <w:tab/>
        </w:r>
        <w:r w:rsidR="00781B8E">
          <w:rPr>
            <w:noProof/>
            <w:webHidden/>
          </w:rPr>
          <w:fldChar w:fldCharType="begin"/>
        </w:r>
        <w:r w:rsidR="002157F8">
          <w:rPr>
            <w:noProof/>
            <w:webHidden/>
          </w:rPr>
          <w:instrText xml:space="preserve"> PAGEREF _Toc313538207 \h </w:instrText>
        </w:r>
        <w:r w:rsidR="00781B8E">
          <w:rPr>
            <w:noProof/>
            <w:webHidden/>
          </w:rPr>
        </w:r>
        <w:r w:rsidR="00781B8E">
          <w:rPr>
            <w:noProof/>
            <w:webHidden/>
          </w:rPr>
          <w:fldChar w:fldCharType="separate"/>
        </w:r>
        <w:r w:rsidR="002157F8">
          <w:rPr>
            <w:noProof/>
            <w:webHidden/>
          </w:rPr>
          <w:t>9</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08" w:history="1">
        <w:r w:rsidR="002157F8" w:rsidRPr="00D423D6">
          <w:rPr>
            <w:rStyle w:val="Hyperlink"/>
            <w:noProof/>
          </w:rPr>
          <w:t>4.4</w:t>
        </w:r>
        <w:r w:rsidR="002157F8">
          <w:rPr>
            <w:rFonts w:ascii="Times New Roman" w:eastAsia="PMingLiU" w:hAnsi="Times New Roman" w:cs="Times New Roman"/>
            <w:noProof/>
            <w:sz w:val="24"/>
            <w:szCs w:val="24"/>
            <w:lang w:eastAsia="zh-TW"/>
          </w:rPr>
          <w:tab/>
        </w:r>
        <w:r w:rsidR="002157F8" w:rsidRPr="00D423D6">
          <w:rPr>
            <w:rStyle w:val="Hyperlink"/>
            <w:noProof/>
          </w:rPr>
          <w:t>Manage Employee-Role Relationship</w:t>
        </w:r>
        <w:r w:rsidR="002157F8">
          <w:rPr>
            <w:rFonts w:cs="Times New Roman"/>
            <w:noProof/>
            <w:webHidden/>
          </w:rPr>
          <w:tab/>
        </w:r>
        <w:r w:rsidR="00781B8E">
          <w:rPr>
            <w:noProof/>
            <w:webHidden/>
          </w:rPr>
          <w:fldChar w:fldCharType="begin"/>
        </w:r>
        <w:r w:rsidR="002157F8">
          <w:rPr>
            <w:noProof/>
            <w:webHidden/>
          </w:rPr>
          <w:instrText xml:space="preserve"> PAGEREF _Toc313538208 \h </w:instrText>
        </w:r>
        <w:r w:rsidR="00781B8E">
          <w:rPr>
            <w:noProof/>
            <w:webHidden/>
          </w:rPr>
        </w:r>
        <w:r w:rsidR="00781B8E">
          <w:rPr>
            <w:noProof/>
            <w:webHidden/>
          </w:rPr>
          <w:fldChar w:fldCharType="separate"/>
        </w:r>
        <w:r w:rsidR="002157F8">
          <w:rPr>
            <w:noProof/>
            <w:webHidden/>
          </w:rPr>
          <w:t>9</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09" w:history="1">
        <w:r w:rsidR="002157F8" w:rsidRPr="00D423D6">
          <w:rPr>
            <w:rStyle w:val="Hyperlink"/>
            <w:noProof/>
          </w:rPr>
          <w:t>4.4.1</w:t>
        </w:r>
        <w:r w:rsidR="002157F8">
          <w:rPr>
            <w:rFonts w:ascii="Times New Roman" w:eastAsia="PMingLiU" w:hAnsi="Times New Roman" w:cs="Times New Roman"/>
            <w:noProof/>
            <w:sz w:val="24"/>
            <w:szCs w:val="24"/>
            <w:lang w:eastAsia="zh-TW"/>
          </w:rPr>
          <w:tab/>
        </w:r>
        <w:r w:rsidR="002157F8" w:rsidRPr="00D423D6">
          <w:rPr>
            <w:rStyle w:val="Hyperlink"/>
            <w:noProof/>
          </w:rPr>
          <w:t>Test: Add Employee-Role Relationship</w:t>
        </w:r>
        <w:r w:rsidR="002157F8">
          <w:rPr>
            <w:rFonts w:cs="Times New Roman"/>
            <w:noProof/>
            <w:webHidden/>
          </w:rPr>
          <w:tab/>
        </w:r>
        <w:r w:rsidR="00781B8E">
          <w:rPr>
            <w:noProof/>
            <w:webHidden/>
          </w:rPr>
          <w:fldChar w:fldCharType="begin"/>
        </w:r>
        <w:r w:rsidR="002157F8">
          <w:rPr>
            <w:noProof/>
            <w:webHidden/>
          </w:rPr>
          <w:instrText xml:space="preserve"> PAGEREF _Toc313538209 \h </w:instrText>
        </w:r>
        <w:r w:rsidR="00781B8E">
          <w:rPr>
            <w:noProof/>
            <w:webHidden/>
          </w:rPr>
        </w:r>
        <w:r w:rsidR="00781B8E">
          <w:rPr>
            <w:noProof/>
            <w:webHidden/>
          </w:rPr>
          <w:fldChar w:fldCharType="separate"/>
        </w:r>
        <w:r w:rsidR="002157F8">
          <w:rPr>
            <w:noProof/>
            <w:webHidden/>
          </w:rPr>
          <w:t>9</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10" w:history="1">
        <w:r w:rsidR="002157F8" w:rsidRPr="00D423D6">
          <w:rPr>
            <w:rStyle w:val="Hyperlink"/>
            <w:noProof/>
          </w:rPr>
          <w:t>4.4.2</w:t>
        </w:r>
        <w:r w:rsidR="002157F8">
          <w:rPr>
            <w:rFonts w:ascii="Times New Roman" w:eastAsia="PMingLiU" w:hAnsi="Times New Roman" w:cs="Times New Roman"/>
            <w:noProof/>
            <w:sz w:val="24"/>
            <w:szCs w:val="24"/>
            <w:lang w:eastAsia="zh-TW"/>
          </w:rPr>
          <w:tab/>
        </w:r>
        <w:r w:rsidR="002157F8" w:rsidRPr="00D423D6">
          <w:rPr>
            <w:rStyle w:val="Hyperlink"/>
            <w:noProof/>
          </w:rPr>
          <w:t>Test: Remove Employee-Role Relationship</w:t>
        </w:r>
        <w:r w:rsidR="002157F8">
          <w:rPr>
            <w:rFonts w:cs="Times New Roman"/>
            <w:noProof/>
            <w:webHidden/>
          </w:rPr>
          <w:tab/>
        </w:r>
        <w:r w:rsidR="00781B8E">
          <w:rPr>
            <w:noProof/>
            <w:webHidden/>
          </w:rPr>
          <w:fldChar w:fldCharType="begin"/>
        </w:r>
        <w:r w:rsidR="002157F8">
          <w:rPr>
            <w:noProof/>
            <w:webHidden/>
          </w:rPr>
          <w:instrText xml:space="preserve"> PAGEREF _Toc313538210 \h </w:instrText>
        </w:r>
        <w:r w:rsidR="00781B8E">
          <w:rPr>
            <w:noProof/>
            <w:webHidden/>
          </w:rPr>
        </w:r>
        <w:r w:rsidR="00781B8E">
          <w:rPr>
            <w:noProof/>
            <w:webHidden/>
          </w:rPr>
          <w:fldChar w:fldCharType="separate"/>
        </w:r>
        <w:r w:rsidR="002157F8">
          <w:rPr>
            <w:noProof/>
            <w:webHidden/>
          </w:rPr>
          <w:t>9</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11" w:history="1">
        <w:r w:rsidR="002157F8" w:rsidRPr="00D423D6">
          <w:rPr>
            <w:rStyle w:val="Hyperlink"/>
            <w:noProof/>
          </w:rPr>
          <w:t>4.5</w:t>
        </w:r>
        <w:r w:rsidR="002157F8">
          <w:rPr>
            <w:rFonts w:ascii="Times New Roman" w:eastAsia="PMingLiU" w:hAnsi="Times New Roman" w:cs="Times New Roman"/>
            <w:noProof/>
            <w:sz w:val="24"/>
            <w:szCs w:val="24"/>
            <w:lang w:eastAsia="zh-TW"/>
          </w:rPr>
          <w:tab/>
        </w:r>
        <w:r w:rsidR="002157F8" w:rsidRPr="00D423D6">
          <w:rPr>
            <w:rStyle w:val="Hyperlink"/>
            <w:noProof/>
          </w:rPr>
          <w:t>Manage Error</w:t>
        </w:r>
        <w:r w:rsidR="002157F8">
          <w:rPr>
            <w:rFonts w:cs="Times New Roman"/>
            <w:noProof/>
            <w:webHidden/>
          </w:rPr>
          <w:tab/>
        </w:r>
        <w:r w:rsidR="00781B8E">
          <w:rPr>
            <w:noProof/>
            <w:webHidden/>
          </w:rPr>
          <w:fldChar w:fldCharType="begin"/>
        </w:r>
        <w:r w:rsidR="002157F8">
          <w:rPr>
            <w:noProof/>
            <w:webHidden/>
          </w:rPr>
          <w:instrText xml:space="preserve"> PAGEREF _Toc313538211 \h </w:instrText>
        </w:r>
        <w:r w:rsidR="00781B8E">
          <w:rPr>
            <w:noProof/>
            <w:webHidden/>
          </w:rPr>
        </w:r>
        <w:r w:rsidR="00781B8E">
          <w:rPr>
            <w:noProof/>
            <w:webHidden/>
          </w:rPr>
          <w:fldChar w:fldCharType="separate"/>
        </w:r>
        <w:r w:rsidR="002157F8">
          <w:rPr>
            <w:noProof/>
            <w:webHidden/>
          </w:rPr>
          <w:t>10</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12" w:history="1">
        <w:r w:rsidR="002157F8" w:rsidRPr="00D423D6">
          <w:rPr>
            <w:rStyle w:val="Hyperlink"/>
            <w:noProof/>
          </w:rPr>
          <w:t>4.5.1</w:t>
        </w:r>
        <w:r w:rsidR="002157F8">
          <w:rPr>
            <w:rFonts w:ascii="Times New Roman" w:eastAsia="PMingLiU" w:hAnsi="Times New Roman" w:cs="Times New Roman"/>
            <w:noProof/>
            <w:sz w:val="24"/>
            <w:szCs w:val="24"/>
            <w:lang w:eastAsia="zh-TW"/>
          </w:rPr>
          <w:tab/>
        </w:r>
        <w:r w:rsidR="002157F8" w:rsidRPr="00D423D6">
          <w:rPr>
            <w:rStyle w:val="Hyperlink"/>
            <w:noProof/>
          </w:rPr>
          <w:t>Test: Create Error Code</w:t>
        </w:r>
        <w:r w:rsidR="002157F8">
          <w:rPr>
            <w:rFonts w:cs="Times New Roman"/>
            <w:noProof/>
            <w:webHidden/>
          </w:rPr>
          <w:tab/>
        </w:r>
        <w:r w:rsidR="00781B8E">
          <w:rPr>
            <w:noProof/>
            <w:webHidden/>
          </w:rPr>
          <w:fldChar w:fldCharType="begin"/>
        </w:r>
        <w:r w:rsidR="002157F8">
          <w:rPr>
            <w:noProof/>
            <w:webHidden/>
          </w:rPr>
          <w:instrText xml:space="preserve"> PAGEREF _Toc313538212 \h </w:instrText>
        </w:r>
        <w:r w:rsidR="00781B8E">
          <w:rPr>
            <w:noProof/>
            <w:webHidden/>
          </w:rPr>
        </w:r>
        <w:r w:rsidR="00781B8E">
          <w:rPr>
            <w:noProof/>
            <w:webHidden/>
          </w:rPr>
          <w:fldChar w:fldCharType="separate"/>
        </w:r>
        <w:r w:rsidR="002157F8">
          <w:rPr>
            <w:noProof/>
            <w:webHidden/>
          </w:rPr>
          <w:t>10</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13" w:history="1">
        <w:r w:rsidR="002157F8" w:rsidRPr="00D423D6">
          <w:rPr>
            <w:rStyle w:val="Hyperlink"/>
            <w:noProof/>
          </w:rPr>
          <w:t>4.5.2</w:t>
        </w:r>
        <w:r w:rsidR="002157F8">
          <w:rPr>
            <w:rFonts w:ascii="Times New Roman" w:eastAsia="PMingLiU" w:hAnsi="Times New Roman" w:cs="Times New Roman"/>
            <w:noProof/>
            <w:sz w:val="24"/>
            <w:szCs w:val="24"/>
            <w:lang w:eastAsia="zh-TW"/>
          </w:rPr>
          <w:tab/>
        </w:r>
        <w:r w:rsidR="002157F8" w:rsidRPr="00D423D6">
          <w:rPr>
            <w:rStyle w:val="Hyperlink"/>
            <w:noProof/>
          </w:rPr>
          <w:t>Test: Edit Error Code</w:t>
        </w:r>
        <w:r w:rsidR="002157F8">
          <w:rPr>
            <w:rFonts w:cs="Times New Roman"/>
            <w:noProof/>
            <w:webHidden/>
          </w:rPr>
          <w:tab/>
        </w:r>
        <w:r w:rsidR="00781B8E">
          <w:rPr>
            <w:noProof/>
            <w:webHidden/>
          </w:rPr>
          <w:fldChar w:fldCharType="begin"/>
        </w:r>
        <w:r w:rsidR="002157F8">
          <w:rPr>
            <w:noProof/>
            <w:webHidden/>
          </w:rPr>
          <w:instrText xml:space="preserve"> PAGEREF _Toc313538213 \h </w:instrText>
        </w:r>
        <w:r w:rsidR="00781B8E">
          <w:rPr>
            <w:noProof/>
            <w:webHidden/>
          </w:rPr>
        </w:r>
        <w:r w:rsidR="00781B8E">
          <w:rPr>
            <w:noProof/>
            <w:webHidden/>
          </w:rPr>
          <w:fldChar w:fldCharType="separate"/>
        </w:r>
        <w:r w:rsidR="002157F8">
          <w:rPr>
            <w:noProof/>
            <w:webHidden/>
          </w:rPr>
          <w:t>10</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14" w:history="1">
        <w:r w:rsidR="002157F8" w:rsidRPr="00D423D6">
          <w:rPr>
            <w:rStyle w:val="Hyperlink"/>
            <w:noProof/>
          </w:rPr>
          <w:t>4.5.3</w:t>
        </w:r>
        <w:r w:rsidR="002157F8">
          <w:rPr>
            <w:rFonts w:ascii="Times New Roman" w:eastAsia="PMingLiU" w:hAnsi="Times New Roman" w:cs="Times New Roman"/>
            <w:noProof/>
            <w:sz w:val="24"/>
            <w:szCs w:val="24"/>
            <w:lang w:eastAsia="zh-TW"/>
          </w:rPr>
          <w:tab/>
        </w:r>
        <w:r w:rsidR="002157F8" w:rsidRPr="00D423D6">
          <w:rPr>
            <w:rStyle w:val="Hyperlink"/>
            <w:noProof/>
          </w:rPr>
          <w:t>Test: Delete Error Code</w:t>
        </w:r>
        <w:r w:rsidR="002157F8">
          <w:rPr>
            <w:rFonts w:cs="Times New Roman"/>
            <w:noProof/>
            <w:webHidden/>
          </w:rPr>
          <w:tab/>
        </w:r>
        <w:r w:rsidR="00781B8E">
          <w:rPr>
            <w:noProof/>
            <w:webHidden/>
          </w:rPr>
          <w:fldChar w:fldCharType="begin"/>
        </w:r>
        <w:r w:rsidR="002157F8">
          <w:rPr>
            <w:noProof/>
            <w:webHidden/>
          </w:rPr>
          <w:instrText xml:space="preserve"> PAGEREF _Toc313538214 \h </w:instrText>
        </w:r>
        <w:r w:rsidR="00781B8E">
          <w:rPr>
            <w:noProof/>
            <w:webHidden/>
          </w:rPr>
        </w:r>
        <w:r w:rsidR="00781B8E">
          <w:rPr>
            <w:noProof/>
            <w:webHidden/>
          </w:rPr>
          <w:fldChar w:fldCharType="separate"/>
        </w:r>
        <w:r w:rsidR="002157F8">
          <w:rPr>
            <w:noProof/>
            <w:webHidden/>
          </w:rPr>
          <w:t>10</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15" w:history="1">
        <w:r w:rsidR="002157F8" w:rsidRPr="00D423D6">
          <w:rPr>
            <w:rStyle w:val="Hyperlink"/>
            <w:noProof/>
          </w:rPr>
          <w:t>4.6</w:t>
        </w:r>
        <w:r w:rsidR="002157F8">
          <w:rPr>
            <w:rFonts w:ascii="Times New Roman" w:eastAsia="PMingLiU" w:hAnsi="Times New Roman" w:cs="Times New Roman"/>
            <w:noProof/>
            <w:sz w:val="24"/>
            <w:szCs w:val="24"/>
            <w:lang w:eastAsia="zh-TW"/>
          </w:rPr>
          <w:tab/>
        </w:r>
        <w:r w:rsidR="002157F8" w:rsidRPr="00D423D6">
          <w:rPr>
            <w:rStyle w:val="Hyperlink"/>
            <w:noProof/>
          </w:rPr>
          <w:t>Manage Performance Formula</w:t>
        </w:r>
        <w:r w:rsidR="002157F8">
          <w:rPr>
            <w:rFonts w:cs="Times New Roman"/>
            <w:noProof/>
            <w:webHidden/>
          </w:rPr>
          <w:tab/>
        </w:r>
        <w:r w:rsidR="00781B8E">
          <w:rPr>
            <w:noProof/>
            <w:webHidden/>
          </w:rPr>
          <w:fldChar w:fldCharType="begin"/>
        </w:r>
        <w:r w:rsidR="002157F8">
          <w:rPr>
            <w:noProof/>
            <w:webHidden/>
          </w:rPr>
          <w:instrText xml:space="preserve"> PAGEREF _Toc313538215 \h </w:instrText>
        </w:r>
        <w:r w:rsidR="00781B8E">
          <w:rPr>
            <w:noProof/>
            <w:webHidden/>
          </w:rPr>
        </w:r>
        <w:r w:rsidR="00781B8E">
          <w:rPr>
            <w:noProof/>
            <w:webHidden/>
          </w:rPr>
          <w:fldChar w:fldCharType="separate"/>
        </w:r>
        <w:r w:rsidR="002157F8">
          <w:rPr>
            <w:noProof/>
            <w:webHidden/>
          </w:rPr>
          <w:t>11</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16" w:history="1">
        <w:r w:rsidR="002157F8" w:rsidRPr="00D423D6">
          <w:rPr>
            <w:rStyle w:val="Hyperlink"/>
            <w:noProof/>
          </w:rPr>
          <w:t>4.6.1</w:t>
        </w:r>
        <w:r w:rsidR="002157F8">
          <w:rPr>
            <w:rFonts w:ascii="Times New Roman" w:eastAsia="PMingLiU" w:hAnsi="Times New Roman" w:cs="Times New Roman"/>
            <w:noProof/>
            <w:sz w:val="24"/>
            <w:szCs w:val="24"/>
            <w:lang w:eastAsia="zh-TW"/>
          </w:rPr>
          <w:tab/>
        </w:r>
        <w:r w:rsidR="002157F8" w:rsidRPr="00D423D6">
          <w:rPr>
            <w:rStyle w:val="Hyperlink"/>
            <w:noProof/>
          </w:rPr>
          <w:t>Test: Create Performance Formula</w:t>
        </w:r>
        <w:r w:rsidR="002157F8">
          <w:rPr>
            <w:rFonts w:cs="Times New Roman"/>
            <w:noProof/>
            <w:webHidden/>
          </w:rPr>
          <w:tab/>
        </w:r>
        <w:r w:rsidR="00781B8E">
          <w:rPr>
            <w:noProof/>
            <w:webHidden/>
          </w:rPr>
          <w:fldChar w:fldCharType="begin"/>
        </w:r>
        <w:r w:rsidR="002157F8">
          <w:rPr>
            <w:noProof/>
            <w:webHidden/>
          </w:rPr>
          <w:instrText xml:space="preserve"> PAGEREF _Toc313538216 \h </w:instrText>
        </w:r>
        <w:r w:rsidR="00781B8E">
          <w:rPr>
            <w:noProof/>
            <w:webHidden/>
          </w:rPr>
        </w:r>
        <w:r w:rsidR="00781B8E">
          <w:rPr>
            <w:noProof/>
            <w:webHidden/>
          </w:rPr>
          <w:fldChar w:fldCharType="separate"/>
        </w:r>
        <w:r w:rsidR="002157F8">
          <w:rPr>
            <w:noProof/>
            <w:webHidden/>
          </w:rPr>
          <w:t>11</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17" w:history="1">
        <w:r w:rsidR="002157F8" w:rsidRPr="00D423D6">
          <w:rPr>
            <w:rStyle w:val="Hyperlink"/>
            <w:noProof/>
          </w:rPr>
          <w:t>4.6.2</w:t>
        </w:r>
        <w:r w:rsidR="002157F8">
          <w:rPr>
            <w:rFonts w:ascii="Times New Roman" w:eastAsia="PMingLiU" w:hAnsi="Times New Roman" w:cs="Times New Roman"/>
            <w:noProof/>
            <w:sz w:val="24"/>
            <w:szCs w:val="24"/>
            <w:lang w:eastAsia="zh-TW"/>
          </w:rPr>
          <w:tab/>
        </w:r>
        <w:r w:rsidR="002157F8" w:rsidRPr="00D423D6">
          <w:rPr>
            <w:rStyle w:val="Hyperlink"/>
            <w:noProof/>
          </w:rPr>
          <w:t>Test: Edit Performance Formula</w:t>
        </w:r>
        <w:r w:rsidR="002157F8">
          <w:rPr>
            <w:rFonts w:cs="Times New Roman"/>
            <w:noProof/>
            <w:webHidden/>
          </w:rPr>
          <w:tab/>
        </w:r>
        <w:r w:rsidR="00781B8E">
          <w:rPr>
            <w:noProof/>
            <w:webHidden/>
          </w:rPr>
          <w:fldChar w:fldCharType="begin"/>
        </w:r>
        <w:r w:rsidR="002157F8">
          <w:rPr>
            <w:noProof/>
            <w:webHidden/>
          </w:rPr>
          <w:instrText xml:space="preserve"> PAGEREF _Toc313538217 \h </w:instrText>
        </w:r>
        <w:r w:rsidR="00781B8E">
          <w:rPr>
            <w:noProof/>
            <w:webHidden/>
          </w:rPr>
        </w:r>
        <w:r w:rsidR="00781B8E">
          <w:rPr>
            <w:noProof/>
            <w:webHidden/>
          </w:rPr>
          <w:fldChar w:fldCharType="separate"/>
        </w:r>
        <w:r w:rsidR="002157F8">
          <w:rPr>
            <w:noProof/>
            <w:webHidden/>
          </w:rPr>
          <w:t>11</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18" w:history="1">
        <w:r w:rsidR="002157F8" w:rsidRPr="00D423D6">
          <w:rPr>
            <w:rStyle w:val="Hyperlink"/>
            <w:noProof/>
          </w:rPr>
          <w:t>4.6.3</w:t>
        </w:r>
        <w:r w:rsidR="002157F8">
          <w:rPr>
            <w:rFonts w:ascii="Times New Roman" w:eastAsia="PMingLiU" w:hAnsi="Times New Roman" w:cs="Times New Roman"/>
            <w:noProof/>
            <w:sz w:val="24"/>
            <w:szCs w:val="24"/>
            <w:lang w:eastAsia="zh-TW"/>
          </w:rPr>
          <w:tab/>
        </w:r>
        <w:r w:rsidR="002157F8" w:rsidRPr="00D423D6">
          <w:rPr>
            <w:rStyle w:val="Hyperlink"/>
            <w:noProof/>
          </w:rPr>
          <w:t>Test: Delete Performance Formula</w:t>
        </w:r>
        <w:r w:rsidR="002157F8">
          <w:rPr>
            <w:rFonts w:cs="Times New Roman"/>
            <w:noProof/>
            <w:webHidden/>
          </w:rPr>
          <w:tab/>
        </w:r>
        <w:r w:rsidR="00781B8E">
          <w:rPr>
            <w:noProof/>
            <w:webHidden/>
          </w:rPr>
          <w:fldChar w:fldCharType="begin"/>
        </w:r>
        <w:r w:rsidR="002157F8">
          <w:rPr>
            <w:noProof/>
            <w:webHidden/>
          </w:rPr>
          <w:instrText xml:space="preserve"> PAGEREF _Toc313538218 \h </w:instrText>
        </w:r>
        <w:r w:rsidR="00781B8E">
          <w:rPr>
            <w:noProof/>
            <w:webHidden/>
          </w:rPr>
        </w:r>
        <w:r w:rsidR="00781B8E">
          <w:rPr>
            <w:noProof/>
            <w:webHidden/>
          </w:rPr>
          <w:fldChar w:fldCharType="separate"/>
        </w:r>
        <w:r w:rsidR="002157F8">
          <w:rPr>
            <w:noProof/>
            <w:webHidden/>
          </w:rPr>
          <w:t>11</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19" w:history="1">
        <w:r w:rsidR="002157F8" w:rsidRPr="00D423D6">
          <w:rPr>
            <w:rStyle w:val="Hyperlink"/>
            <w:noProof/>
          </w:rPr>
          <w:t>4.7</w:t>
        </w:r>
        <w:r w:rsidR="002157F8">
          <w:rPr>
            <w:rFonts w:ascii="Times New Roman" w:eastAsia="PMingLiU" w:hAnsi="Times New Roman" w:cs="Times New Roman"/>
            <w:noProof/>
            <w:sz w:val="24"/>
            <w:szCs w:val="24"/>
            <w:lang w:eastAsia="zh-TW"/>
          </w:rPr>
          <w:tab/>
        </w:r>
        <w:r w:rsidR="002157F8" w:rsidRPr="00D423D6">
          <w:rPr>
            <w:rStyle w:val="Hyperlink"/>
            <w:noProof/>
          </w:rPr>
          <w:t>Manage Rights</w:t>
        </w:r>
        <w:r w:rsidR="002157F8">
          <w:rPr>
            <w:rFonts w:cs="Times New Roman"/>
            <w:noProof/>
            <w:webHidden/>
          </w:rPr>
          <w:tab/>
        </w:r>
        <w:r w:rsidR="00781B8E">
          <w:rPr>
            <w:noProof/>
            <w:webHidden/>
          </w:rPr>
          <w:fldChar w:fldCharType="begin"/>
        </w:r>
        <w:r w:rsidR="002157F8">
          <w:rPr>
            <w:noProof/>
            <w:webHidden/>
          </w:rPr>
          <w:instrText xml:space="preserve"> PAGEREF _Toc313538219 \h </w:instrText>
        </w:r>
        <w:r w:rsidR="00781B8E">
          <w:rPr>
            <w:noProof/>
            <w:webHidden/>
          </w:rPr>
        </w:r>
        <w:r w:rsidR="00781B8E">
          <w:rPr>
            <w:noProof/>
            <w:webHidden/>
          </w:rPr>
          <w:fldChar w:fldCharType="separate"/>
        </w:r>
        <w:r w:rsidR="002157F8">
          <w:rPr>
            <w:noProof/>
            <w:webHidden/>
          </w:rPr>
          <w:t>12</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20" w:history="1">
        <w:r w:rsidR="002157F8" w:rsidRPr="00D423D6">
          <w:rPr>
            <w:rStyle w:val="Hyperlink"/>
            <w:noProof/>
          </w:rPr>
          <w:t>4.7.1</w:t>
        </w:r>
        <w:r w:rsidR="002157F8">
          <w:rPr>
            <w:rFonts w:ascii="Times New Roman" w:eastAsia="PMingLiU" w:hAnsi="Times New Roman" w:cs="Times New Roman"/>
            <w:noProof/>
            <w:sz w:val="24"/>
            <w:szCs w:val="24"/>
            <w:lang w:eastAsia="zh-TW"/>
          </w:rPr>
          <w:tab/>
        </w:r>
        <w:r w:rsidR="002157F8" w:rsidRPr="00D423D6">
          <w:rPr>
            <w:rStyle w:val="Hyperlink"/>
            <w:noProof/>
          </w:rPr>
          <w:t>Test: Create Access Rights</w:t>
        </w:r>
        <w:r w:rsidR="002157F8">
          <w:rPr>
            <w:rFonts w:cs="Times New Roman"/>
            <w:noProof/>
            <w:webHidden/>
          </w:rPr>
          <w:tab/>
        </w:r>
        <w:r w:rsidR="00781B8E">
          <w:rPr>
            <w:noProof/>
            <w:webHidden/>
          </w:rPr>
          <w:fldChar w:fldCharType="begin"/>
        </w:r>
        <w:r w:rsidR="002157F8">
          <w:rPr>
            <w:noProof/>
            <w:webHidden/>
          </w:rPr>
          <w:instrText xml:space="preserve"> PAGEREF _Toc313538220 \h </w:instrText>
        </w:r>
        <w:r w:rsidR="00781B8E">
          <w:rPr>
            <w:noProof/>
            <w:webHidden/>
          </w:rPr>
        </w:r>
        <w:r w:rsidR="00781B8E">
          <w:rPr>
            <w:noProof/>
            <w:webHidden/>
          </w:rPr>
          <w:fldChar w:fldCharType="separate"/>
        </w:r>
        <w:r w:rsidR="002157F8">
          <w:rPr>
            <w:noProof/>
            <w:webHidden/>
          </w:rPr>
          <w:t>12</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21" w:history="1">
        <w:r w:rsidR="002157F8" w:rsidRPr="00D423D6">
          <w:rPr>
            <w:rStyle w:val="Hyperlink"/>
            <w:noProof/>
          </w:rPr>
          <w:t>4.7.2</w:t>
        </w:r>
        <w:r w:rsidR="002157F8">
          <w:rPr>
            <w:rFonts w:ascii="Times New Roman" w:eastAsia="PMingLiU" w:hAnsi="Times New Roman" w:cs="Times New Roman"/>
            <w:noProof/>
            <w:sz w:val="24"/>
            <w:szCs w:val="24"/>
            <w:lang w:eastAsia="zh-TW"/>
          </w:rPr>
          <w:tab/>
        </w:r>
        <w:r w:rsidR="002157F8" w:rsidRPr="00D423D6">
          <w:rPr>
            <w:rStyle w:val="Hyperlink"/>
            <w:noProof/>
          </w:rPr>
          <w:t>Test: Edit Access Rights</w:t>
        </w:r>
        <w:r w:rsidR="002157F8">
          <w:rPr>
            <w:rFonts w:cs="Times New Roman"/>
            <w:noProof/>
            <w:webHidden/>
          </w:rPr>
          <w:tab/>
        </w:r>
        <w:r w:rsidR="00781B8E">
          <w:rPr>
            <w:noProof/>
            <w:webHidden/>
          </w:rPr>
          <w:fldChar w:fldCharType="begin"/>
        </w:r>
        <w:r w:rsidR="002157F8">
          <w:rPr>
            <w:noProof/>
            <w:webHidden/>
          </w:rPr>
          <w:instrText xml:space="preserve"> PAGEREF _Toc313538221 \h </w:instrText>
        </w:r>
        <w:r w:rsidR="00781B8E">
          <w:rPr>
            <w:noProof/>
            <w:webHidden/>
          </w:rPr>
        </w:r>
        <w:r w:rsidR="00781B8E">
          <w:rPr>
            <w:noProof/>
            <w:webHidden/>
          </w:rPr>
          <w:fldChar w:fldCharType="separate"/>
        </w:r>
        <w:r w:rsidR="002157F8">
          <w:rPr>
            <w:noProof/>
            <w:webHidden/>
          </w:rPr>
          <w:t>12</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22" w:history="1">
        <w:r w:rsidR="002157F8" w:rsidRPr="00D423D6">
          <w:rPr>
            <w:rStyle w:val="Hyperlink"/>
            <w:noProof/>
          </w:rPr>
          <w:t>4.7.3</w:t>
        </w:r>
        <w:r w:rsidR="002157F8">
          <w:rPr>
            <w:rFonts w:ascii="Times New Roman" w:eastAsia="PMingLiU" w:hAnsi="Times New Roman" w:cs="Times New Roman"/>
            <w:noProof/>
            <w:sz w:val="24"/>
            <w:szCs w:val="24"/>
            <w:lang w:eastAsia="zh-TW"/>
          </w:rPr>
          <w:tab/>
        </w:r>
        <w:r w:rsidR="002157F8" w:rsidRPr="00D423D6">
          <w:rPr>
            <w:rStyle w:val="Hyperlink"/>
            <w:noProof/>
          </w:rPr>
          <w:t>Test: Delete Access Rights</w:t>
        </w:r>
        <w:r w:rsidR="002157F8">
          <w:rPr>
            <w:rFonts w:cs="Times New Roman"/>
            <w:noProof/>
            <w:webHidden/>
          </w:rPr>
          <w:tab/>
        </w:r>
        <w:r w:rsidR="00781B8E">
          <w:rPr>
            <w:noProof/>
            <w:webHidden/>
          </w:rPr>
          <w:fldChar w:fldCharType="begin"/>
        </w:r>
        <w:r w:rsidR="002157F8">
          <w:rPr>
            <w:noProof/>
            <w:webHidden/>
          </w:rPr>
          <w:instrText xml:space="preserve"> PAGEREF _Toc313538222 \h </w:instrText>
        </w:r>
        <w:r w:rsidR="00781B8E">
          <w:rPr>
            <w:noProof/>
            <w:webHidden/>
          </w:rPr>
        </w:r>
        <w:r w:rsidR="00781B8E">
          <w:rPr>
            <w:noProof/>
            <w:webHidden/>
          </w:rPr>
          <w:fldChar w:fldCharType="separate"/>
        </w:r>
        <w:r w:rsidR="002157F8">
          <w:rPr>
            <w:noProof/>
            <w:webHidden/>
          </w:rPr>
          <w:t>12</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23" w:history="1">
        <w:r w:rsidR="002157F8" w:rsidRPr="00D423D6">
          <w:rPr>
            <w:rStyle w:val="Hyperlink"/>
            <w:noProof/>
          </w:rPr>
          <w:t>4.8</w:t>
        </w:r>
        <w:r w:rsidR="002157F8">
          <w:rPr>
            <w:rFonts w:ascii="Times New Roman" w:eastAsia="PMingLiU" w:hAnsi="Times New Roman" w:cs="Times New Roman"/>
            <w:noProof/>
            <w:sz w:val="24"/>
            <w:szCs w:val="24"/>
            <w:lang w:eastAsia="zh-TW"/>
          </w:rPr>
          <w:tab/>
        </w:r>
        <w:r w:rsidR="002157F8" w:rsidRPr="00D423D6">
          <w:rPr>
            <w:rStyle w:val="Hyperlink"/>
            <w:noProof/>
          </w:rPr>
          <w:t>Manage Role-Access Rights Relationship</w:t>
        </w:r>
        <w:r w:rsidR="002157F8">
          <w:rPr>
            <w:rFonts w:cs="Times New Roman"/>
            <w:noProof/>
            <w:webHidden/>
          </w:rPr>
          <w:tab/>
        </w:r>
        <w:r w:rsidR="00781B8E">
          <w:rPr>
            <w:noProof/>
            <w:webHidden/>
          </w:rPr>
          <w:fldChar w:fldCharType="begin"/>
        </w:r>
        <w:r w:rsidR="002157F8">
          <w:rPr>
            <w:noProof/>
            <w:webHidden/>
          </w:rPr>
          <w:instrText xml:space="preserve"> PAGEREF _Toc313538223 \h </w:instrText>
        </w:r>
        <w:r w:rsidR="00781B8E">
          <w:rPr>
            <w:noProof/>
            <w:webHidden/>
          </w:rPr>
        </w:r>
        <w:r w:rsidR="00781B8E">
          <w:rPr>
            <w:noProof/>
            <w:webHidden/>
          </w:rPr>
          <w:fldChar w:fldCharType="separate"/>
        </w:r>
        <w:r w:rsidR="002157F8">
          <w:rPr>
            <w:noProof/>
            <w:webHidden/>
          </w:rPr>
          <w:t>13</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24" w:history="1">
        <w:r w:rsidR="002157F8" w:rsidRPr="00D423D6">
          <w:rPr>
            <w:rStyle w:val="Hyperlink"/>
            <w:noProof/>
          </w:rPr>
          <w:t>4.8.1</w:t>
        </w:r>
        <w:r w:rsidR="002157F8">
          <w:rPr>
            <w:rFonts w:ascii="Times New Roman" w:eastAsia="PMingLiU" w:hAnsi="Times New Roman" w:cs="Times New Roman"/>
            <w:noProof/>
            <w:sz w:val="24"/>
            <w:szCs w:val="24"/>
            <w:lang w:eastAsia="zh-TW"/>
          </w:rPr>
          <w:tab/>
        </w:r>
        <w:r w:rsidR="002157F8" w:rsidRPr="00D423D6">
          <w:rPr>
            <w:rStyle w:val="Hyperlink"/>
            <w:noProof/>
          </w:rPr>
          <w:t>Test: Add Role-Rights Relationship</w:t>
        </w:r>
        <w:r w:rsidR="002157F8">
          <w:rPr>
            <w:rFonts w:cs="Times New Roman"/>
            <w:noProof/>
            <w:webHidden/>
          </w:rPr>
          <w:tab/>
        </w:r>
        <w:r w:rsidR="00781B8E">
          <w:rPr>
            <w:noProof/>
            <w:webHidden/>
          </w:rPr>
          <w:fldChar w:fldCharType="begin"/>
        </w:r>
        <w:r w:rsidR="002157F8">
          <w:rPr>
            <w:noProof/>
            <w:webHidden/>
          </w:rPr>
          <w:instrText xml:space="preserve"> PAGEREF _Toc313538224 \h </w:instrText>
        </w:r>
        <w:r w:rsidR="00781B8E">
          <w:rPr>
            <w:noProof/>
            <w:webHidden/>
          </w:rPr>
        </w:r>
        <w:r w:rsidR="00781B8E">
          <w:rPr>
            <w:noProof/>
            <w:webHidden/>
          </w:rPr>
          <w:fldChar w:fldCharType="separate"/>
        </w:r>
        <w:r w:rsidR="002157F8">
          <w:rPr>
            <w:noProof/>
            <w:webHidden/>
          </w:rPr>
          <w:t>13</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25" w:history="1">
        <w:r w:rsidR="002157F8" w:rsidRPr="00D423D6">
          <w:rPr>
            <w:rStyle w:val="Hyperlink"/>
            <w:noProof/>
          </w:rPr>
          <w:t>4.8.2</w:t>
        </w:r>
        <w:r w:rsidR="002157F8">
          <w:rPr>
            <w:rFonts w:ascii="Times New Roman" w:eastAsia="PMingLiU" w:hAnsi="Times New Roman" w:cs="Times New Roman"/>
            <w:noProof/>
            <w:sz w:val="24"/>
            <w:szCs w:val="24"/>
            <w:lang w:eastAsia="zh-TW"/>
          </w:rPr>
          <w:tab/>
        </w:r>
        <w:r w:rsidR="002157F8" w:rsidRPr="00D423D6">
          <w:rPr>
            <w:rStyle w:val="Hyperlink"/>
            <w:noProof/>
          </w:rPr>
          <w:t>Test: Remove Role-Rights Relationship</w:t>
        </w:r>
        <w:r w:rsidR="002157F8">
          <w:rPr>
            <w:rFonts w:cs="Times New Roman"/>
            <w:noProof/>
            <w:webHidden/>
          </w:rPr>
          <w:tab/>
        </w:r>
        <w:r w:rsidR="00781B8E">
          <w:rPr>
            <w:noProof/>
            <w:webHidden/>
          </w:rPr>
          <w:fldChar w:fldCharType="begin"/>
        </w:r>
        <w:r w:rsidR="002157F8">
          <w:rPr>
            <w:noProof/>
            <w:webHidden/>
          </w:rPr>
          <w:instrText xml:space="preserve"> PAGEREF _Toc313538225 \h </w:instrText>
        </w:r>
        <w:r w:rsidR="00781B8E">
          <w:rPr>
            <w:noProof/>
            <w:webHidden/>
          </w:rPr>
        </w:r>
        <w:r w:rsidR="00781B8E">
          <w:rPr>
            <w:noProof/>
            <w:webHidden/>
          </w:rPr>
          <w:fldChar w:fldCharType="separate"/>
        </w:r>
        <w:r w:rsidR="002157F8">
          <w:rPr>
            <w:noProof/>
            <w:webHidden/>
          </w:rPr>
          <w:t>13</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26" w:history="1">
        <w:r w:rsidR="002157F8" w:rsidRPr="00D423D6">
          <w:rPr>
            <w:rStyle w:val="Hyperlink"/>
            <w:noProof/>
          </w:rPr>
          <w:t>4.9</w:t>
        </w:r>
        <w:r w:rsidR="002157F8">
          <w:rPr>
            <w:rFonts w:ascii="Times New Roman" w:eastAsia="PMingLiU" w:hAnsi="Times New Roman" w:cs="Times New Roman"/>
            <w:noProof/>
            <w:sz w:val="24"/>
            <w:szCs w:val="24"/>
            <w:lang w:eastAsia="zh-TW"/>
          </w:rPr>
          <w:tab/>
        </w:r>
        <w:r w:rsidR="002157F8" w:rsidRPr="00D423D6">
          <w:rPr>
            <w:rStyle w:val="Hyperlink"/>
            <w:noProof/>
          </w:rPr>
          <w:t>Manage Roles</w:t>
        </w:r>
        <w:r w:rsidR="002157F8">
          <w:rPr>
            <w:rFonts w:cs="Times New Roman"/>
            <w:noProof/>
            <w:webHidden/>
          </w:rPr>
          <w:tab/>
        </w:r>
        <w:r w:rsidR="00781B8E">
          <w:rPr>
            <w:noProof/>
            <w:webHidden/>
          </w:rPr>
          <w:fldChar w:fldCharType="begin"/>
        </w:r>
        <w:r w:rsidR="002157F8">
          <w:rPr>
            <w:noProof/>
            <w:webHidden/>
          </w:rPr>
          <w:instrText xml:space="preserve"> PAGEREF _Toc313538226 \h </w:instrText>
        </w:r>
        <w:r w:rsidR="00781B8E">
          <w:rPr>
            <w:noProof/>
            <w:webHidden/>
          </w:rPr>
        </w:r>
        <w:r w:rsidR="00781B8E">
          <w:rPr>
            <w:noProof/>
            <w:webHidden/>
          </w:rPr>
          <w:fldChar w:fldCharType="separate"/>
        </w:r>
        <w:r w:rsidR="002157F8">
          <w:rPr>
            <w:noProof/>
            <w:webHidden/>
          </w:rPr>
          <w:t>13</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27" w:history="1">
        <w:r w:rsidR="002157F8" w:rsidRPr="00D423D6">
          <w:rPr>
            <w:rStyle w:val="Hyperlink"/>
            <w:noProof/>
          </w:rPr>
          <w:t>4.9.1</w:t>
        </w:r>
        <w:r w:rsidR="002157F8">
          <w:rPr>
            <w:rFonts w:ascii="Times New Roman" w:eastAsia="PMingLiU" w:hAnsi="Times New Roman" w:cs="Times New Roman"/>
            <w:noProof/>
            <w:sz w:val="24"/>
            <w:szCs w:val="24"/>
            <w:lang w:eastAsia="zh-TW"/>
          </w:rPr>
          <w:tab/>
        </w:r>
        <w:r w:rsidR="002157F8" w:rsidRPr="00D423D6">
          <w:rPr>
            <w:rStyle w:val="Hyperlink"/>
            <w:noProof/>
          </w:rPr>
          <w:t>Test: Create Role</w:t>
        </w:r>
        <w:r w:rsidR="002157F8">
          <w:rPr>
            <w:rFonts w:cs="Times New Roman"/>
            <w:noProof/>
            <w:webHidden/>
          </w:rPr>
          <w:tab/>
        </w:r>
        <w:r w:rsidR="00781B8E">
          <w:rPr>
            <w:noProof/>
            <w:webHidden/>
          </w:rPr>
          <w:fldChar w:fldCharType="begin"/>
        </w:r>
        <w:r w:rsidR="002157F8">
          <w:rPr>
            <w:noProof/>
            <w:webHidden/>
          </w:rPr>
          <w:instrText xml:space="preserve"> PAGEREF _Toc313538227 \h </w:instrText>
        </w:r>
        <w:r w:rsidR="00781B8E">
          <w:rPr>
            <w:noProof/>
            <w:webHidden/>
          </w:rPr>
        </w:r>
        <w:r w:rsidR="00781B8E">
          <w:rPr>
            <w:noProof/>
            <w:webHidden/>
          </w:rPr>
          <w:fldChar w:fldCharType="separate"/>
        </w:r>
        <w:r w:rsidR="002157F8">
          <w:rPr>
            <w:noProof/>
            <w:webHidden/>
          </w:rPr>
          <w:t>13</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28" w:history="1">
        <w:r w:rsidR="002157F8" w:rsidRPr="00D423D6">
          <w:rPr>
            <w:rStyle w:val="Hyperlink"/>
            <w:noProof/>
          </w:rPr>
          <w:t>4.9.2</w:t>
        </w:r>
        <w:r w:rsidR="002157F8">
          <w:rPr>
            <w:rFonts w:ascii="Times New Roman" w:eastAsia="PMingLiU" w:hAnsi="Times New Roman" w:cs="Times New Roman"/>
            <w:noProof/>
            <w:sz w:val="24"/>
            <w:szCs w:val="24"/>
            <w:lang w:eastAsia="zh-TW"/>
          </w:rPr>
          <w:tab/>
        </w:r>
        <w:r w:rsidR="002157F8" w:rsidRPr="00D423D6">
          <w:rPr>
            <w:rStyle w:val="Hyperlink"/>
            <w:noProof/>
          </w:rPr>
          <w:t>Test: Edit Role</w:t>
        </w:r>
        <w:r w:rsidR="002157F8">
          <w:rPr>
            <w:rFonts w:cs="Times New Roman"/>
            <w:noProof/>
            <w:webHidden/>
          </w:rPr>
          <w:tab/>
        </w:r>
        <w:r w:rsidR="00781B8E">
          <w:rPr>
            <w:noProof/>
            <w:webHidden/>
          </w:rPr>
          <w:fldChar w:fldCharType="begin"/>
        </w:r>
        <w:r w:rsidR="002157F8">
          <w:rPr>
            <w:noProof/>
            <w:webHidden/>
          </w:rPr>
          <w:instrText xml:space="preserve"> PAGEREF _Toc313538228 \h </w:instrText>
        </w:r>
        <w:r w:rsidR="00781B8E">
          <w:rPr>
            <w:noProof/>
            <w:webHidden/>
          </w:rPr>
        </w:r>
        <w:r w:rsidR="00781B8E">
          <w:rPr>
            <w:noProof/>
            <w:webHidden/>
          </w:rPr>
          <w:fldChar w:fldCharType="separate"/>
        </w:r>
        <w:r w:rsidR="002157F8">
          <w:rPr>
            <w:noProof/>
            <w:webHidden/>
          </w:rPr>
          <w:t>13</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29" w:history="1">
        <w:r w:rsidR="002157F8" w:rsidRPr="00D423D6">
          <w:rPr>
            <w:rStyle w:val="Hyperlink"/>
            <w:noProof/>
          </w:rPr>
          <w:t>4.9.3</w:t>
        </w:r>
        <w:r w:rsidR="002157F8">
          <w:rPr>
            <w:rFonts w:ascii="Times New Roman" w:eastAsia="PMingLiU" w:hAnsi="Times New Roman" w:cs="Times New Roman"/>
            <w:noProof/>
            <w:sz w:val="24"/>
            <w:szCs w:val="24"/>
            <w:lang w:eastAsia="zh-TW"/>
          </w:rPr>
          <w:tab/>
        </w:r>
        <w:r w:rsidR="002157F8" w:rsidRPr="00D423D6">
          <w:rPr>
            <w:rStyle w:val="Hyperlink"/>
            <w:noProof/>
          </w:rPr>
          <w:t>Test: Delete Role</w:t>
        </w:r>
        <w:r w:rsidR="002157F8">
          <w:rPr>
            <w:rFonts w:cs="Times New Roman"/>
            <w:noProof/>
            <w:webHidden/>
          </w:rPr>
          <w:tab/>
        </w:r>
        <w:r w:rsidR="00781B8E">
          <w:rPr>
            <w:noProof/>
            <w:webHidden/>
          </w:rPr>
          <w:fldChar w:fldCharType="begin"/>
        </w:r>
        <w:r w:rsidR="002157F8">
          <w:rPr>
            <w:noProof/>
            <w:webHidden/>
          </w:rPr>
          <w:instrText xml:space="preserve"> PAGEREF _Toc313538229 \h </w:instrText>
        </w:r>
        <w:r w:rsidR="00781B8E">
          <w:rPr>
            <w:noProof/>
            <w:webHidden/>
          </w:rPr>
        </w:r>
        <w:r w:rsidR="00781B8E">
          <w:rPr>
            <w:noProof/>
            <w:webHidden/>
          </w:rPr>
          <w:fldChar w:fldCharType="separate"/>
        </w:r>
        <w:r w:rsidR="002157F8">
          <w:rPr>
            <w:noProof/>
            <w:webHidden/>
          </w:rPr>
          <w:t>14</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30" w:history="1">
        <w:r w:rsidR="002157F8" w:rsidRPr="00D423D6">
          <w:rPr>
            <w:rStyle w:val="Hyperlink"/>
            <w:noProof/>
          </w:rPr>
          <w:t>4.9.4</w:t>
        </w:r>
        <w:r w:rsidR="002157F8">
          <w:rPr>
            <w:rFonts w:ascii="Times New Roman" w:eastAsia="PMingLiU" w:hAnsi="Times New Roman" w:cs="Times New Roman"/>
            <w:noProof/>
            <w:sz w:val="24"/>
            <w:szCs w:val="24"/>
            <w:lang w:eastAsia="zh-TW"/>
          </w:rPr>
          <w:tab/>
        </w:r>
        <w:r w:rsidR="002157F8" w:rsidRPr="00D423D6">
          <w:rPr>
            <w:rStyle w:val="Hyperlink"/>
            <w:noProof/>
          </w:rPr>
          <w:t>Test: Role Approval</w:t>
        </w:r>
        <w:r w:rsidR="002157F8">
          <w:rPr>
            <w:rFonts w:cs="Times New Roman"/>
            <w:noProof/>
            <w:webHidden/>
          </w:rPr>
          <w:tab/>
        </w:r>
        <w:r w:rsidR="00781B8E">
          <w:rPr>
            <w:noProof/>
            <w:webHidden/>
          </w:rPr>
          <w:fldChar w:fldCharType="begin"/>
        </w:r>
        <w:r w:rsidR="002157F8">
          <w:rPr>
            <w:noProof/>
            <w:webHidden/>
          </w:rPr>
          <w:instrText xml:space="preserve"> PAGEREF _Toc313538230 \h </w:instrText>
        </w:r>
        <w:r w:rsidR="00781B8E">
          <w:rPr>
            <w:noProof/>
            <w:webHidden/>
          </w:rPr>
        </w:r>
        <w:r w:rsidR="00781B8E">
          <w:rPr>
            <w:noProof/>
            <w:webHidden/>
          </w:rPr>
          <w:fldChar w:fldCharType="separate"/>
        </w:r>
        <w:r w:rsidR="002157F8">
          <w:rPr>
            <w:noProof/>
            <w:webHidden/>
          </w:rPr>
          <w:t>14</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31" w:history="1">
        <w:r w:rsidR="002157F8" w:rsidRPr="00D423D6">
          <w:rPr>
            <w:rStyle w:val="Hyperlink"/>
            <w:noProof/>
          </w:rPr>
          <w:t>4.10</w:t>
        </w:r>
        <w:r w:rsidR="002157F8">
          <w:rPr>
            <w:rFonts w:ascii="Times New Roman" w:eastAsia="PMingLiU" w:hAnsi="Times New Roman" w:cs="Times New Roman"/>
            <w:noProof/>
            <w:sz w:val="24"/>
            <w:szCs w:val="24"/>
            <w:lang w:eastAsia="zh-TW"/>
          </w:rPr>
          <w:tab/>
        </w:r>
        <w:r w:rsidR="002157F8" w:rsidRPr="00D423D6">
          <w:rPr>
            <w:rStyle w:val="Hyperlink"/>
            <w:noProof/>
          </w:rPr>
          <w:t>Manage Sales Order</w:t>
        </w:r>
        <w:r w:rsidR="002157F8">
          <w:rPr>
            <w:rFonts w:cs="Times New Roman"/>
            <w:noProof/>
            <w:webHidden/>
          </w:rPr>
          <w:tab/>
        </w:r>
        <w:r w:rsidR="00781B8E">
          <w:rPr>
            <w:noProof/>
            <w:webHidden/>
          </w:rPr>
          <w:fldChar w:fldCharType="begin"/>
        </w:r>
        <w:r w:rsidR="002157F8">
          <w:rPr>
            <w:noProof/>
            <w:webHidden/>
          </w:rPr>
          <w:instrText xml:space="preserve"> PAGEREF _Toc313538231 \h </w:instrText>
        </w:r>
        <w:r w:rsidR="00781B8E">
          <w:rPr>
            <w:noProof/>
            <w:webHidden/>
          </w:rPr>
        </w:r>
        <w:r w:rsidR="00781B8E">
          <w:rPr>
            <w:noProof/>
            <w:webHidden/>
          </w:rPr>
          <w:fldChar w:fldCharType="separate"/>
        </w:r>
        <w:r w:rsidR="002157F8">
          <w:rPr>
            <w:noProof/>
            <w:webHidden/>
          </w:rPr>
          <w:t>15</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32" w:history="1">
        <w:r w:rsidR="002157F8" w:rsidRPr="00D423D6">
          <w:rPr>
            <w:rStyle w:val="Hyperlink"/>
            <w:noProof/>
          </w:rPr>
          <w:t>4.10.1</w:t>
        </w:r>
        <w:r w:rsidR="002157F8">
          <w:rPr>
            <w:rFonts w:ascii="Times New Roman" w:eastAsia="PMingLiU" w:hAnsi="Times New Roman" w:cs="Times New Roman"/>
            <w:noProof/>
            <w:sz w:val="24"/>
            <w:szCs w:val="24"/>
            <w:lang w:eastAsia="zh-TW"/>
          </w:rPr>
          <w:tab/>
        </w:r>
        <w:r w:rsidR="002157F8" w:rsidRPr="00D423D6">
          <w:rPr>
            <w:rStyle w:val="Hyperlink"/>
            <w:noProof/>
          </w:rPr>
          <w:t>Test: Create Sales Order</w:t>
        </w:r>
        <w:r w:rsidR="002157F8">
          <w:rPr>
            <w:rFonts w:cs="Times New Roman"/>
            <w:noProof/>
            <w:webHidden/>
          </w:rPr>
          <w:tab/>
        </w:r>
        <w:r w:rsidR="00781B8E">
          <w:rPr>
            <w:noProof/>
            <w:webHidden/>
          </w:rPr>
          <w:fldChar w:fldCharType="begin"/>
        </w:r>
        <w:r w:rsidR="002157F8">
          <w:rPr>
            <w:noProof/>
            <w:webHidden/>
          </w:rPr>
          <w:instrText xml:space="preserve"> PAGEREF _Toc313538232 \h </w:instrText>
        </w:r>
        <w:r w:rsidR="00781B8E">
          <w:rPr>
            <w:noProof/>
            <w:webHidden/>
          </w:rPr>
        </w:r>
        <w:r w:rsidR="00781B8E">
          <w:rPr>
            <w:noProof/>
            <w:webHidden/>
          </w:rPr>
          <w:fldChar w:fldCharType="separate"/>
        </w:r>
        <w:r w:rsidR="002157F8">
          <w:rPr>
            <w:noProof/>
            <w:webHidden/>
          </w:rPr>
          <w:t>15</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33" w:history="1">
        <w:r w:rsidR="002157F8" w:rsidRPr="00D423D6">
          <w:rPr>
            <w:rStyle w:val="Hyperlink"/>
            <w:noProof/>
          </w:rPr>
          <w:t>4.10.2</w:t>
        </w:r>
        <w:r w:rsidR="002157F8">
          <w:rPr>
            <w:rFonts w:ascii="Times New Roman" w:eastAsia="PMingLiU" w:hAnsi="Times New Roman" w:cs="Times New Roman"/>
            <w:noProof/>
            <w:sz w:val="24"/>
            <w:szCs w:val="24"/>
            <w:lang w:eastAsia="zh-TW"/>
          </w:rPr>
          <w:tab/>
        </w:r>
        <w:r w:rsidR="002157F8" w:rsidRPr="00D423D6">
          <w:rPr>
            <w:rStyle w:val="Hyperlink"/>
            <w:noProof/>
          </w:rPr>
          <w:t>Test: Edit Sales Order</w:t>
        </w:r>
        <w:r w:rsidR="002157F8">
          <w:rPr>
            <w:rFonts w:cs="Times New Roman"/>
            <w:noProof/>
            <w:webHidden/>
          </w:rPr>
          <w:tab/>
        </w:r>
        <w:r w:rsidR="00781B8E">
          <w:rPr>
            <w:noProof/>
            <w:webHidden/>
          </w:rPr>
          <w:fldChar w:fldCharType="begin"/>
        </w:r>
        <w:r w:rsidR="002157F8">
          <w:rPr>
            <w:noProof/>
            <w:webHidden/>
          </w:rPr>
          <w:instrText xml:space="preserve"> PAGEREF _Toc313538233 \h </w:instrText>
        </w:r>
        <w:r w:rsidR="00781B8E">
          <w:rPr>
            <w:noProof/>
            <w:webHidden/>
          </w:rPr>
        </w:r>
        <w:r w:rsidR="00781B8E">
          <w:rPr>
            <w:noProof/>
            <w:webHidden/>
          </w:rPr>
          <w:fldChar w:fldCharType="separate"/>
        </w:r>
        <w:r w:rsidR="002157F8">
          <w:rPr>
            <w:noProof/>
            <w:webHidden/>
          </w:rPr>
          <w:t>15</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34" w:history="1">
        <w:r w:rsidR="002157F8" w:rsidRPr="00D423D6">
          <w:rPr>
            <w:rStyle w:val="Hyperlink"/>
            <w:noProof/>
          </w:rPr>
          <w:t>4.10.3</w:t>
        </w:r>
        <w:r w:rsidR="002157F8">
          <w:rPr>
            <w:rFonts w:ascii="Times New Roman" w:eastAsia="PMingLiU" w:hAnsi="Times New Roman" w:cs="Times New Roman"/>
            <w:noProof/>
            <w:sz w:val="24"/>
            <w:szCs w:val="24"/>
            <w:lang w:eastAsia="zh-TW"/>
          </w:rPr>
          <w:tab/>
        </w:r>
        <w:r w:rsidR="002157F8" w:rsidRPr="00D423D6">
          <w:rPr>
            <w:rStyle w:val="Hyperlink"/>
            <w:noProof/>
          </w:rPr>
          <w:t>Test: Delete Sales Order</w:t>
        </w:r>
        <w:r w:rsidR="002157F8">
          <w:rPr>
            <w:rFonts w:cs="Times New Roman"/>
            <w:noProof/>
            <w:webHidden/>
          </w:rPr>
          <w:tab/>
        </w:r>
        <w:r w:rsidR="00781B8E">
          <w:rPr>
            <w:noProof/>
            <w:webHidden/>
          </w:rPr>
          <w:fldChar w:fldCharType="begin"/>
        </w:r>
        <w:r w:rsidR="002157F8">
          <w:rPr>
            <w:noProof/>
            <w:webHidden/>
          </w:rPr>
          <w:instrText xml:space="preserve"> PAGEREF _Toc313538234 \h </w:instrText>
        </w:r>
        <w:r w:rsidR="00781B8E">
          <w:rPr>
            <w:noProof/>
            <w:webHidden/>
          </w:rPr>
        </w:r>
        <w:r w:rsidR="00781B8E">
          <w:rPr>
            <w:noProof/>
            <w:webHidden/>
          </w:rPr>
          <w:fldChar w:fldCharType="separate"/>
        </w:r>
        <w:r w:rsidR="002157F8">
          <w:rPr>
            <w:noProof/>
            <w:webHidden/>
          </w:rPr>
          <w:t>15</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35" w:history="1">
        <w:r w:rsidR="002157F8" w:rsidRPr="00D423D6">
          <w:rPr>
            <w:rStyle w:val="Hyperlink"/>
            <w:noProof/>
          </w:rPr>
          <w:t>4.11</w:t>
        </w:r>
        <w:r w:rsidR="002157F8">
          <w:rPr>
            <w:rFonts w:ascii="Times New Roman" w:eastAsia="PMingLiU" w:hAnsi="Times New Roman" w:cs="Times New Roman"/>
            <w:noProof/>
            <w:sz w:val="24"/>
            <w:szCs w:val="24"/>
            <w:lang w:eastAsia="zh-TW"/>
          </w:rPr>
          <w:tab/>
        </w:r>
        <w:r w:rsidR="002157F8" w:rsidRPr="00D423D6">
          <w:rPr>
            <w:rStyle w:val="Hyperlink"/>
            <w:noProof/>
          </w:rPr>
          <w:t>Manage Employee User Account</w:t>
        </w:r>
        <w:r w:rsidR="002157F8">
          <w:rPr>
            <w:rFonts w:cs="Times New Roman"/>
            <w:noProof/>
            <w:webHidden/>
          </w:rPr>
          <w:tab/>
        </w:r>
        <w:r w:rsidR="00781B8E">
          <w:rPr>
            <w:noProof/>
            <w:webHidden/>
          </w:rPr>
          <w:fldChar w:fldCharType="begin"/>
        </w:r>
        <w:r w:rsidR="002157F8">
          <w:rPr>
            <w:noProof/>
            <w:webHidden/>
          </w:rPr>
          <w:instrText xml:space="preserve"> PAGEREF _Toc313538235 \h </w:instrText>
        </w:r>
        <w:r w:rsidR="00781B8E">
          <w:rPr>
            <w:noProof/>
            <w:webHidden/>
          </w:rPr>
        </w:r>
        <w:r w:rsidR="00781B8E">
          <w:rPr>
            <w:noProof/>
            <w:webHidden/>
          </w:rPr>
          <w:fldChar w:fldCharType="separate"/>
        </w:r>
        <w:r w:rsidR="002157F8">
          <w:rPr>
            <w:noProof/>
            <w:webHidden/>
          </w:rPr>
          <w:t>16</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36" w:history="1">
        <w:r w:rsidR="002157F8" w:rsidRPr="00D423D6">
          <w:rPr>
            <w:rStyle w:val="Hyperlink"/>
            <w:noProof/>
          </w:rPr>
          <w:t>4.11.1</w:t>
        </w:r>
        <w:r w:rsidR="002157F8">
          <w:rPr>
            <w:rFonts w:ascii="Times New Roman" w:eastAsia="PMingLiU" w:hAnsi="Times New Roman" w:cs="Times New Roman"/>
            <w:noProof/>
            <w:sz w:val="24"/>
            <w:szCs w:val="24"/>
            <w:lang w:eastAsia="zh-TW"/>
          </w:rPr>
          <w:tab/>
        </w:r>
        <w:r w:rsidR="002157F8" w:rsidRPr="00D423D6">
          <w:rPr>
            <w:rStyle w:val="Hyperlink"/>
            <w:noProof/>
          </w:rPr>
          <w:t>Test: Create Employee User Account</w:t>
        </w:r>
        <w:r w:rsidR="002157F8">
          <w:rPr>
            <w:rFonts w:cs="Times New Roman"/>
            <w:noProof/>
            <w:webHidden/>
          </w:rPr>
          <w:tab/>
        </w:r>
        <w:r w:rsidR="00781B8E">
          <w:rPr>
            <w:noProof/>
            <w:webHidden/>
          </w:rPr>
          <w:fldChar w:fldCharType="begin"/>
        </w:r>
        <w:r w:rsidR="002157F8">
          <w:rPr>
            <w:noProof/>
            <w:webHidden/>
          </w:rPr>
          <w:instrText xml:space="preserve"> PAGEREF _Toc313538236 \h </w:instrText>
        </w:r>
        <w:r w:rsidR="00781B8E">
          <w:rPr>
            <w:noProof/>
            <w:webHidden/>
          </w:rPr>
        </w:r>
        <w:r w:rsidR="00781B8E">
          <w:rPr>
            <w:noProof/>
            <w:webHidden/>
          </w:rPr>
          <w:fldChar w:fldCharType="separate"/>
        </w:r>
        <w:r w:rsidR="002157F8">
          <w:rPr>
            <w:noProof/>
            <w:webHidden/>
          </w:rPr>
          <w:t>16</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37" w:history="1">
        <w:r w:rsidR="002157F8" w:rsidRPr="00D423D6">
          <w:rPr>
            <w:rStyle w:val="Hyperlink"/>
            <w:noProof/>
          </w:rPr>
          <w:t>4.11.2</w:t>
        </w:r>
        <w:r w:rsidR="002157F8">
          <w:rPr>
            <w:rFonts w:ascii="Times New Roman" w:eastAsia="PMingLiU" w:hAnsi="Times New Roman" w:cs="Times New Roman"/>
            <w:noProof/>
            <w:sz w:val="24"/>
            <w:szCs w:val="24"/>
            <w:lang w:eastAsia="zh-TW"/>
          </w:rPr>
          <w:tab/>
        </w:r>
        <w:r w:rsidR="002157F8" w:rsidRPr="00D423D6">
          <w:rPr>
            <w:rStyle w:val="Hyperlink"/>
            <w:noProof/>
          </w:rPr>
          <w:t>Test: Edit Employee User Account</w:t>
        </w:r>
        <w:r w:rsidR="002157F8">
          <w:rPr>
            <w:rFonts w:cs="Times New Roman"/>
            <w:noProof/>
            <w:webHidden/>
          </w:rPr>
          <w:tab/>
        </w:r>
        <w:r w:rsidR="00781B8E">
          <w:rPr>
            <w:noProof/>
            <w:webHidden/>
          </w:rPr>
          <w:fldChar w:fldCharType="begin"/>
        </w:r>
        <w:r w:rsidR="002157F8">
          <w:rPr>
            <w:noProof/>
            <w:webHidden/>
          </w:rPr>
          <w:instrText xml:space="preserve"> PAGEREF _Toc313538237 \h </w:instrText>
        </w:r>
        <w:r w:rsidR="00781B8E">
          <w:rPr>
            <w:noProof/>
            <w:webHidden/>
          </w:rPr>
        </w:r>
        <w:r w:rsidR="00781B8E">
          <w:rPr>
            <w:noProof/>
            <w:webHidden/>
          </w:rPr>
          <w:fldChar w:fldCharType="separate"/>
        </w:r>
        <w:r w:rsidR="002157F8">
          <w:rPr>
            <w:noProof/>
            <w:webHidden/>
          </w:rPr>
          <w:t>16</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38" w:history="1">
        <w:r w:rsidR="002157F8" w:rsidRPr="00D423D6">
          <w:rPr>
            <w:rStyle w:val="Hyperlink"/>
            <w:noProof/>
          </w:rPr>
          <w:t>4.11.3</w:t>
        </w:r>
        <w:r w:rsidR="002157F8">
          <w:rPr>
            <w:rFonts w:ascii="Times New Roman" w:eastAsia="PMingLiU" w:hAnsi="Times New Roman" w:cs="Times New Roman"/>
            <w:noProof/>
            <w:sz w:val="24"/>
            <w:szCs w:val="24"/>
            <w:lang w:eastAsia="zh-TW"/>
          </w:rPr>
          <w:tab/>
        </w:r>
        <w:r w:rsidR="002157F8" w:rsidRPr="00D423D6">
          <w:rPr>
            <w:rStyle w:val="Hyperlink"/>
            <w:noProof/>
          </w:rPr>
          <w:t>Test: Delete Employee User Account</w:t>
        </w:r>
        <w:r w:rsidR="002157F8">
          <w:rPr>
            <w:rFonts w:cs="Times New Roman"/>
            <w:noProof/>
            <w:webHidden/>
          </w:rPr>
          <w:tab/>
        </w:r>
        <w:r w:rsidR="00781B8E">
          <w:rPr>
            <w:noProof/>
            <w:webHidden/>
          </w:rPr>
          <w:fldChar w:fldCharType="begin"/>
        </w:r>
        <w:r w:rsidR="002157F8">
          <w:rPr>
            <w:noProof/>
            <w:webHidden/>
          </w:rPr>
          <w:instrText xml:space="preserve"> PAGEREF _Toc313538238 \h </w:instrText>
        </w:r>
        <w:r w:rsidR="00781B8E">
          <w:rPr>
            <w:noProof/>
            <w:webHidden/>
          </w:rPr>
        </w:r>
        <w:r w:rsidR="00781B8E">
          <w:rPr>
            <w:noProof/>
            <w:webHidden/>
          </w:rPr>
          <w:fldChar w:fldCharType="separate"/>
        </w:r>
        <w:r w:rsidR="002157F8">
          <w:rPr>
            <w:noProof/>
            <w:webHidden/>
          </w:rPr>
          <w:t>16</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39" w:history="1">
        <w:r w:rsidR="002157F8" w:rsidRPr="00D423D6">
          <w:rPr>
            <w:rStyle w:val="Hyperlink"/>
            <w:noProof/>
          </w:rPr>
          <w:t>4.12</w:t>
        </w:r>
        <w:r w:rsidR="002157F8">
          <w:rPr>
            <w:rFonts w:ascii="Times New Roman" w:eastAsia="PMingLiU" w:hAnsi="Times New Roman" w:cs="Times New Roman"/>
            <w:noProof/>
            <w:sz w:val="24"/>
            <w:szCs w:val="24"/>
            <w:lang w:eastAsia="zh-TW"/>
          </w:rPr>
          <w:tab/>
        </w:r>
        <w:r w:rsidR="002157F8" w:rsidRPr="00D423D6">
          <w:rPr>
            <w:rStyle w:val="Hyperlink"/>
            <w:noProof/>
          </w:rPr>
          <w:t>Manage Workflows</w:t>
        </w:r>
        <w:r w:rsidR="002157F8">
          <w:rPr>
            <w:rFonts w:cs="Times New Roman"/>
            <w:noProof/>
            <w:webHidden/>
          </w:rPr>
          <w:tab/>
        </w:r>
        <w:r w:rsidR="00781B8E">
          <w:rPr>
            <w:noProof/>
            <w:webHidden/>
          </w:rPr>
          <w:fldChar w:fldCharType="begin"/>
        </w:r>
        <w:r w:rsidR="002157F8">
          <w:rPr>
            <w:noProof/>
            <w:webHidden/>
          </w:rPr>
          <w:instrText xml:space="preserve"> PAGEREF _Toc313538239 \h </w:instrText>
        </w:r>
        <w:r w:rsidR="00781B8E">
          <w:rPr>
            <w:noProof/>
            <w:webHidden/>
          </w:rPr>
        </w:r>
        <w:r w:rsidR="00781B8E">
          <w:rPr>
            <w:noProof/>
            <w:webHidden/>
          </w:rPr>
          <w:fldChar w:fldCharType="separate"/>
        </w:r>
        <w:r w:rsidR="002157F8">
          <w:rPr>
            <w:noProof/>
            <w:webHidden/>
          </w:rPr>
          <w:t>17</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40" w:history="1">
        <w:r w:rsidR="002157F8" w:rsidRPr="00D423D6">
          <w:rPr>
            <w:rStyle w:val="Hyperlink"/>
            <w:noProof/>
          </w:rPr>
          <w:t>4.12.1</w:t>
        </w:r>
        <w:r w:rsidR="002157F8">
          <w:rPr>
            <w:rFonts w:ascii="Times New Roman" w:eastAsia="PMingLiU" w:hAnsi="Times New Roman" w:cs="Times New Roman"/>
            <w:noProof/>
            <w:sz w:val="24"/>
            <w:szCs w:val="24"/>
            <w:lang w:eastAsia="zh-TW"/>
          </w:rPr>
          <w:tab/>
        </w:r>
        <w:r w:rsidR="002157F8" w:rsidRPr="00D423D6">
          <w:rPr>
            <w:rStyle w:val="Hyperlink"/>
            <w:noProof/>
          </w:rPr>
          <w:t>Test: Create Workflow</w:t>
        </w:r>
        <w:r w:rsidR="002157F8">
          <w:rPr>
            <w:rFonts w:cs="Times New Roman"/>
            <w:noProof/>
            <w:webHidden/>
          </w:rPr>
          <w:tab/>
        </w:r>
        <w:r w:rsidR="00781B8E">
          <w:rPr>
            <w:noProof/>
            <w:webHidden/>
          </w:rPr>
          <w:fldChar w:fldCharType="begin"/>
        </w:r>
        <w:r w:rsidR="002157F8">
          <w:rPr>
            <w:noProof/>
            <w:webHidden/>
          </w:rPr>
          <w:instrText xml:space="preserve"> PAGEREF _Toc313538240 \h </w:instrText>
        </w:r>
        <w:r w:rsidR="00781B8E">
          <w:rPr>
            <w:noProof/>
            <w:webHidden/>
          </w:rPr>
        </w:r>
        <w:r w:rsidR="00781B8E">
          <w:rPr>
            <w:noProof/>
            <w:webHidden/>
          </w:rPr>
          <w:fldChar w:fldCharType="separate"/>
        </w:r>
        <w:r w:rsidR="002157F8">
          <w:rPr>
            <w:noProof/>
            <w:webHidden/>
          </w:rPr>
          <w:t>17</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41" w:history="1">
        <w:r w:rsidR="002157F8" w:rsidRPr="00D423D6">
          <w:rPr>
            <w:rStyle w:val="Hyperlink"/>
            <w:noProof/>
          </w:rPr>
          <w:t>4.12.2</w:t>
        </w:r>
        <w:r w:rsidR="002157F8">
          <w:rPr>
            <w:rFonts w:ascii="Times New Roman" w:eastAsia="PMingLiU" w:hAnsi="Times New Roman" w:cs="Times New Roman"/>
            <w:noProof/>
            <w:sz w:val="24"/>
            <w:szCs w:val="24"/>
            <w:lang w:eastAsia="zh-TW"/>
          </w:rPr>
          <w:tab/>
        </w:r>
        <w:r w:rsidR="002157F8" w:rsidRPr="00D423D6">
          <w:rPr>
            <w:rStyle w:val="Hyperlink"/>
            <w:noProof/>
          </w:rPr>
          <w:t>Test: Modify Workflow Properties</w:t>
        </w:r>
        <w:r w:rsidR="002157F8">
          <w:rPr>
            <w:rFonts w:cs="Times New Roman"/>
            <w:noProof/>
            <w:webHidden/>
          </w:rPr>
          <w:tab/>
        </w:r>
        <w:r w:rsidR="00781B8E">
          <w:rPr>
            <w:noProof/>
            <w:webHidden/>
          </w:rPr>
          <w:fldChar w:fldCharType="begin"/>
        </w:r>
        <w:r w:rsidR="002157F8">
          <w:rPr>
            <w:noProof/>
            <w:webHidden/>
          </w:rPr>
          <w:instrText xml:space="preserve"> PAGEREF _Toc313538241 \h </w:instrText>
        </w:r>
        <w:r w:rsidR="00781B8E">
          <w:rPr>
            <w:noProof/>
            <w:webHidden/>
          </w:rPr>
        </w:r>
        <w:r w:rsidR="00781B8E">
          <w:rPr>
            <w:noProof/>
            <w:webHidden/>
          </w:rPr>
          <w:fldChar w:fldCharType="separate"/>
        </w:r>
        <w:r w:rsidR="002157F8">
          <w:rPr>
            <w:noProof/>
            <w:webHidden/>
          </w:rPr>
          <w:t>17</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42" w:history="1">
        <w:r w:rsidR="002157F8" w:rsidRPr="00D423D6">
          <w:rPr>
            <w:rStyle w:val="Hyperlink"/>
            <w:noProof/>
          </w:rPr>
          <w:t>4.12.3</w:t>
        </w:r>
        <w:r w:rsidR="002157F8">
          <w:rPr>
            <w:rFonts w:ascii="Times New Roman" w:eastAsia="PMingLiU" w:hAnsi="Times New Roman" w:cs="Times New Roman"/>
            <w:noProof/>
            <w:sz w:val="24"/>
            <w:szCs w:val="24"/>
            <w:lang w:eastAsia="zh-TW"/>
          </w:rPr>
          <w:tab/>
        </w:r>
        <w:r w:rsidR="002157F8" w:rsidRPr="00D423D6">
          <w:rPr>
            <w:rStyle w:val="Hyperlink"/>
            <w:noProof/>
          </w:rPr>
          <w:t>Test: Deactivate Workflow</w:t>
        </w:r>
        <w:r w:rsidR="002157F8">
          <w:rPr>
            <w:rFonts w:cs="Times New Roman"/>
            <w:noProof/>
            <w:webHidden/>
          </w:rPr>
          <w:tab/>
        </w:r>
        <w:r w:rsidR="00781B8E">
          <w:rPr>
            <w:noProof/>
            <w:webHidden/>
          </w:rPr>
          <w:fldChar w:fldCharType="begin"/>
        </w:r>
        <w:r w:rsidR="002157F8">
          <w:rPr>
            <w:noProof/>
            <w:webHidden/>
          </w:rPr>
          <w:instrText xml:space="preserve"> PAGEREF _Toc313538242 \h </w:instrText>
        </w:r>
        <w:r w:rsidR="00781B8E">
          <w:rPr>
            <w:noProof/>
            <w:webHidden/>
          </w:rPr>
        </w:r>
        <w:r w:rsidR="00781B8E">
          <w:rPr>
            <w:noProof/>
            <w:webHidden/>
          </w:rPr>
          <w:fldChar w:fldCharType="separate"/>
        </w:r>
        <w:r w:rsidR="002157F8">
          <w:rPr>
            <w:noProof/>
            <w:webHidden/>
          </w:rPr>
          <w:t>17</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43" w:history="1">
        <w:r w:rsidR="002157F8" w:rsidRPr="00D423D6">
          <w:rPr>
            <w:rStyle w:val="Hyperlink"/>
            <w:noProof/>
          </w:rPr>
          <w:t>4.12.4</w:t>
        </w:r>
        <w:r w:rsidR="002157F8">
          <w:rPr>
            <w:rFonts w:ascii="Times New Roman" w:eastAsia="PMingLiU" w:hAnsi="Times New Roman" w:cs="Times New Roman"/>
            <w:noProof/>
            <w:sz w:val="24"/>
            <w:szCs w:val="24"/>
            <w:lang w:eastAsia="zh-TW"/>
          </w:rPr>
          <w:tab/>
        </w:r>
        <w:r w:rsidR="002157F8" w:rsidRPr="00D423D6">
          <w:rPr>
            <w:rStyle w:val="Hyperlink"/>
            <w:noProof/>
          </w:rPr>
          <w:t>Test: Activate Workflow</w:t>
        </w:r>
        <w:r w:rsidR="002157F8">
          <w:rPr>
            <w:rFonts w:cs="Times New Roman"/>
            <w:noProof/>
            <w:webHidden/>
          </w:rPr>
          <w:tab/>
        </w:r>
        <w:r w:rsidR="00781B8E">
          <w:rPr>
            <w:noProof/>
            <w:webHidden/>
          </w:rPr>
          <w:fldChar w:fldCharType="begin"/>
        </w:r>
        <w:r w:rsidR="002157F8">
          <w:rPr>
            <w:noProof/>
            <w:webHidden/>
          </w:rPr>
          <w:instrText xml:space="preserve"> PAGEREF _Toc313538243 \h </w:instrText>
        </w:r>
        <w:r w:rsidR="00781B8E">
          <w:rPr>
            <w:noProof/>
            <w:webHidden/>
          </w:rPr>
        </w:r>
        <w:r w:rsidR="00781B8E">
          <w:rPr>
            <w:noProof/>
            <w:webHidden/>
          </w:rPr>
          <w:fldChar w:fldCharType="separate"/>
        </w:r>
        <w:r w:rsidR="002157F8">
          <w:rPr>
            <w:noProof/>
            <w:webHidden/>
          </w:rPr>
          <w:t>18</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44" w:history="1">
        <w:r w:rsidR="002157F8" w:rsidRPr="00D423D6">
          <w:rPr>
            <w:rStyle w:val="Hyperlink"/>
            <w:noProof/>
          </w:rPr>
          <w:t>4.13</w:t>
        </w:r>
        <w:r w:rsidR="002157F8">
          <w:rPr>
            <w:rFonts w:ascii="Times New Roman" w:eastAsia="PMingLiU" w:hAnsi="Times New Roman" w:cs="Times New Roman"/>
            <w:noProof/>
            <w:sz w:val="24"/>
            <w:szCs w:val="24"/>
            <w:lang w:eastAsia="zh-TW"/>
          </w:rPr>
          <w:tab/>
        </w:r>
        <w:r w:rsidR="002157F8" w:rsidRPr="00D423D6">
          <w:rPr>
            <w:rStyle w:val="Hyperlink"/>
            <w:noProof/>
          </w:rPr>
          <w:t>Manage Steps</w:t>
        </w:r>
        <w:r w:rsidR="002157F8">
          <w:rPr>
            <w:rFonts w:cs="Times New Roman"/>
            <w:noProof/>
            <w:webHidden/>
          </w:rPr>
          <w:tab/>
        </w:r>
        <w:r w:rsidR="00781B8E">
          <w:rPr>
            <w:noProof/>
            <w:webHidden/>
          </w:rPr>
          <w:fldChar w:fldCharType="begin"/>
        </w:r>
        <w:r w:rsidR="002157F8">
          <w:rPr>
            <w:noProof/>
            <w:webHidden/>
          </w:rPr>
          <w:instrText xml:space="preserve"> PAGEREF _Toc313538244 \h </w:instrText>
        </w:r>
        <w:r w:rsidR="00781B8E">
          <w:rPr>
            <w:noProof/>
            <w:webHidden/>
          </w:rPr>
        </w:r>
        <w:r w:rsidR="00781B8E">
          <w:rPr>
            <w:noProof/>
            <w:webHidden/>
          </w:rPr>
          <w:fldChar w:fldCharType="separate"/>
        </w:r>
        <w:r w:rsidR="002157F8">
          <w:rPr>
            <w:noProof/>
            <w:webHidden/>
          </w:rPr>
          <w:t>18</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45" w:history="1">
        <w:r w:rsidR="002157F8" w:rsidRPr="00D423D6">
          <w:rPr>
            <w:rStyle w:val="Hyperlink"/>
            <w:noProof/>
          </w:rPr>
          <w:t>4.13.1</w:t>
        </w:r>
        <w:r w:rsidR="002157F8">
          <w:rPr>
            <w:rFonts w:ascii="Times New Roman" w:eastAsia="PMingLiU" w:hAnsi="Times New Roman" w:cs="Times New Roman"/>
            <w:noProof/>
            <w:sz w:val="24"/>
            <w:szCs w:val="24"/>
            <w:lang w:eastAsia="zh-TW"/>
          </w:rPr>
          <w:tab/>
        </w:r>
        <w:r w:rsidR="002157F8" w:rsidRPr="00D423D6">
          <w:rPr>
            <w:rStyle w:val="Hyperlink"/>
            <w:noProof/>
          </w:rPr>
          <w:t>Test: Create Step</w:t>
        </w:r>
        <w:r w:rsidR="002157F8">
          <w:rPr>
            <w:rFonts w:cs="Times New Roman"/>
            <w:noProof/>
            <w:webHidden/>
          </w:rPr>
          <w:tab/>
        </w:r>
        <w:r w:rsidR="00781B8E">
          <w:rPr>
            <w:noProof/>
            <w:webHidden/>
          </w:rPr>
          <w:fldChar w:fldCharType="begin"/>
        </w:r>
        <w:r w:rsidR="002157F8">
          <w:rPr>
            <w:noProof/>
            <w:webHidden/>
          </w:rPr>
          <w:instrText xml:space="preserve"> PAGEREF _Toc313538245 \h </w:instrText>
        </w:r>
        <w:r w:rsidR="00781B8E">
          <w:rPr>
            <w:noProof/>
            <w:webHidden/>
          </w:rPr>
        </w:r>
        <w:r w:rsidR="00781B8E">
          <w:rPr>
            <w:noProof/>
            <w:webHidden/>
          </w:rPr>
          <w:fldChar w:fldCharType="separate"/>
        </w:r>
        <w:r w:rsidR="002157F8">
          <w:rPr>
            <w:noProof/>
            <w:webHidden/>
          </w:rPr>
          <w:t>18</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46" w:history="1">
        <w:r w:rsidR="002157F8" w:rsidRPr="00D423D6">
          <w:rPr>
            <w:rStyle w:val="Hyperlink"/>
            <w:noProof/>
          </w:rPr>
          <w:t>4.13.2</w:t>
        </w:r>
        <w:r w:rsidR="002157F8">
          <w:rPr>
            <w:rFonts w:ascii="Times New Roman" w:eastAsia="PMingLiU" w:hAnsi="Times New Roman" w:cs="Times New Roman"/>
            <w:noProof/>
            <w:sz w:val="24"/>
            <w:szCs w:val="24"/>
            <w:lang w:eastAsia="zh-TW"/>
          </w:rPr>
          <w:tab/>
        </w:r>
        <w:r w:rsidR="002157F8" w:rsidRPr="00D423D6">
          <w:rPr>
            <w:rStyle w:val="Hyperlink"/>
            <w:noProof/>
          </w:rPr>
          <w:t>Test: Modify Step Properties</w:t>
        </w:r>
        <w:r w:rsidR="002157F8">
          <w:rPr>
            <w:rFonts w:cs="Times New Roman"/>
            <w:noProof/>
            <w:webHidden/>
          </w:rPr>
          <w:tab/>
        </w:r>
        <w:r w:rsidR="00781B8E">
          <w:rPr>
            <w:noProof/>
            <w:webHidden/>
          </w:rPr>
          <w:fldChar w:fldCharType="begin"/>
        </w:r>
        <w:r w:rsidR="002157F8">
          <w:rPr>
            <w:noProof/>
            <w:webHidden/>
          </w:rPr>
          <w:instrText xml:space="preserve"> PAGEREF _Toc313538246 \h </w:instrText>
        </w:r>
        <w:r w:rsidR="00781B8E">
          <w:rPr>
            <w:noProof/>
            <w:webHidden/>
          </w:rPr>
        </w:r>
        <w:r w:rsidR="00781B8E">
          <w:rPr>
            <w:noProof/>
            <w:webHidden/>
          </w:rPr>
          <w:fldChar w:fldCharType="separate"/>
        </w:r>
        <w:r w:rsidR="002157F8">
          <w:rPr>
            <w:noProof/>
            <w:webHidden/>
          </w:rPr>
          <w:t>18</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47" w:history="1">
        <w:r w:rsidR="002157F8" w:rsidRPr="00D423D6">
          <w:rPr>
            <w:rStyle w:val="Hyperlink"/>
            <w:noProof/>
          </w:rPr>
          <w:t>4.13.3</w:t>
        </w:r>
        <w:r w:rsidR="002157F8">
          <w:rPr>
            <w:rFonts w:ascii="Times New Roman" w:eastAsia="PMingLiU" w:hAnsi="Times New Roman" w:cs="Times New Roman"/>
            <w:noProof/>
            <w:sz w:val="24"/>
            <w:szCs w:val="24"/>
            <w:lang w:eastAsia="zh-TW"/>
          </w:rPr>
          <w:tab/>
        </w:r>
        <w:r w:rsidR="002157F8" w:rsidRPr="00D423D6">
          <w:rPr>
            <w:rStyle w:val="Hyperlink"/>
            <w:noProof/>
          </w:rPr>
          <w:t>Test: Deactivate Step</w:t>
        </w:r>
        <w:r w:rsidR="002157F8">
          <w:rPr>
            <w:rFonts w:cs="Times New Roman"/>
            <w:noProof/>
            <w:webHidden/>
          </w:rPr>
          <w:tab/>
        </w:r>
        <w:r w:rsidR="00781B8E">
          <w:rPr>
            <w:noProof/>
            <w:webHidden/>
          </w:rPr>
          <w:fldChar w:fldCharType="begin"/>
        </w:r>
        <w:r w:rsidR="002157F8">
          <w:rPr>
            <w:noProof/>
            <w:webHidden/>
          </w:rPr>
          <w:instrText xml:space="preserve"> PAGEREF _Toc313538247 \h </w:instrText>
        </w:r>
        <w:r w:rsidR="00781B8E">
          <w:rPr>
            <w:noProof/>
            <w:webHidden/>
          </w:rPr>
        </w:r>
        <w:r w:rsidR="00781B8E">
          <w:rPr>
            <w:noProof/>
            <w:webHidden/>
          </w:rPr>
          <w:fldChar w:fldCharType="separate"/>
        </w:r>
        <w:r w:rsidR="002157F8">
          <w:rPr>
            <w:noProof/>
            <w:webHidden/>
          </w:rPr>
          <w:t>19</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48" w:history="1">
        <w:r w:rsidR="002157F8" w:rsidRPr="00D423D6">
          <w:rPr>
            <w:rStyle w:val="Hyperlink"/>
            <w:noProof/>
          </w:rPr>
          <w:t>4.13.4</w:t>
        </w:r>
        <w:r w:rsidR="002157F8">
          <w:rPr>
            <w:rFonts w:ascii="Times New Roman" w:eastAsia="PMingLiU" w:hAnsi="Times New Roman" w:cs="Times New Roman"/>
            <w:noProof/>
            <w:sz w:val="24"/>
            <w:szCs w:val="24"/>
            <w:lang w:eastAsia="zh-TW"/>
          </w:rPr>
          <w:tab/>
        </w:r>
        <w:r w:rsidR="002157F8" w:rsidRPr="00D423D6">
          <w:rPr>
            <w:rStyle w:val="Hyperlink"/>
            <w:noProof/>
          </w:rPr>
          <w:t>Test: Activate Step</w:t>
        </w:r>
        <w:r w:rsidR="002157F8">
          <w:rPr>
            <w:rFonts w:cs="Times New Roman"/>
            <w:noProof/>
            <w:webHidden/>
          </w:rPr>
          <w:tab/>
        </w:r>
        <w:r w:rsidR="00781B8E">
          <w:rPr>
            <w:noProof/>
            <w:webHidden/>
          </w:rPr>
          <w:fldChar w:fldCharType="begin"/>
        </w:r>
        <w:r w:rsidR="002157F8">
          <w:rPr>
            <w:noProof/>
            <w:webHidden/>
          </w:rPr>
          <w:instrText xml:space="preserve"> PAGEREF _Toc313538248 \h </w:instrText>
        </w:r>
        <w:r w:rsidR="00781B8E">
          <w:rPr>
            <w:noProof/>
            <w:webHidden/>
          </w:rPr>
        </w:r>
        <w:r w:rsidR="00781B8E">
          <w:rPr>
            <w:noProof/>
            <w:webHidden/>
          </w:rPr>
          <w:fldChar w:fldCharType="separate"/>
        </w:r>
        <w:r w:rsidR="002157F8">
          <w:rPr>
            <w:noProof/>
            <w:webHidden/>
          </w:rPr>
          <w:t>19</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49" w:history="1">
        <w:r w:rsidR="002157F8" w:rsidRPr="00D423D6">
          <w:rPr>
            <w:rStyle w:val="Hyperlink"/>
            <w:noProof/>
          </w:rPr>
          <w:t>4.13.5</w:t>
        </w:r>
        <w:r w:rsidR="002157F8">
          <w:rPr>
            <w:rFonts w:ascii="Times New Roman" w:eastAsia="PMingLiU" w:hAnsi="Times New Roman" w:cs="Times New Roman"/>
            <w:noProof/>
            <w:sz w:val="24"/>
            <w:szCs w:val="24"/>
            <w:lang w:eastAsia="zh-TW"/>
          </w:rPr>
          <w:tab/>
        </w:r>
        <w:r w:rsidR="002157F8" w:rsidRPr="00D423D6">
          <w:rPr>
            <w:rStyle w:val="Hyperlink"/>
            <w:noProof/>
          </w:rPr>
          <w:t>Test: Print Step List Report</w:t>
        </w:r>
        <w:r w:rsidR="002157F8">
          <w:rPr>
            <w:rFonts w:cs="Times New Roman"/>
            <w:noProof/>
            <w:webHidden/>
          </w:rPr>
          <w:tab/>
        </w:r>
        <w:r w:rsidR="00781B8E">
          <w:rPr>
            <w:noProof/>
            <w:webHidden/>
          </w:rPr>
          <w:fldChar w:fldCharType="begin"/>
        </w:r>
        <w:r w:rsidR="002157F8">
          <w:rPr>
            <w:noProof/>
            <w:webHidden/>
          </w:rPr>
          <w:instrText xml:space="preserve"> PAGEREF _Toc313538249 \h </w:instrText>
        </w:r>
        <w:r w:rsidR="00781B8E">
          <w:rPr>
            <w:noProof/>
            <w:webHidden/>
          </w:rPr>
        </w:r>
        <w:r w:rsidR="00781B8E">
          <w:rPr>
            <w:noProof/>
            <w:webHidden/>
          </w:rPr>
          <w:fldChar w:fldCharType="separate"/>
        </w:r>
        <w:r w:rsidR="002157F8">
          <w:rPr>
            <w:noProof/>
            <w:webHidden/>
          </w:rPr>
          <w:t>19</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50" w:history="1">
        <w:r w:rsidR="002157F8" w:rsidRPr="00D423D6">
          <w:rPr>
            <w:rStyle w:val="Hyperlink"/>
            <w:noProof/>
          </w:rPr>
          <w:t>4.14</w:t>
        </w:r>
        <w:r w:rsidR="002157F8">
          <w:rPr>
            <w:rFonts w:ascii="Times New Roman" w:eastAsia="PMingLiU" w:hAnsi="Times New Roman" w:cs="Times New Roman"/>
            <w:noProof/>
            <w:sz w:val="24"/>
            <w:szCs w:val="24"/>
            <w:lang w:eastAsia="zh-TW"/>
          </w:rPr>
          <w:tab/>
        </w:r>
        <w:r w:rsidR="002157F8" w:rsidRPr="00D423D6">
          <w:rPr>
            <w:rStyle w:val="Hyperlink"/>
            <w:noProof/>
          </w:rPr>
          <w:t>Manage Workflow-Step Relationship</w:t>
        </w:r>
        <w:r w:rsidR="002157F8">
          <w:rPr>
            <w:rFonts w:cs="Times New Roman"/>
            <w:noProof/>
            <w:webHidden/>
          </w:rPr>
          <w:tab/>
        </w:r>
        <w:r w:rsidR="00781B8E">
          <w:rPr>
            <w:noProof/>
            <w:webHidden/>
          </w:rPr>
          <w:fldChar w:fldCharType="begin"/>
        </w:r>
        <w:r w:rsidR="002157F8">
          <w:rPr>
            <w:noProof/>
            <w:webHidden/>
          </w:rPr>
          <w:instrText xml:space="preserve"> PAGEREF _Toc313538250 \h </w:instrText>
        </w:r>
        <w:r w:rsidR="00781B8E">
          <w:rPr>
            <w:noProof/>
            <w:webHidden/>
          </w:rPr>
        </w:r>
        <w:r w:rsidR="00781B8E">
          <w:rPr>
            <w:noProof/>
            <w:webHidden/>
          </w:rPr>
          <w:fldChar w:fldCharType="separate"/>
        </w:r>
        <w:r w:rsidR="002157F8">
          <w:rPr>
            <w:noProof/>
            <w:webHidden/>
          </w:rPr>
          <w:t>19</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51" w:history="1">
        <w:r w:rsidR="002157F8" w:rsidRPr="00D423D6">
          <w:rPr>
            <w:rStyle w:val="Hyperlink"/>
            <w:noProof/>
          </w:rPr>
          <w:t>4.14.1</w:t>
        </w:r>
        <w:r w:rsidR="002157F8">
          <w:rPr>
            <w:rFonts w:ascii="Times New Roman" w:eastAsia="PMingLiU" w:hAnsi="Times New Roman" w:cs="Times New Roman"/>
            <w:noProof/>
            <w:sz w:val="24"/>
            <w:szCs w:val="24"/>
            <w:lang w:eastAsia="zh-TW"/>
          </w:rPr>
          <w:tab/>
        </w:r>
        <w:r w:rsidR="002157F8" w:rsidRPr="00D423D6">
          <w:rPr>
            <w:rStyle w:val="Hyperlink"/>
            <w:noProof/>
          </w:rPr>
          <w:t>Test: Add Workflow-Steps Relationship</w:t>
        </w:r>
        <w:r w:rsidR="002157F8">
          <w:rPr>
            <w:rFonts w:cs="Times New Roman"/>
            <w:noProof/>
            <w:webHidden/>
          </w:rPr>
          <w:tab/>
        </w:r>
        <w:r w:rsidR="00781B8E">
          <w:rPr>
            <w:noProof/>
            <w:webHidden/>
          </w:rPr>
          <w:fldChar w:fldCharType="begin"/>
        </w:r>
        <w:r w:rsidR="002157F8">
          <w:rPr>
            <w:noProof/>
            <w:webHidden/>
          </w:rPr>
          <w:instrText xml:space="preserve"> PAGEREF _Toc313538251 \h </w:instrText>
        </w:r>
        <w:r w:rsidR="00781B8E">
          <w:rPr>
            <w:noProof/>
            <w:webHidden/>
          </w:rPr>
        </w:r>
        <w:r w:rsidR="00781B8E">
          <w:rPr>
            <w:noProof/>
            <w:webHidden/>
          </w:rPr>
          <w:fldChar w:fldCharType="separate"/>
        </w:r>
        <w:r w:rsidR="002157F8">
          <w:rPr>
            <w:noProof/>
            <w:webHidden/>
          </w:rPr>
          <w:t>19</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52" w:history="1">
        <w:r w:rsidR="002157F8" w:rsidRPr="00D423D6">
          <w:rPr>
            <w:rStyle w:val="Hyperlink"/>
            <w:noProof/>
          </w:rPr>
          <w:t>4.14.2</w:t>
        </w:r>
        <w:r w:rsidR="002157F8">
          <w:rPr>
            <w:rFonts w:ascii="Times New Roman" w:eastAsia="PMingLiU" w:hAnsi="Times New Roman" w:cs="Times New Roman"/>
            <w:noProof/>
            <w:sz w:val="24"/>
            <w:szCs w:val="24"/>
            <w:lang w:eastAsia="zh-TW"/>
          </w:rPr>
          <w:tab/>
        </w:r>
        <w:r w:rsidR="002157F8" w:rsidRPr="00D423D6">
          <w:rPr>
            <w:rStyle w:val="Hyperlink"/>
            <w:noProof/>
          </w:rPr>
          <w:t>Test: Remove Workflow-Steps Relationship</w:t>
        </w:r>
        <w:r w:rsidR="002157F8">
          <w:rPr>
            <w:rFonts w:cs="Times New Roman"/>
            <w:noProof/>
            <w:webHidden/>
          </w:rPr>
          <w:tab/>
        </w:r>
        <w:r w:rsidR="00781B8E">
          <w:rPr>
            <w:noProof/>
            <w:webHidden/>
          </w:rPr>
          <w:fldChar w:fldCharType="begin"/>
        </w:r>
        <w:r w:rsidR="002157F8">
          <w:rPr>
            <w:noProof/>
            <w:webHidden/>
          </w:rPr>
          <w:instrText xml:space="preserve"> PAGEREF _Toc313538252 \h </w:instrText>
        </w:r>
        <w:r w:rsidR="00781B8E">
          <w:rPr>
            <w:noProof/>
            <w:webHidden/>
          </w:rPr>
        </w:r>
        <w:r w:rsidR="00781B8E">
          <w:rPr>
            <w:noProof/>
            <w:webHidden/>
          </w:rPr>
          <w:fldChar w:fldCharType="separate"/>
        </w:r>
        <w:r w:rsidR="002157F8">
          <w:rPr>
            <w:noProof/>
            <w:webHidden/>
          </w:rPr>
          <w:t>20</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53" w:history="1">
        <w:r w:rsidR="002157F8" w:rsidRPr="00D423D6">
          <w:rPr>
            <w:rStyle w:val="Hyperlink"/>
            <w:noProof/>
          </w:rPr>
          <w:t>4.15</w:t>
        </w:r>
        <w:r w:rsidR="002157F8">
          <w:rPr>
            <w:rFonts w:ascii="Times New Roman" w:eastAsia="PMingLiU" w:hAnsi="Times New Roman" w:cs="Times New Roman"/>
            <w:noProof/>
            <w:sz w:val="24"/>
            <w:szCs w:val="24"/>
            <w:lang w:eastAsia="zh-TW"/>
          </w:rPr>
          <w:tab/>
        </w:r>
        <w:r w:rsidR="002157F8" w:rsidRPr="00D423D6">
          <w:rPr>
            <w:rStyle w:val="Hyperlink"/>
            <w:noProof/>
          </w:rPr>
          <w:t>Manage Cylinder Production Process</w:t>
        </w:r>
        <w:r w:rsidR="002157F8">
          <w:rPr>
            <w:rFonts w:cs="Times New Roman"/>
            <w:noProof/>
            <w:webHidden/>
          </w:rPr>
          <w:tab/>
        </w:r>
        <w:r w:rsidR="00781B8E">
          <w:rPr>
            <w:noProof/>
            <w:webHidden/>
          </w:rPr>
          <w:fldChar w:fldCharType="begin"/>
        </w:r>
        <w:r w:rsidR="002157F8">
          <w:rPr>
            <w:noProof/>
            <w:webHidden/>
          </w:rPr>
          <w:instrText xml:space="preserve"> PAGEREF _Toc313538253 \h </w:instrText>
        </w:r>
        <w:r w:rsidR="00781B8E">
          <w:rPr>
            <w:noProof/>
            <w:webHidden/>
          </w:rPr>
        </w:r>
        <w:r w:rsidR="00781B8E">
          <w:rPr>
            <w:noProof/>
            <w:webHidden/>
          </w:rPr>
          <w:fldChar w:fldCharType="separate"/>
        </w:r>
        <w:r w:rsidR="002157F8">
          <w:rPr>
            <w:noProof/>
            <w:webHidden/>
          </w:rPr>
          <w:t>20</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54" w:history="1">
        <w:r w:rsidR="002157F8" w:rsidRPr="00D423D6">
          <w:rPr>
            <w:rStyle w:val="Hyperlink"/>
            <w:noProof/>
          </w:rPr>
          <w:t>4.15.1</w:t>
        </w:r>
        <w:r w:rsidR="002157F8">
          <w:rPr>
            <w:rFonts w:ascii="Times New Roman" w:eastAsia="PMingLiU" w:hAnsi="Times New Roman" w:cs="Times New Roman"/>
            <w:noProof/>
            <w:sz w:val="24"/>
            <w:szCs w:val="24"/>
            <w:lang w:eastAsia="zh-TW"/>
          </w:rPr>
          <w:tab/>
        </w:r>
        <w:r w:rsidR="002157F8" w:rsidRPr="00D423D6">
          <w:rPr>
            <w:rStyle w:val="Hyperlink"/>
            <w:noProof/>
          </w:rPr>
          <w:t>Test: Start Cylinder Production Process</w:t>
        </w:r>
        <w:r w:rsidR="002157F8">
          <w:rPr>
            <w:rFonts w:cs="Times New Roman"/>
            <w:noProof/>
            <w:webHidden/>
          </w:rPr>
          <w:tab/>
        </w:r>
        <w:r w:rsidR="00781B8E">
          <w:rPr>
            <w:noProof/>
            <w:webHidden/>
          </w:rPr>
          <w:fldChar w:fldCharType="begin"/>
        </w:r>
        <w:r w:rsidR="002157F8">
          <w:rPr>
            <w:noProof/>
            <w:webHidden/>
          </w:rPr>
          <w:instrText xml:space="preserve"> PAGEREF _Toc313538254 \h </w:instrText>
        </w:r>
        <w:r w:rsidR="00781B8E">
          <w:rPr>
            <w:noProof/>
            <w:webHidden/>
          </w:rPr>
        </w:r>
        <w:r w:rsidR="00781B8E">
          <w:rPr>
            <w:noProof/>
            <w:webHidden/>
          </w:rPr>
          <w:fldChar w:fldCharType="separate"/>
        </w:r>
        <w:r w:rsidR="002157F8">
          <w:rPr>
            <w:noProof/>
            <w:webHidden/>
          </w:rPr>
          <w:t>20</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55" w:history="1">
        <w:r w:rsidR="002157F8" w:rsidRPr="00D423D6">
          <w:rPr>
            <w:rStyle w:val="Hyperlink"/>
            <w:noProof/>
          </w:rPr>
          <w:t>4.15.2</w:t>
        </w:r>
        <w:r w:rsidR="002157F8">
          <w:rPr>
            <w:rFonts w:ascii="Times New Roman" w:eastAsia="PMingLiU" w:hAnsi="Times New Roman" w:cs="Times New Roman"/>
            <w:noProof/>
            <w:sz w:val="24"/>
            <w:szCs w:val="24"/>
            <w:lang w:eastAsia="zh-TW"/>
          </w:rPr>
          <w:tab/>
        </w:r>
        <w:r w:rsidR="002157F8" w:rsidRPr="00D423D6">
          <w:rPr>
            <w:rStyle w:val="Hyperlink"/>
            <w:noProof/>
          </w:rPr>
          <w:t>Test: Stop Cylinder Production Process</w:t>
        </w:r>
        <w:r w:rsidR="002157F8">
          <w:rPr>
            <w:rFonts w:cs="Times New Roman"/>
            <w:noProof/>
            <w:webHidden/>
          </w:rPr>
          <w:tab/>
        </w:r>
        <w:r w:rsidR="00781B8E">
          <w:rPr>
            <w:noProof/>
            <w:webHidden/>
          </w:rPr>
          <w:fldChar w:fldCharType="begin"/>
        </w:r>
        <w:r w:rsidR="002157F8">
          <w:rPr>
            <w:noProof/>
            <w:webHidden/>
          </w:rPr>
          <w:instrText xml:space="preserve"> PAGEREF _Toc313538255 \h </w:instrText>
        </w:r>
        <w:r w:rsidR="00781B8E">
          <w:rPr>
            <w:noProof/>
            <w:webHidden/>
          </w:rPr>
        </w:r>
        <w:r w:rsidR="00781B8E">
          <w:rPr>
            <w:noProof/>
            <w:webHidden/>
          </w:rPr>
          <w:fldChar w:fldCharType="separate"/>
        </w:r>
        <w:r w:rsidR="002157F8">
          <w:rPr>
            <w:noProof/>
            <w:webHidden/>
          </w:rPr>
          <w:t>20</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56" w:history="1">
        <w:r w:rsidR="002157F8" w:rsidRPr="00D423D6">
          <w:rPr>
            <w:rStyle w:val="Hyperlink"/>
            <w:noProof/>
          </w:rPr>
          <w:t>4.15.3</w:t>
        </w:r>
        <w:r w:rsidR="002157F8">
          <w:rPr>
            <w:rFonts w:ascii="Times New Roman" w:eastAsia="PMingLiU" w:hAnsi="Times New Roman" w:cs="Times New Roman"/>
            <w:noProof/>
            <w:sz w:val="24"/>
            <w:szCs w:val="24"/>
            <w:lang w:eastAsia="zh-TW"/>
          </w:rPr>
          <w:tab/>
        </w:r>
        <w:r w:rsidR="002157F8" w:rsidRPr="00D423D6">
          <w:rPr>
            <w:rStyle w:val="Hyperlink"/>
            <w:noProof/>
          </w:rPr>
          <w:t>Test: Send Cylinder to a Particular Step</w:t>
        </w:r>
        <w:r w:rsidR="002157F8">
          <w:rPr>
            <w:rFonts w:cs="Times New Roman"/>
            <w:noProof/>
            <w:webHidden/>
          </w:rPr>
          <w:tab/>
        </w:r>
        <w:r w:rsidR="00781B8E">
          <w:rPr>
            <w:noProof/>
            <w:webHidden/>
          </w:rPr>
          <w:fldChar w:fldCharType="begin"/>
        </w:r>
        <w:r w:rsidR="002157F8">
          <w:rPr>
            <w:noProof/>
            <w:webHidden/>
          </w:rPr>
          <w:instrText xml:space="preserve"> PAGEREF _Toc313538256 \h </w:instrText>
        </w:r>
        <w:r w:rsidR="00781B8E">
          <w:rPr>
            <w:noProof/>
            <w:webHidden/>
          </w:rPr>
        </w:r>
        <w:r w:rsidR="00781B8E">
          <w:rPr>
            <w:noProof/>
            <w:webHidden/>
          </w:rPr>
          <w:fldChar w:fldCharType="separate"/>
        </w:r>
        <w:r w:rsidR="002157F8">
          <w:rPr>
            <w:noProof/>
            <w:webHidden/>
          </w:rPr>
          <w:t>21</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57" w:history="1">
        <w:r w:rsidR="002157F8" w:rsidRPr="00D423D6">
          <w:rPr>
            <w:rStyle w:val="Hyperlink"/>
            <w:noProof/>
          </w:rPr>
          <w:t>4.16</w:t>
        </w:r>
        <w:r w:rsidR="002157F8">
          <w:rPr>
            <w:rFonts w:ascii="Times New Roman" w:eastAsia="PMingLiU" w:hAnsi="Times New Roman" w:cs="Times New Roman"/>
            <w:noProof/>
            <w:sz w:val="24"/>
            <w:szCs w:val="24"/>
            <w:lang w:eastAsia="zh-TW"/>
          </w:rPr>
          <w:tab/>
        </w:r>
        <w:r w:rsidR="002157F8" w:rsidRPr="00D423D6">
          <w:rPr>
            <w:rStyle w:val="Hyperlink"/>
            <w:noProof/>
          </w:rPr>
          <w:t>Manage Cylinder Status</w:t>
        </w:r>
        <w:r w:rsidR="002157F8">
          <w:rPr>
            <w:rFonts w:cs="Times New Roman"/>
            <w:noProof/>
            <w:webHidden/>
          </w:rPr>
          <w:tab/>
        </w:r>
        <w:r w:rsidR="00781B8E">
          <w:rPr>
            <w:noProof/>
            <w:webHidden/>
          </w:rPr>
          <w:fldChar w:fldCharType="begin"/>
        </w:r>
        <w:r w:rsidR="002157F8">
          <w:rPr>
            <w:noProof/>
            <w:webHidden/>
          </w:rPr>
          <w:instrText xml:space="preserve"> PAGEREF _Toc313538257 \h </w:instrText>
        </w:r>
        <w:r w:rsidR="00781B8E">
          <w:rPr>
            <w:noProof/>
            <w:webHidden/>
          </w:rPr>
        </w:r>
        <w:r w:rsidR="00781B8E">
          <w:rPr>
            <w:noProof/>
            <w:webHidden/>
          </w:rPr>
          <w:fldChar w:fldCharType="separate"/>
        </w:r>
        <w:r w:rsidR="002157F8">
          <w:rPr>
            <w:noProof/>
            <w:webHidden/>
          </w:rPr>
          <w:t>21</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58" w:history="1">
        <w:r w:rsidR="002157F8" w:rsidRPr="00D423D6">
          <w:rPr>
            <w:rStyle w:val="Hyperlink"/>
            <w:noProof/>
          </w:rPr>
          <w:t>4.16.1</w:t>
        </w:r>
        <w:r w:rsidR="002157F8">
          <w:rPr>
            <w:rFonts w:ascii="Times New Roman" w:eastAsia="PMingLiU" w:hAnsi="Times New Roman" w:cs="Times New Roman"/>
            <w:noProof/>
            <w:sz w:val="24"/>
            <w:szCs w:val="24"/>
            <w:lang w:eastAsia="zh-TW"/>
          </w:rPr>
          <w:tab/>
        </w:r>
        <w:r w:rsidR="002157F8" w:rsidRPr="00D423D6">
          <w:rPr>
            <w:rStyle w:val="Hyperlink"/>
            <w:noProof/>
          </w:rPr>
          <w:t>Test: Update Cylinder Status</w:t>
        </w:r>
        <w:r w:rsidR="002157F8">
          <w:rPr>
            <w:rFonts w:cs="Times New Roman"/>
            <w:noProof/>
            <w:webHidden/>
          </w:rPr>
          <w:tab/>
        </w:r>
        <w:r w:rsidR="00781B8E">
          <w:rPr>
            <w:noProof/>
            <w:webHidden/>
          </w:rPr>
          <w:fldChar w:fldCharType="begin"/>
        </w:r>
        <w:r w:rsidR="002157F8">
          <w:rPr>
            <w:noProof/>
            <w:webHidden/>
          </w:rPr>
          <w:instrText xml:space="preserve"> PAGEREF _Toc313538258 \h </w:instrText>
        </w:r>
        <w:r w:rsidR="00781B8E">
          <w:rPr>
            <w:noProof/>
            <w:webHidden/>
          </w:rPr>
        </w:r>
        <w:r w:rsidR="00781B8E">
          <w:rPr>
            <w:noProof/>
            <w:webHidden/>
          </w:rPr>
          <w:fldChar w:fldCharType="separate"/>
        </w:r>
        <w:r w:rsidR="002157F8">
          <w:rPr>
            <w:noProof/>
            <w:webHidden/>
          </w:rPr>
          <w:t>21</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59" w:history="1">
        <w:r w:rsidR="002157F8" w:rsidRPr="00D423D6">
          <w:rPr>
            <w:rStyle w:val="Hyperlink"/>
            <w:noProof/>
          </w:rPr>
          <w:t>4.16.2</w:t>
        </w:r>
        <w:r w:rsidR="002157F8">
          <w:rPr>
            <w:rFonts w:ascii="Times New Roman" w:eastAsia="PMingLiU" w:hAnsi="Times New Roman" w:cs="Times New Roman"/>
            <w:noProof/>
            <w:sz w:val="24"/>
            <w:szCs w:val="24"/>
            <w:lang w:eastAsia="zh-TW"/>
          </w:rPr>
          <w:tab/>
        </w:r>
        <w:r w:rsidR="002157F8" w:rsidRPr="00D423D6">
          <w:rPr>
            <w:rStyle w:val="Hyperlink"/>
            <w:noProof/>
          </w:rPr>
          <w:t>Print Worker Marks Report</w:t>
        </w:r>
        <w:r w:rsidR="002157F8">
          <w:rPr>
            <w:rFonts w:cs="Times New Roman"/>
            <w:noProof/>
            <w:webHidden/>
          </w:rPr>
          <w:tab/>
        </w:r>
        <w:r w:rsidR="00781B8E">
          <w:rPr>
            <w:noProof/>
            <w:webHidden/>
          </w:rPr>
          <w:fldChar w:fldCharType="begin"/>
        </w:r>
        <w:r w:rsidR="002157F8">
          <w:rPr>
            <w:noProof/>
            <w:webHidden/>
          </w:rPr>
          <w:instrText xml:space="preserve"> PAGEREF _Toc313538259 \h </w:instrText>
        </w:r>
        <w:r w:rsidR="00781B8E">
          <w:rPr>
            <w:noProof/>
            <w:webHidden/>
          </w:rPr>
        </w:r>
        <w:r w:rsidR="00781B8E">
          <w:rPr>
            <w:noProof/>
            <w:webHidden/>
          </w:rPr>
          <w:fldChar w:fldCharType="separate"/>
        </w:r>
        <w:r w:rsidR="002157F8">
          <w:rPr>
            <w:noProof/>
            <w:webHidden/>
          </w:rPr>
          <w:t>21</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60" w:history="1">
        <w:r w:rsidR="002157F8" w:rsidRPr="00D423D6">
          <w:rPr>
            <w:rStyle w:val="Hyperlink"/>
            <w:noProof/>
          </w:rPr>
          <w:t>4.17</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781B8E">
          <w:rPr>
            <w:noProof/>
            <w:webHidden/>
          </w:rPr>
          <w:fldChar w:fldCharType="begin"/>
        </w:r>
        <w:r w:rsidR="002157F8">
          <w:rPr>
            <w:noProof/>
            <w:webHidden/>
          </w:rPr>
          <w:instrText xml:space="preserve"> PAGEREF _Toc313538260 \h </w:instrText>
        </w:r>
        <w:r w:rsidR="00781B8E">
          <w:rPr>
            <w:noProof/>
            <w:webHidden/>
          </w:rPr>
        </w:r>
        <w:r w:rsidR="00781B8E">
          <w:rPr>
            <w:noProof/>
            <w:webHidden/>
          </w:rPr>
          <w:fldChar w:fldCharType="separate"/>
        </w:r>
        <w:r w:rsidR="002157F8">
          <w:rPr>
            <w:noProof/>
            <w:webHidden/>
          </w:rPr>
          <w:t>22</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61" w:history="1">
        <w:r w:rsidR="002157F8" w:rsidRPr="00D423D6">
          <w:rPr>
            <w:rStyle w:val="Hyperlink"/>
            <w:noProof/>
          </w:rPr>
          <w:t>4.17.1</w:t>
        </w:r>
        <w:r w:rsidR="002157F8">
          <w:rPr>
            <w:rFonts w:ascii="Times New Roman" w:eastAsia="PMingLiU" w:hAnsi="Times New Roman" w:cs="Times New Roman"/>
            <w:noProof/>
            <w:sz w:val="24"/>
            <w:szCs w:val="24"/>
            <w:lang w:eastAsia="zh-TW"/>
          </w:rPr>
          <w:tab/>
        </w:r>
        <w:r w:rsidR="002157F8" w:rsidRPr="00D423D6">
          <w:rPr>
            <w:rStyle w:val="Hyperlink"/>
            <w:noProof/>
          </w:rPr>
          <w:t>Print Cylinder Information Report</w:t>
        </w:r>
        <w:r w:rsidR="002157F8">
          <w:rPr>
            <w:rFonts w:cs="Times New Roman"/>
            <w:noProof/>
            <w:webHidden/>
          </w:rPr>
          <w:tab/>
        </w:r>
        <w:r w:rsidR="00781B8E">
          <w:rPr>
            <w:noProof/>
            <w:webHidden/>
          </w:rPr>
          <w:fldChar w:fldCharType="begin"/>
        </w:r>
        <w:r w:rsidR="002157F8">
          <w:rPr>
            <w:noProof/>
            <w:webHidden/>
          </w:rPr>
          <w:instrText xml:space="preserve"> PAGEREF _Toc313538261 \h </w:instrText>
        </w:r>
        <w:r w:rsidR="00781B8E">
          <w:rPr>
            <w:noProof/>
            <w:webHidden/>
          </w:rPr>
        </w:r>
        <w:r w:rsidR="00781B8E">
          <w:rPr>
            <w:noProof/>
            <w:webHidden/>
          </w:rPr>
          <w:fldChar w:fldCharType="separate"/>
        </w:r>
        <w:r w:rsidR="002157F8">
          <w:rPr>
            <w:noProof/>
            <w:webHidden/>
          </w:rPr>
          <w:t>22</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62" w:history="1">
        <w:r w:rsidR="002157F8" w:rsidRPr="00D423D6">
          <w:rPr>
            <w:rStyle w:val="Hyperlink"/>
            <w:noProof/>
          </w:rPr>
          <w:t>4.18</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781B8E">
          <w:rPr>
            <w:noProof/>
            <w:webHidden/>
          </w:rPr>
          <w:fldChar w:fldCharType="begin"/>
        </w:r>
        <w:r w:rsidR="002157F8">
          <w:rPr>
            <w:noProof/>
            <w:webHidden/>
          </w:rPr>
          <w:instrText xml:space="preserve"> PAGEREF _Toc313538262 \h </w:instrText>
        </w:r>
        <w:r w:rsidR="00781B8E">
          <w:rPr>
            <w:noProof/>
            <w:webHidden/>
          </w:rPr>
        </w:r>
        <w:r w:rsidR="00781B8E">
          <w:rPr>
            <w:noProof/>
            <w:webHidden/>
          </w:rPr>
          <w:fldChar w:fldCharType="separate"/>
        </w:r>
        <w:r w:rsidR="002157F8">
          <w:rPr>
            <w:noProof/>
            <w:webHidden/>
          </w:rPr>
          <w:t>22</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63" w:history="1">
        <w:r w:rsidR="002157F8" w:rsidRPr="00D423D6">
          <w:rPr>
            <w:rStyle w:val="Hyperlink"/>
            <w:noProof/>
          </w:rPr>
          <w:t>4.18.1</w:t>
        </w:r>
        <w:r w:rsidR="002157F8">
          <w:rPr>
            <w:rFonts w:ascii="Times New Roman" w:eastAsia="PMingLiU" w:hAnsi="Times New Roman" w:cs="Times New Roman"/>
            <w:noProof/>
            <w:sz w:val="24"/>
            <w:szCs w:val="24"/>
            <w:lang w:eastAsia="zh-TW"/>
          </w:rPr>
          <w:tab/>
        </w:r>
        <w:r w:rsidR="002157F8" w:rsidRPr="00D423D6">
          <w:rPr>
            <w:rStyle w:val="Hyperlink"/>
            <w:noProof/>
          </w:rPr>
          <w:t>View Cylinder Progress Logs</w:t>
        </w:r>
        <w:r w:rsidR="002157F8">
          <w:rPr>
            <w:rFonts w:cs="Times New Roman"/>
            <w:noProof/>
            <w:webHidden/>
          </w:rPr>
          <w:tab/>
        </w:r>
        <w:r w:rsidR="00781B8E">
          <w:rPr>
            <w:noProof/>
            <w:webHidden/>
          </w:rPr>
          <w:fldChar w:fldCharType="begin"/>
        </w:r>
        <w:r w:rsidR="002157F8">
          <w:rPr>
            <w:noProof/>
            <w:webHidden/>
          </w:rPr>
          <w:instrText xml:space="preserve"> PAGEREF _Toc313538263 \h </w:instrText>
        </w:r>
        <w:r w:rsidR="00781B8E">
          <w:rPr>
            <w:noProof/>
            <w:webHidden/>
          </w:rPr>
        </w:r>
        <w:r w:rsidR="00781B8E">
          <w:rPr>
            <w:noProof/>
            <w:webHidden/>
          </w:rPr>
          <w:fldChar w:fldCharType="separate"/>
        </w:r>
        <w:r w:rsidR="002157F8">
          <w:rPr>
            <w:noProof/>
            <w:webHidden/>
          </w:rPr>
          <w:t>22</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64" w:history="1">
        <w:r w:rsidR="002157F8" w:rsidRPr="00D423D6">
          <w:rPr>
            <w:rStyle w:val="Hyperlink"/>
            <w:noProof/>
          </w:rPr>
          <w:t>4.19</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781B8E">
          <w:rPr>
            <w:noProof/>
            <w:webHidden/>
          </w:rPr>
          <w:fldChar w:fldCharType="begin"/>
        </w:r>
        <w:r w:rsidR="002157F8">
          <w:rPr>
            <w:noProof/>
            <w:webHidden/>
          </w:rPr>
          <w:instrText xml:space="preserve"> PAGEREF _Toc313538264 \h </w:instrText>
        </w:r>
        <w:r w:rsidR="00781B8E">
          <w:rPr>
            <w:noProof/>
            <w:webHidden/>
          </w:rPr>
        </w:r>
        <w:r w:rsidR="00781B8E">
          <w:rPr>
            <w:noProof/>
            <w:webHidden/>
          </w:rPr>
          <w:fldChar w:fldCharType="separate"/>
        </w:r>
        <w:r w:rsidR="002157F8">
          <w:rPr>
            <w:noProof/>
            <w:webHidden/>
          </w:rPr>
          <w:t>22</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65" w:history="1">
        <w:r w:rsidR="002157F8" w:rsidRPr="00D423D6">
          <w:rPr>
            <w:rStyle w:val="Hyperlink"/>
            <w:noProof/>
          </w:rPr>
          <w:t>4.19.1</w:t>
        </w:r>
        <w:r w:rsidR="002157F8">
          <w:rPr>
            <w:rFonts w:ascii="Times New Roman" w:eastAsia="PMingLiU" w:hAnsi="Times New Roman" w:cs="Times New Roman"/>
            <w:noProof/>
            <w:sz w:val="24"/>
            <w:szCs w:val="24"/>
            <w:lang w:eastAsia="zh-TW"/>
          </w:rPr>
          <w:tab/>
        </w:r>
        <w:r w:rsidR="002157F8" w:rsidRPr="00D423D6">
          <w:rPr>
            <w:rStyle w:val="Hyperlink"/>
            <w:noProof/>
          </w:rPr>
          <w:t>View Order Progress Logs</w:t>
        </w:r>
        <w:r w:rsidR="002157F8">
          <w:rPr>
            <w:rFonts w:cs="Times New Roman"/>
            <w:noProof/>
            <w:webHidden/>
          </w:rPr>
          <w:tab/>
        </w:r>
        <w:r w:rsidR="00781B8E">
          <w:rPr>
            <w:noProof/>
            <w:webHidden/>
          </w:rPr>
          <w:fldChar w:fldCharType="begin"/>
        </w:r>
        <w:r w:rsidR="002157F8">
          <w:rPr>
            <w:noProof/>
            <w:webHidden/>
          </w:rPr>
          <w:instrText xml:space="preserve"> PAGEREF _Toc313538265 \h </w:instrText>
        </w:r>
        <w:r w:rsidR="00781B8E">
          <w:rPr>
            <w:noProof/>
            <w:webHidden/>
          </w:rPr>
        </w:r>
        <w:r w:rsidR="00781B8E">
          <w:rPr>
            <w:noProof/>
            <w:webHidden/>
          </w:rPr>
          <w:fldChar w:fldCharType="separate"/>
        </w:r>
        <w:r w:rsidR="002157F8">
          <w:rPr>
            <w:noProof/>
            <w:webHidden/>
          </w:rPr>
          <w:t>22</w:t>
        </w:r>
        <w:r w:rsidR="00781B8E">
          <w:rPr>
            <w:noProof/>
            <w:webHidden/>
          </w:rPr>
          <w:fldChar w:fldCharType="end"/>
        </w:r>
      </w:hyperlink>
    </w:p>
    <w:p w:rsidR="002157F8" w:rsidRDefault="002244CD">
      <w:pPr>
        <w:pStyle w:val="TOC2"/>
        <w:rPr>
          <w:rFonts w:ascii="Times New Roman" w:eastAsia="PMingLiU" w:hAnsi="Times New Roman" w:cs="Times New Roman"/>
          <w:noProof/>
          <w:sz w:val="24"/>
          <w:szCs w:val="24"/>
          <w:lang w:eastAsia="zh-TW"/>
        </w:rPr>
      </w:pPr>
      <w:hyperlink w:anchor="_Toc313538266" w:history="1">
        <w:r w:rsidR="002157F8" w:rsidRPr="00D423D6">
          <w:rPr>
            <w:rStyle w:val="Hyperlink"/>
            <w:noProof/>
          </w:rPr>
          <w:t>4.20</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781B8E">
          <w:rPr>
            <w:noProof/>
            <w:webHidden/>
          </w:rPr>
          <w:fldChar w:fldCharType="begin"/>
        </w:r>
        <w:r w:rsidR="002157F8">
          <w:rPr>
            <w:noProof/>
            <w:webHidden/>
          </w:rPr>
          <w:instrText xml:space="preserve"> PAGEREF _Toc313538266 \h </w:instrText>
        </w:r>
        <w:r w:rsidR="00781B8E">
          <w:rPr>
            <w:noProof/>
            <w:webHidden/>
          </w:rPr>
        </w:r>
        <w:r w:rsidR="00781B8E">
          <w:rPr>
            <w:noProof/>
            <w:webHidden/>
          </w:rPr>
          <w:fldChar w:fldCharType="separate"/>
        </w:r>
        <w:r w:rsidR="002157F8">
          <w:rPr>
            <w:noProof/>
            <w:webHidden/>
          </w:rPr>
          <w:t>23</w:t>
        </w:r>
        <w:r w:rsidR="00781B8E">
          <w:rPr>
            <w:noProof/>
            <w:webHidden/>
          </w:rPr>
          <w:fldChar w:fldCharType="end"/>
        </w:r>
      </w:hyperlink>
    </w:p>
    <w:p w:rsidR="002157F8" w:rsidRDefault="002244CD">
      <w:pPr>
        <w:pStyle w:val="TOC3"/>
        <w:rPr>
          <w:rFonts w:ascii="Times New Roman" w:eastAsia="PMingLiU" w:hAnsi="Times New Roman" w:cs="Times New Roman"/>
          <w:noProof/>
          <w:sz w:val="24"/>
          <w:szCs w:val="24"/>
          <w:lang w:eastAsia="zh-TW"/>
        </w:rPr>
      </w:pPr>
      <w:hyperlink w:anchor="_Toc313538267" w:history="1">
        <w:r w:rsidR="002157F8" w:rsidRPr="00D423D6">
          <w:rPr>
            <w:rStyle w:val="Hyperlink"/>
            <w:noProof/>
          </w:rPr>
          <w:t>4.20.1</w:t>
        </w:r>
        <w:r w:rsidR="002157F8">
          <w:rPr>
            <w:rFonts w:ascii="Times New Roman" w:eastAsia="PMingLiU" w:hAnsi="Times New Roman" w:cs="Times New Roman"/>
            <w:noProof/>
            <w:sz w:val="24"/>
            <w:szCs w:val="24"/>
            <w:lang w:eastAsia="zh-TW"/>
          </w:rPr>
          <w:tab/>
        </w:r>
        <w:r w:rsidR="002157F8" w:rsidRPr="00D423D6">
          <w:rPr>
            <w:rStyle w:val="Hyperlink"/>
            <w:noProof/>
          </w:rPr>
          <w:t>View Workflow Queues</w:t>
        </w:r>
        <w:r w:rsidR="002157F8">
          <w:rPr>
            <w:rFonts w:cs="Times New Roman"/>
            <w:noProof/>
            <w:webHidden/>
          </w:rPr>
          <w:tab/>
        </w:r>
        <w:r w:rsidR="00781B8E">
          <w:rPr>
            <w:noProof/>
            <w:webHidden/>
          </w:rPr>
          <w:fldChar w:fldCharType="begin"/>
        </w:r>
        <w:r w:rsidR="002157F8">
          <w:rPr>
            <w:noProof/>
            <w:webHidden/>
          </w:rPr>
          <w:instrText xml:space="preserve"> PAGEREF _Toc313538267 \h </w:instrText>
        </w:r>
        <w:r w:rsidR="00781B8E">
          <w:rPr>
            <w:noProof/>
            <w:webHidden/>
          </w:rPr>
        </w:r>
        <w:r w:rsidR="00781B8E">
          <w:rPr>
            <w:noProof/>
            <w:webHidden/>
          </w:rPr>
          <w:fldChar w:fldCharType="separate"/>
        </w:r>
        <w:r w:rsidR="002157F8">
          <w:rPr>
            <w:noProof/>
            <w:webHidden/>
          </w:rPr>
          <w:t>23</w:t>
        </w:r>
        <w:r w:rsidR="00781B8E">
          <w:rPr>
            <w:noProof/>
            <w:webHidden/>
          </w:rPr>
          <w:fldChar w:fldCharType="end"/>
        </w:r>
      </w:hyperlink>
    </w:p>
    <w:p w:rsidR="002157F8" w:rsidRDefault="002244CD">
      <w:pPr>
        <w:pStyle w:val="TOC1"/>
        <w:tabs>
          <w:tab w:val="left" w:pos="2435"/>
        </w:tabs>
        <w:rPr>
          <w:rFonts w:ascii="Times New Roman" w:eastAsia="PMingLiU" w:hAnsi="Times New Roman" w:cs="Times New Roman"/>
          <w:noProof/>
          <w:sz w:val="24"/>
          <w:szCs w:val="24"/>
          <w:lang w:eastAsia="zh-TW"/>
        </w:rPr>
      </w:pPr>
      <w:hyperlink w:anchor="_Toc313538268" w:history="1">
        <w:r w:rsidR="002157F8" w:rsidRPr="00D423D6">
          <w:rPr>
            <w:rStyle w:val="Hyperlink"/>
            <w:noProof/>
          </w:rPr>
          <w:t>Approval Record</w:t>
        </w:r>
        <w:r w:rsidR="002157F8">
          <w:rPr>
            <w:rFonts w:ascii="Times New Roman" w:eastAsia="PMingLiU" w:hAnsi="Times New Roman" w:cs="Times New Roman"/>
            <w:noProof/>
            <w:sz w:val="24"/>
            <w:szCs w:val="24"/>
            <w:lang w:eastAsia="zh-TW"/>
          </w:rPr>
          <w:tab/>
        </w:r>
        <w:r w:rsidR="002157F8" w:rsidRPr="00D423D6">
          <w:rPr>
            <w:rStyle w:val="Hyperlink"/>
            <w:noProof/>
          </w:rPr>
          <w:t>GG/Forms/Approval</w:t>
        </w:r>
        <w:r w:rsidR="002157F8">
          <w:rPr>
            <w:rFonts w:cs="Times New Roman"/>
            <w:noProof/>
            <w:webHidden/>
          </w:rPr>
          <w:tab/>
        </w:r>
        <w:r w:rsidR="00781B8E">
          <w:rPr>
            <w:noProof/>
            <w:webHidden/>
          </w:rPr>
          <w:fldChar w:fldCharType="begin"/>
        </w:r>
        <w:r w:rsidR="002157F8">
          <w:rPr>
            <w:noProof/>
            <w:webHidden/>
          </w:rPr>
          <w:instrText xml:space="preserve"> PAGEREF _Toc313538268 \h </w:instrText>
        </w:r>
        <w:r w:rsidR="00781B8E">
          <w:rPr>
            <w:noProof/>
            <w:webHidden/>
          </w:rPr>
        </w:r>
        <w:r w:rsidR="00781B8E">
          <w:rPr>
            <w:noProof/>
            <w:webHidden/>
          </w:rPr>
          <w:fldChar w:fldCharType="separate"/>
        </w:r>
        <w:r w:rsidR="002157F8">
          <w:rPr>
            <w:noProof/>
            <w:webHidden/>
          </w:rPr>
          <w:t>24</w:t>
        </w:r>
        <w:r w:rsidR="00781B8E">
          <w:rPr>
            <w:noProof/>
            <w:webHidden/>
          </w:rPr>
          <w:fldChar w:fldCharType="end"/>
        </w:r>
      </w:hyperlink>
    </w:p>
    <w:p w:rsidR="002157F8" w:rsidRDefault="00781B8E" w:rsidP="006B6E3C">
      <w:pPr>
        <w:rPr>
          <w:rFonts w:cs="Times New Roman"/>
        </w:rPr>
      </w:pPr>
      <w:r>
        <w:fldChar w:fldCharType="end"/>
      </w:r>
    </w:p>
    <w:p w:rsidR="002157F8" w:rsidRDefault="002157F8" w:rsidP="006B6E3C">
      <w:pPr>
        <w:rPr>
          <w:rFonts w:cs="Times New Roman"/>
        </w:rPr>
        <w:sectPr w:rsidR="002157F8" w:rsidSect="00A60447">
          <w:headerReference w:type="default" r:id="rId11"/>
          <w:footerReference w:type="default" r:id="rId12"/>
          <w:pgSz w:w="11906" w:h="16838"/>
          <w:pgMar w:top="1440" w:right="1440" w:bottom="1440" w:left="1440" w:header="708" w:footer="708" w:gutter="0"/>
          <w:pgNumType w:fmt="lowerRoman" w:start="1"/>
          <w:cols w:space="708"/>
          <w:rtlGutter/>
          <w:docGrid w:linePitch="360"/>
        </w:sectPr>
      </w:pPr>
    </w:p>
    <w:p w:rsidR="002157F8" w:rsidRDefault="002157F8" w:rsidP="006B6E3C">
      <w:pPr>
        <w:pStyle w:val="Heading1"/>
      </w:pPr>
      <w:bookmarkStart w:id="0" w:name="_Toc313538179"/>
      <w:r>
        <w:lastRenderedPageBreak/>
        <w:t>1.</w:t>
      </w:r>
      <w:r>
        <w:tab/>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57127A">
      <w:pPr>
        <w:pStyle w:val="Heading2"/>
      </w:pPr>
      <w:bookmarkStart w:id="1" w:name="_Toc313538180"/>
      <w:r>
        <w:t>Purpose</w:t>
      </w:r>
      <w:bookmarkEnd w:id="1"/>
    </w:p>
    <w:p w:rsidR="002157F8" w:rsidRPr="006D71F0" w:rsidRDefault="002157F8" w:rsidP="006B6E3C">
      <w:pPr>
        <w:rPr>
          <w:rFonts w:cs="Times New Roman"/>
        </w:rPr>
      </w:pPr>
      <w:r w:rsidRPr="006D71F0">
        <w:t xml:space="preserve">The purpose of this document is to provide </w:t>
      </w:r>
      <w:r>
        <w:t>a plan for the testing work to be performed during the development of the Cylinders &amp; Orders Management System.</w:t>
      </w:r>
    </w:p>
    <w:p w:rsidR="002157F8" w:rsidRPr="006D71F0" w:rsidRDefault="002157F8" w:rsidP="0057127A">
      <w:pPr>
        <w:pStyle w:val="Heading2"/>
      </w:pPr>
      <w:bookmarkStart w:id="2" w:name="_Toc313538181"/>
      <w:r w:rsidRPr="006D71F0">
        <w:t>Audience</w:t>
      </w:r>
      <w:bookmarkEnd w:id="2"/>
    </w:p>
    <w:p w:rsidR="002157F8" w:rsidRDefault="002157F8" w:rsidP="00900C69">
      <w:pPr>
        <w:pStyle w:val="ListParagraph"/>
      </w:pPr>
      <w:r>
        <w:t>The intended reader of this plan is the project leader, who is responsible for carrying out the testing of the system. This document should provide all the necessary instructions.</w:t>
      </w:r>
    </w:p>
    <w:p w:rsidR="002157F8" w:rsidRDefault="002157F8" w:rsidP="0057127A">
      <w:pPr>
        <w:pStyle w:val="Heading2"/>
      </w:pPr>
      <w:bookmarkStart w:id="3" w:name="_Toc313538182"/>
      <w:r>
        <w:t>Organisation</w:t>
      </w:r>
      <w:bookmarkEnd w:id="3"/>
    </w:p>
    <w:p w:rsidR="002157F8" w:rsidRPr="00900C69" w:rsidRDefault="002157F8" w:rsidP="006B6E3C">
      <w:r w:rsidRPr="00900C69">
        <w:t>The testing approach and procedure is summarised in Section 2. The test data set is defined in Section 3. Finally, Section 4 specifies each of the system tests to be performed.</w:t>
      </w:r>
    </w:p>
    <w:p w:rsidR="002157F8" w:rsidRDefault="002157F8" w:rsidP="0057127A">
      <w:pPr>
        <w:pStyle w:val="Heading2"/>
      </w:pPr>
      <w:bookmarkStart w:id="4" w:name="_Toc313538183"/>
      <w:r>
        <w:t>References</w:t>
      </w:r>
      <w:bookmarkEnd w:id="4"/>
    </w:p>
    <w:p w:rsidR="002157F8" w:rsidRDefault="002157F8" w:rsidP="00E9195B">
      <w:r>
        <w:t>To fully understand the background to this project, the reader should also be familiar with:</w:t>
      </w:r>
    </w:p>
    <w:p w:rsidR="002157F8" w:rsidRDefault="002157F8" w:rsidP="004C6BFA">
      <w:pPr>
        <w:numPr>
          <w:ilvl w:val="0"/>
          <w:numId w:val="5"/>
        </w:numPr>
      </w:pPr>
      <w:r>
        <w:t>COMS Project Plan, reference GG/COMS/MP.1/2, version 2.0, dated 1 February 2011.</w:t>
      </w:r>
    </w:p>
    <w:p w:rsidR="002157F8" w:rsidRDefault="002157F8" w:rsidP="004C6BFA">
      <w:pPr>
        <w:numPr>
          <w:ilvl w:val="0"/>
          <w:numId w:val="5"/>
        </w:numPr>
      </w:pPr>
      <w:r>
        <w:t>COMS Quality Plan, reference GG/COMS/MQ.1/3, version 3.0, dated 13 September 2011.</w:t>
      </w:r>
    </w:p>
    <w:p w:rsidR="002157F8" w:rsidRDefault="002157F8" w:rsidP="004C6BFA">
      <w:pPr>
        <w:numPr>
          <w:ilvl w:val="0"/>
          <w:numId w:val="5"/>
        </w:numPr>
      </w:pPr>
      <w:r>
        <w:t>COMS User Requirement Specifications, reference GG/COMS/TS.1/1.1, version 1.1, dated 1 February 2011.</w:t>
      </w:r>
    </w:p>
    <w:p w:rsidR="002157F8" w:rsidRDefault="002157F8" w:rsidP="004C6BFA">
      <w:pPr>
        <w:numPr>
          <w:ilvl w:val="0"/>
          <w:numId w:val="5"/>
        </w:numPr>
      </w:pPr>
      <w:r>
        <w:t>COMS High Level Design Specifications, reference GG/COMS/TS.2/1, version 1.0, dated 7 April 2011.</w:t>
      </w:r>
    </w:p>
    <w:p w:rsidR="002157F8" w:rsidRDefault="002157F8" w:rsidP="004C6BFA">
      <w:pPr>
        <w:numPr>
          <w:ilvl w:val="0"/>
          <w:numId w:val="5"/>
        </w:numPr>
      </w:pPr>
      <w:r>
        <w:t xml:space="preserve">COMS Change </w:t>
      </w:r>
      <w:proofErr w:type="spellStart"/>
      <w:r>
        <w:t>CylinderPriority</w:t>
      </w:r>
      <w:proofErr w:type="spellEnd"/>
      <w:r>
        <w:t xml:space="preserve"> UCRR, reference </w:t>
      </w:r>
      <w:r w:rsidRPr="002C34DB">
        <w:t>GG/COMS/TS.2/1</w:t>
      </w:r>
      <w:r>
        <w:t>, version 1.0, dated 29 April 2011</w:t>
      </w:r>
    </w:p>
    <w:p w:rsidR="002157F8" w:rsidRDefault="002157F8" w:rsidP="004C6BFA">
      <w:pPr>
        <w:numPr>
          <w:ilvl w:val="0"/>
          <w:numId w:val="5"/>
        </w:numPr>
      </w:pPr>
      <w:r>
        <w:t>COMS Export Cylinder Queues UCRR, reference GG/COMS/TS.2/2, version 1.0, dated 29 April 2011</w:t>
      </w:r>
    </w:p>
    <w:p w:rsidR="002157F8" w:rsidRDefault="002157F8" w:rsidP="004C6BFA">
      <w:pPr>
        <w:numPr>
          <w:ilvl w:val="0"/>
          <w:numId w:val="5"/>
        </w:numPr>
      </w:pPr>
      <w:r>
        <w:t>COMS Login UCRR, reference GG/COMS/TS.2/3, version 1.0, dated 29 July 2011</w:t>
      </w:r>
    </w:p>
    <w:p w:rsidR="002157F8" w:rsidRDefault="002157F8" w:rsidP="004C6BFA">
      <w:pPr>
        <w:numPr>
          <w:ilvl w:val="0"/>
          <w:numId w:val="5"/>
        </w:numPr>
      </w:pPr>
      <w:r>
        <w:lastRenderedPageBreak/>
        <w:t xml:space="preserve">COMS Logout UCRR, reference </w:t>
      </w:r>
      <w:r w:rsidRPr="002C34DB">
        <w:t>GG/COMS/TS.2/</w:t>
      </w:r>
      <w:r>
        <w:t>4, version 1.0, dated 29 July 2011</w:t>
      </w:r>
    </w:p>
    <w:p w:rsidR="002157F8" w:rsidRDefault="002157F8" w:rsidP="004C6BFA">
      <w:pPr>
        <w:numPr>
          <w:ilvl w:val="0"/>
          <w:numId w:val="5"/>
        </w:numPr>
      </w:pPr>
      <w:r>
        <w:t xml:space="preserve">COMS Manage Employee-Role UCRR, reference </w:t>
      </w:r>
      <w:r w:rsidRPr="002C34DB">
        <w:t>GG/COMS/TS.2/</w:t>
      </w:r>
      <w:r>
        <w:t>5, version 1.0, dated 30 July 2011</w:t>
      </w:r>
    </w:p>
    <w:p w:rsidR="002157F8" w:rsidRDefault="002157F8" w:rsidP="004C6BFA">
      <w:pPr>
        <w:numPr>
          <w:ilvl w:val="0"/>
          <w:numId w:val="5"/>
        </w:numPr>
      </w:pPr>
      <w:r>
        <w:t xml:space="preserve">COMS Manage Error UCRR, reference </w:t>
      </w:r>
      <w:r w:rsidRPr="002C34DB">
        <w:t>GG/COMS/TS.2/</w:t>
      </w:r>
      <w:r>
        <w:t>6, version 1.0, dated 15 May 2011</w:t>
      </w:r>
    </w:p>
    <w:p w:rsidR="002157F8" w:rsidRDefault="002157F8" w:rsidP="004C6BFA">
      <w:pPr>
        <w:numPr>
          <w:ilvl w:val="0"/>
          <w:numId w:val="5"/>
        </w:numPr>
      </w:pPr>
      <w:r>
        <w:t>COMS Manage Performance Formula UCRR, reference GG/COMS/TS.2/7, version 1.0, dated 14 June 2011</w:t>
      </w:r>
    </w:p>
    <w:p w:rsidR="002157F8" w:rsidRDefault="002157F8" w:rsidP="004C6BFA">
      <w:pPr>
        <w:numPr>
          <w:ilvl w:val="0"/>
          <w:numId w:val="5"/>
        </w:numPr>
      </w:pPr>
      <w:r>
        <w:t>COMS Manage Rights UCRR, reference GG/COMS/TS.2/8, version 1.0, dated 14 June 2011</w:t>
      </w:r>
    </w:p>
    <w:p w:rsidR="002157F8" w:rsidRDefault="002157F8" w:rsidP="004C6BFA">
      <w:pPr>
        <w:numPr>
          <w:ilvl w:val="0"/>
          <w:numId w:val="5"/>
        </w:numPr>
      </w:pPr>
      <w:r>
        <w:t xml:space="preserve">COMS Manage Role Approval UCRR, reference </w:t>
      </w:r>
      <w:r w:rsidRPr="002C34DB">
        <w:t>GG/COMS/TS.2/</w:t>
      </w:r>
      <w:r>
        <w:t>9, version 1.0, dated 30 July 2011</w:t>
      </w:r>
    </w:p>
    <w:p w:rsidR="002157F8" w:rsidRDefault="002157F8" w:rsidP="004C6BFA">
      <w:pPr>
        <w:numPr>
          <w:ilvl w:val="0"/>
          <w:numId w:val="5"/>
        </w:numPr>
      </w:pPr>
      <w:r>
        <w:t xml:space="preserve">COMS Manage Role UCRR, reference </w:t>
      </w:r>
      <w:r w:rsidRPr="002C34DB">
        <w:t>GG/COMS/TS.2/1</w:t>
      </w:r>
      <w:r>
        <w:t>0, version 1.0, dated 14 June 2011</w:t>
      </w:r>
    </w:p>
    <w:p w:rsidR="002157F8" w:rsidRDefault="002157F8" w:rsidP="004C6BFA">
      <w:pPr>
        <w:numPr>
          <w:ilvl w:val="0"/>
          <w:numId w:val="5"/>
        </w:numPr>
      </w:pPr>
      <w:r>
        <w:t xml:space="preserve">COMS Manage </w:t>
      </w:r>
      <w:proofErr w:type="spellStart"/>
      <w:r>
        <w:t>SalesOrder</w:t>
      </w:r>
      <w:proofErr w:type="spellEnd"/>
      <w:r>
        <w:t xml:space="preserve"> UCRR, reference </w:t>
      </w:r>
      <w:r w:rsidRPr="002C34DB">
        <w:t>GG/COMS/TS.2/</w:t>
      </w:r>
      <w:r>
        <w:t>1</w:t>
      </w:r>
      <w:r w:rsidRPr="002C34DB">
        <w:t>1</w:t>
      </w:r>
      <w:r>
        <w:t>, version 1.0, dated 15 July 2011</w:t>
      </w:r>
    </w:p>
    <w:p w:rsidR="002157F8" w:rsidRDefault="002157F8" w:rsidP="004C6BFA">
      <w:pPr>
        <w:numPr>
          <w:ilvl w:val="0"/>
          <w:numId w:val="5"/>
        </w:numPr>
      </w:pPr>
      <w:r>
        <w:t xml:space="preserve">COMS Manage User Account UCRR, reference </w:t>
      </w:r>
      <w:r w:rsidRPr="002C34DB">
        <w:t>GG/COMS/TS.2/1</w:t>
      </w:r>
      <w:r>
        <w:t>2, version 1.0, dated 14 June 2011</w:t>
      </w:r>
    </w:p>
    <w:p w:rsidR="002157F8" w:rsidRDefault="002157F8" w:rsidP="004C6BFA">
      <w:pPr>
        <w:numPr>
          <w:ilvl w:val="0"/>
          <w:numId w:val="5"/>
        </w:numPr>
      </w:pPr>
      <w:r>
        <w:t xml:space="preserve">COMS Manage Workflow-Step UCRR, reference </w:t>
      </w:r>
      <w:r w:rsidRPr="002C34DB">
        <w:t>GG/COMS/TS.2/1</w:t>
      </w:r>
      <w:r>
        <w:t>3, version 1.0, dated 30 July 2011</w:t>
      </w:r>
    </w:p>
    <w:p w:rsidR="002157F8" w:rsidRDefault="002157F8" w:rsidP="004C6BFA">
      <w:pPr>
        <w:numPr>
          <w:ilvl w:val="0"/>
          <w:numId w:val="5"/>
        </w:numPr>
      </w:pPr>
      <w:r>
        <w:t xml:space="preserve">COMS Print Step List UCRR, reference </w:t>
      </w:r>
      <w:r w:rsidRPr="002C34DB">
        <w:t>GG/COMS/TS.2/1</w:t>
      </w:r>
      <w:r>
        <w:t>4, version 1.0, dated 14 June 2011</w:t>
      </w:r>
    </w:p>
    <w:p w:rsidR="002157F8" w:rsidRDefault="002157F8" w:rsidP="004C6BFA">
      <w:pPr>
        <w:numPr>
          <w:ilvl w:val="0"/>
          <w:numId w:val="5"/>
        </w:numPr>
      </w:pPr>
      <w:r>
        <w:t xml:space="preserve">COMS Print Worker Marks Report UCRR, reference </w:t>
      </w:r>
      <w:r w:rsidRPr="002C34DB">
        <w:t>GG/COMS/TS.2/1</w:t>
      </w:r>
      <w:r>
        <w:t>5, version 1.0, dated 14 June 2011</w:t>
      </w:r>
    </w:p>
    <w:p w:rsidR="002157F8" w:rsidRDefault="002157F8" w:rsidP="004C6BFA">
      <w:pPr>
        <w:numPr>
          <w:ilvl w:val="0"/>
          <w:numId w:val="5"/>
        </w:numPr>
      </w:pPr>
      <w:r>
        <w:t xml:space="preserve">COMS Send </w:t>
      </w:r>
      <w:proofErr w:type="spellStart"/>
      <w:r>
        <w:t>CylinderToAParticularStep</w:t>
      </w:r>
      <w:proofErr w:type="spellEnd"/>
      <w:r>
        <w:t xml:space="preserve"> UCRR, reference </w:t>
      </w:r>
      <w:r w:rsidRPr="002C34DB">
        <w:t>GG/COMS/TS.2/1</w:t>
      </w:r>
      <w:r>
        <w:t>6, version 1.0, dated 29 April 2011</w:t>
      </w:r>
    </w:p>
    <w:p w:rsidR="002157F8" w:rsidRDefault="002157F8" w:rsidP="004C6BFA">
      <w:pPr>
        <w:numPr>
          <w:ilvl w:val="0"/>
          <w:numId w:val="5"/>
        </w:numPr>
      </w:pPr>
      <w:r>
        <w:t xml:space="preserve">COMS Start </w:t>
      </w:r>
      <w:proofErr w:type="spellStart"/>
      <w:r>
        <w:t>CylinderProductionProcess</w:t>
      </w:r>
      <w:proofErr w:type="spellEnd"/>
      <w:r>
        <w:t xml:space="preserve"> UCRR, reference </w:t>
      </w:r>
      <w:r w:rsidRPr="002C34DB">
        <w:t>GG/COMS/TS.2/1</w:t>
      </w:r>
      <w:r>
        <w:t>7, version 1.0, dated 29 April 2011</w:t>
      </w:r>
    </w:p>
    <w:p w:rsidR="002157F8" w:rsidRDefault="002157F8" w:rsidP="004C6BFA">
      <w:pPr>
        <w:numPr>
          <w:ilvl w:val="0"/>
          <w:numId w:val="5"/>
        </w:numPr>
      </w:pPr>
      <w:r>
        <w:t xml:space="preserve">COMS Stop </w:t>
      </w:r>
      <w:proofErr w:type="spellStart"/>
      <w:r>
        <w:t>CylinderProductionProcess</w:t>
      </w:r>
      <w:proofErr w:type="spellEnd"/>
      <w:r>
        <w:t xml:space="preserve"> UCRR, reference </w:t>
      </w:r>
      <w:r w:rsidRPr="002C34DB">
        <w:t>GG/COMS/TS.2/1</w:t>
      </w:r>
      <w:r>
        <w:t>8, version 1.0, dated 29 April 2011</w:t>
      </w:r>
    </w:p>
    <w:p w:rsidR="002157F8" w:rsidRDefault="002157F8" w:rsidP="004C6BFA">
      <w:pPr>
        <w:numPr>
          <w:ilvl w:val="0"/>
          <w:numId w:val="5"/>
        </w:numPr>
      </w:pPr>
      <w:r>
        <w:t xml:space="preserve">COMS Update Cylinder Status UCRR, reference </w:t>
      </w:r>
      <w:r w:rsidRPr="002C34DB">
        <w:t>GG/COMS/TS.2/1</w:t>
      </w:r>
      <w:r>
        <w:t>9, version 1.0, dated 14 June 2011</w:t>
      </w:r>
    </w:p>
    <w:p w:rsidR="002157F8" w:rsidRDefault="002157F8" w:rsidP="004C6BFA">
      <w:pPr>
        <w:numPr>
          <w:ilvl w:val="0"/>
          <w:numId w:val="5"/>
        </w:numPr>
      </w:pPr>
      <w:r>
        <w:t xml:space="preserve">COMS </w:t>
      </w:r>
      <w:proofErr w:type="spellStart"/>
      <w:r>
        <w:t>View&amp;Print</w:t>
      </w:r>
      <w:proofErr w:type="spellEnd"/>
      <w:r>
        <w:t xml:space="preserve"> </w:t>
      </w:r>
      <w:proofErr w:type="spellStart"/>
      <w:r>
        <w:t>CylinderInformation</w:t>
      </w:r>
      <w:proofErr w:type="spellEnd"/>
      <w:r>
        <w:t xml:space="preserve"> UCRR, reference GG/COMS/TS.2/20, version 1.0, dated 29 April 2011</w:t>
      </w:r>
    </w:p>
    <w:p w:rsidR="002157F8" w:rsidRDefault="002157F8" w:rsidP="004C6BFA">
      <w:pPr>
        <w:numPr>
          <w:ilvl w:val="0"/>
          <w:numId w:val="5"/>
        </w:numPr>
      </w:pPr>
      <w:r>
        <w:lastRenderedPageBreak/>
        <w:t xml:space="preserve">COMS View Cylinder Progress Log UCRR, reference </w:t>
      </w:r>
      <w:r w:rsidRPr="002C34DB">
        <w:t>GG/COMS/TS.2/</w:t>
      </w:r>
      <w:r>
        <w:t>2</w:t>
      </w:r>
      <w:r w:rsidRPr="002C34DB">
        <w:t>1</w:t>
      </w:r>
      <w:r>
        <w:t>, version 1.0, dated 14 June 2011</w:t>
      </w:r>
    </w:p>
    <w:p w:rsidR="002157F8" w:rsidRDefault="002157F8" w:rsidP="004C6BFA">
      <w:pPr>
        <w:numPr>
          <w:ilvl w:val="0"/>
          <w:numId w:val="5"/>
        </w:numPr>
      </w:pPr>
      <w:r>
        <w:t xml:space="preserve">COMS View </w:t>
      </w:r>
      <w:proofErr w:type="spellStart"/>
      <w:r>
        <w:t>EmployeeDetails</w:t>
      </w:r>
      <w:proofErr w:type="spellEnd"/>
      <w:r>
        <w:t xml:space="preserve"> UCRR, reference </w:t>
      </w:r>
      <w:r w:rsidRPr="002C34DB">
        <w:t>GG/COMS/TS.2/</w:t>
      </w:r>
      <w:r>
        <w:t>23, version 1.0, dated 29 April 2011</w:t>
      </w:r>
    </w:p>
    <w:p w:rsidR="002157F8" w:rsidRDefault="002157F8" w:rsidP="004C6BFA">
      <w:pPr>
        <w:numPr>
          <w:ilvl w:val="0"/>
          <w:numId w:val="5"/>
        </w:numPr>
      </w:pPr>
      <w:r>
        <w:t>COMS View Error UCRR, reference GG/COMS/TS.2/24, version 1.0, dated 29 April 2011</w:t>
      </w:r>
    </w:p>
    <w:p w:rsidR="002157F8" w:rsidRDefault="002157F8" w:rsidP="004C6BFA">
      <w:pPr>
        <w:numPr>
          <w:ilvl w:val="0"/>
          <w:numId w:val="5"/>
        </w:numPr>
      </w:pPr>
      <w:r>
        <w:t>COMS View Order Progress Log UCRR, reference GG/COMS/TS.2/25, version 1.0, dated 14 June 2011</w:t>
      </w:r>
    </w:p>
    <w:p w:rsidR="002157F8" w:rsidRDefault="002157F8" w:rsidP="004C6BFA">
      <w:pPr>
        <w:numPr>
          <w:ilvl w:val="0"/>
          <w:numId w:val="5"/>
        </w:numPr>
      </w:pPr>
      <w:r>
        <w:t xml:space="preserve">COMS View </w:t>
      </w:r>
      <w:proofErr w:type="spellStart"/>
      <w:r>
        <w:t>SalesOrder</w:t>
      </w:r>
      <w:proofErr w:type="spellEnd"/>
      <w:r>
        <w:t xml:space="preserve"> UCRR, reference GG/COMS/TS.2/27, version 1.0, dated 29 July 2011</w:t>
      </w:r>
    </w:p>
    <w:p w:rsidR="002157F8" w:rsidRDefault="002157F8" w:rsidP="004C6BFA">
      <w:pPr>
        <w:numPr>
          <w:ilvl w:val="0"/>
          <w:numId w:val="5"/>
        </w:numPr>
      </w:pPr>
      <w:r>
        <w:t xml:space="preserve">COMS View </w:t>
      </w:r>
      <w:proofErr w:type="spellStart"/>
      <w:r>
        <w:t>WorkflowQueues</w:t>
      </w:r>
      <w:proofErr w:type="spellEnd"/>
      <w:r>
        <w:t xml:space="preserve"> UCRR, reference GG/COMS/TS.2/22, version 1.0, dated 29 April 2011</w:t>
      </w:r>
    </w:p>
    <w:p w:rsidR="002157F8" w:rsidRDefault="002157F8" w:rsidP="00DD2FF4">
      <w:pPr>
        <w:pStyle w:val="Heading1"/>
      </w:pPr>
      <w:r>
        <w:rPr>
          <w:rFonts w:cs="Times New Roman"/>
        </w:rPr>
        <w:br w:type="page"/>
      </w:r>
      <w:bookmarkStart w:id="5" w:name="_Toc313538184"/>
      <w:r>
        <w:lastRenderedPageBreak/>
        <w:t>2.</w:t>
      </w:r>
      <w:r>
        <w:tab/>
        <w:t>TEST PROCEDURE</w:t>
      </w:r>
      <w:bookmarkEnd w:id="5"/>
    </w:p>
    <w:p w:rsidR="002157F8" w:rsidRPr="00FE5DB3" w:rsidRDefault="002157F8" w:rsidP="006B6E3C">
      <w:r w:rsidRPr="00FE5DB3">
        <w:t xml:space="preserve">The aim of understanding system testing is to enable the project to demonstrate, with an acceptable degree of confidence, that the </w:t>
      </w:r>
      <w:r>
        <w:t xml:space="preserve">Cylinders &amp; Orders Management System </w:t>
      </w:r>
      <w:r w:rsidRPr="00FE5DB3">
        <w:t>satisfies the requirement as defined in the system specification (ref 4).</w:t>
      </w:r>
    </w:p>
    <w:p w:rsidR="002157F8" w:rsidRPr="003365B0" w:rsidRDefault="002157F8" w:rsidP="004C6BFA">
      <w:pPr>
        <w:pStyle w:val="ListParagraph"/>
        <w:keepNext/>
        <w:keepLines/>
        <w:numPr>
          <w:ilvl w:val="0"/>
          <w:numId w:val="2"/>
        </w:numPr>
        <w:spacing w:before="200" w:after="0"/>
        <w:outlineLvl w:val="1"/>
        <w:rPr>
          <w:rFonts w:ascii="Cambria" w:hAnsi="Cambria" w:cs="Cambria"/>
          <w:b/>
          <w:bCs/>
          <w:vanish/>
          <w:color w:val="4F81BD"/>
          <w:sz w:val="26"/>
          <w:szCs w:val="26"/>
        </w:rPr>
      </w:pPr>
      <w:bookmarkStart w:id="6" w:name="_Toc289795800"/>
      <w:bookmarkStart w:id="7" w:name="_Toc289795886"/>
      <w:bookmarkStart w:id="8" w:name="_Toc289795972"/>
      <w:bookmarkStart w:id="9" w:name="_Toc289796919"/>
      <w:bookmarkStart w:id="10" w:name="_Toc289797008"/>
      <w:bookmarkStart w:id="11" w:name="_Toc290155079"/>
      <w:bookmarkStart w:id="12" w:name="_Toc301696664"/>
      <w:bookmarkStart w:id="13" w:name="_Toc312499429"/>
      <w:bookmarkStart w:id="14" w:name="_Toc312505576"/>
      <w:bookmarkStart w:id="15" w:name="_Toc313184709"/>
      <w:bookmarkStart w:id="16" w:name="_Toc313191473"/>
      <w:bookmarkStart w:id="17" w:name="_Toc313191523"/>
      <w:bookmarkStart w:id="18" w:name="_Toc313197138"/>
      <w:bookmarkStart w:id="19" w:name="_Toc313213099"/>
      <w:bookmarkStart w:id="20" w:name="_Toc31353818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157F8" w:rsidRDefault="002157F8" w:rsidP="0057127A">
      <w:pPr>
        <w:pStyle w:val="Heading2"/>
      </w:pPr>
      <w:bookmarkStart w:id="21" w:name="_Toc313538186"/>
      <w:r>
        <w:t>Approach</w:t>
      </w:r>
      <w:bookmarkEnd w:id="21"/>
    </w:p>
    <w:p w:rsidR="002157F8" w:rsidRPr="00803909" w:rsidRDefault="002157F8" w:rsidP="006B6E3C">
      <w:r w:rsidRPr="00803909">
        <w:t>The basic method to be adopted will be to use a test data set, as defined in Section 3, to exercise and demonstrate the functions and features of the system. This will be done through a series of defines tests given in Section 4.</w:t>
      </w:r>
    </w:p>
    <w:p w:rsidR="002157F8" w:rsidRDefault="002157F8" w:rsidP="0057127A">
      <w:pPr>
        <w:pStyle w:val="Heading2"/>
      </w:pPr>
      <w:bookmarkStart w:id="22" w:name="_Toc313538187"/>
      <w:r>
        <w:t>Scope</w:t>
      </w:r>
      <w:bookmarkEnd w:id="22"/>
    </w:p>
    <w:p w:rsidR="002157F8" w:rsidRDefault="002157F8" w:rsidP="00803909">
      <w:pPr>
        <w:pStyle w:val="ListParagraph"/>
        <w:rPr>
          <w:rFonts w:cs="Times New Roman"/>
        </w:rPr>
      </w:pPr>
      <w:r w:rsidRPr="00803909">
        <w:t>The tests defined in Section 4 will attempt to demonstrate that the features and functions specified in the system specification (ref 4) operate correctly. However it should be noted that features that have no specific user requirement, have no tests identified to verify that the facilities operate correctly.</w:t>
      </w:r>
    </w:p>
    <w:p w:rsidR="002157F8" w:rsidRDefault="002157F8" w:rsidP="0057127A">
      <w:pPr>
        <w:pStyle w:val="Heading2"/>
      </w:pPr>
      <w:bookmarkStart w:id="23" w:name="_Toc313538188"/>
      <w:r>
        <w:t>Procedure</w:t>
      </w:r>
      <w:bookmarkEnd w:id="23"/>
    </w:p>
    <w:p w:rsidR="002157F8" w:rsidRDefault="002157F8" w:rsidP="00803909">
      <w:r>
        <w:t>The system tests to be performed are defined in Section 4. System testing will be deemed complete when all the defined tests have been performed, documented, and approved by the Project Manager. For each test defined in Section 4, the following step shall be performed:</w:t>
      </w:r>
    </w:p>
    <w:p w:rsidR="002157F8" w:rsidRDefault="002157F8" w:rsidP="00803909">
      <w:r>
        <w:t>1.</w:t>
      </w:r>
      <w:r>
        <w:tab/>
        <w:t>Determine the expected results of the test;</w:t>
      </w:r>
    </w:p>
    <w:p w:rsidR="002157F8" w:rsidRDefault="002157F8" w:rsidP="00803909">
      <w:r>
        <w:t>2.</w:t>
      </w:r>
      <w:r>
        <w:tab/>
        <w:t>Carry out the test instructions and create any required hardcopy print-outs;</w:t>
      </w:r>
    </w:p>
    <w:p w:rsidR="002157F8" w:rsidRDefault="002157F8" w:rsidP="00803909">
      <w:r>
        <w:t>3.</w:t>
      </w:r>
      <w:r>
        <w:tab/>
        <w:t>Compare the expected with the actual results. If the required results have not been achieved then define the required corrective action;</w:t>
      </w:r>
    </w:p>
    <w:p w:rsidR="002157F8" w:rsidRDefault="002157F8" w:rsidP="00803909">
      <w:r>
        <w:t>4.</w:t>
      </w:r>
      <w:r>
        <w:tab/>
        <w:t xml:space="preserve">Fill out a test log form, as shown in Figure 2.1. Attach to the form with all the required print-outs, and file in the system testing </w:t>
      </w:r>
      <w:proofErr w:type="spellStart"/>
      <w:r>
        <w:t>workfile</w:t>
      </w:r>
      <w:proofErr w:type="spellEnd"/>
      <w:r>
        <w:t>.</w:t>
      </w:r>
    </w:p>
    <w:p w:rsidR="002157F8" w:rsidRDefault="002157F8" w:rsidP="00803909">
      <w:r>
        <w:t>5.</w:t>
      </w:r>
      <w:r>
        <w:tab/>
        <w:t>If the required results were not achieved then:</w:t>
      </w:r>
    </w:p>
    <w:p w:rsidR="002157F8" w:rsidRDefault="002157F8" w:rsidP="004C6BFA">
      <w:pPr>
        <w:numPr>
          <w:ilvl w:val="0"/>
          <w:numId w:val="3"/>
        </w:numPr>
        <w:tabs>
          <w:tab w:val="clear" w:pos="720"/>
          <w:tab w:val="num" w:pos="1980"/>
        </w:tabs>
        <w:ind w:left="1440" w:firstLine="0"/>
      </w:pPr>
      <w:r>
        <w:t>Implement the corrective action, as specified on the test log form;</w:t>
      </w:r>
    </w:p>
    <w:p w:rsidR="002157F8" w:rsidRDefault="002157F8" w:rsidP="004C6BFA">
      <w:pPr>
        <w:numPr>
          <w:ilvl w:val="0"/>
          <w:numId w:val="3"/>
        </w:numPr>
        <w:tabs>
          <w:tab w:val="clear" w:pos="720"/>
          <w:tab w:val="num" w:pos="1980"/>
        </w:tabs>
        <w:ind w:left="1440" w:firstLine="0"/>
      </w:pPr>
      <w:r>
        <w:t>Perform steps 2, 3 and 4 above. Create a NEW test log form for each repeated test;</w:t>
      </w:r>
    </w:p>
    <w:p w:rsidR="002157F8" w:rsidRDefault="002157F8" w:rsidP="004C6BFA">
      <w:pPr>
        <w:numPr>
          <w:ilvl w:val="0"/>
          <w:numId w:val="3"/>
        </w:numPr>
        <w:tabs>
          <w:tab w:val="clear" w:pos="720"/>
          <w:tab w:val="num" w:pos="1980"/>
        </w:tabs>
        <w:ind w:left="1440" w:firstLine="0"/>
      </w:pPr>
      <w:r>
        <w:t>Repeat (a) and (b) above until the test is successful.</w:t>
      </w:r>
    </w:p>
    <w:p w:rsidR="002157F8" w:rsidRDefault="002157F8" w:rsidP="00803909">
      <w:r>
        <w:t xml:space="preserve">When the tests have been completed, the system testing </w:t>
      </w:r>
      <w:proofErr w:type="spellStart"/>
      <w:r>
        <w:t>workfile</w:t>
      </w:r>
      <w:proofErr w:type="spellEnd"/>
      <w:r>
        <w:t xml:space="preserve"> should </w:t>
      </w:r>
      <w:proofErr w:type="gramStart"/>
      <w:r>
        <w:t>submitted</w:t>
      </w:r>
      <w:proofErr w:type="gramEnd"/>
      <w:r>
        <w:t xml:space="preserve"> to the Project Manager for approval.</w:t>
      </w:r>
    </w:p>
    <w:p w:rsidR="002157F8" w:rsidRDefault="002157F8" w:rsidP="00420C6D">
      <w:pPr>
        <w:pStyle w:val="figure2"/>
        <w:rPr>
          <w:b/>
          <w:bCs/>
        </w:rPr>
      </w:pPr>
    </w:p>
    <w:p w:rsidR="002157F8" w:rsidRDefault="002157F8" w:rsidP="00420C6D">
      <w:pPr>
        <w:pStyle w:val="figure2"/>
        <w:rPr>
          <w:b/>
          <w:bCs/>
        </w:rPr>
      </w:pPr>
    </w:p>
    <w:p w:rsidR="00F5328C" w:rsidRPr="00420C6D" w:rsidRDefault="002157F8" w:rsidP="00F5328C">
      <w:pPr>
        <w:pStyle w:val="figure2"/>
        <w:jc w:val="both"/>
        <w:rPr>
          <w:ins w:id="24" w:author="Alvin Chang" w:date="2012-01-13T03:44:00Z"/>
          <w:rFonts w:ascii="Calibri" w:hAnsi="Calibri" w:cs="Calibri"/>
          <w:b/>
          <w:bCs/>
        </w:rPr>
      </w:pPr>
      <w:r>
        <w:rPr>
          <w:rFonts w:ascii="Calibri" w:hAnsi="Calibri" w:cs="Calibri"/>
          <w:b/>
          <w:bCs/>
        </w:rPr>
        <w:br w:type="page"/>
      </w:r>
      <w:r w:rsidRPr="00420C6D">
        <w:rPr>
          <w:rFonts w:ascii="Calibri" w:hAnsi="Calibri" w:cs="Calibri"/>
          <w:b/>
          <w:bCs/>
        </w:rPr>
        <w:lastRenderedPageBreak/>
        <w:t xml:space="preserve">Figure </w:t>
      </w:r>
      <w:proofErr w:type="gramStart"/>
      <w:r w:rsidRPr="00420C6D">
        <w:rPr>
          <w:rFonts w:ascii="Calibri" w:hAnsi="Calibri" w:cs="Calibri"/>
          <w:b/>
          <w:bCs/>
        </w:rPr>
        <w:t>2.1 :</w:t>
      </w:r>
      <w:proofErr w:type="gramEnd"/>
      <w:r w:rsidRPr="00420C6D">
        <w:rPr>
          <w:rFonts w:ascii="Calibri" w:hAnsi="Calibri" w:cs="Calibri"/>
        </w:rPr>
        <w:tab/>
        <w:t>Test Log Form.</w:t>
      </w:r>
      <w:ins w:id="25" w:author="Alvin Chang" w:date="2012-01-13T03:44:00Z">
        <w:r w:rsidR="00F5328C" w:rsidRPr="00F5328C">
          <w:rPr>
            <w:b/>
            <w:bCs/>
          </w:rPr>
          <w:t xml:space="preserve"> </w:t>
        </w:r>
      </w:ins>
    </w:p>
    <w:tbl>
      <w:tblPr>
        <w:tblW w:w="0" w:type="auto"/>
        <w:tblInd w:w="-106" w:type="dxa"/>
        <w:tblLayout w:type="fixed"/>
        <w:tblLook w:val="0000" w:firstRow="0" w:lastRow="0" w:firstColumn="0" w:lastColumn="0" w:noHBand="0" w:noVBand="0"/>
      </w:tblPr>
      <w:tblGrid>
        <w:gridCol w:w="2268"/>
        <w:gridCol w:w="4183"/>
        <w:gridCol w:w="2835"/>
      </w:tblGrid>
      <w:tr w:rsidR="00F5328C" w:rsidRPr="00420C6D" w:rsidTr="0047110A">
        <w:trPr>
          <w:cantSplit/>
          <w:trHeight w:val="720"/>
          <w:ins w:id="26" w:author="Alvin Chang" w:date="2012-01-13T03:44:00Z"/>
        </w:trPr>
        <w:tc>
          <w:tcPr>
            <w:tcW w:w="9286" w:type="dxa"/>
            <w:gridSpan w:val="3"/>
            <w:tcBorders>
              <w:top w:val="single" w:sz="12" w:space="0" w:color="auto"/>
              <w:left w:val="single" w:sz="12" w:space="0" w:color="auto"/>
              <w:bottom w:val="single" w:sz="6" w:space="0" w:color="auto"/>
              <w:right w:val="single" w:sz="12" w:space="0" w:color="auto"/>
            </w:tcBorders>
          </w:tcPr>
          <w:p w:rsidR="00F5328C" w:rsidRPr="00C37C6E" w:rsidRDefault="00F5328C" w:rsidP="0047110A">
            <w:pPr>
              <w:pStyle w:val="BodyText"/>
              <w:ind w:left="3420"/>
              <w:rPr>
                <w:ins w:id="27" w:author="Alvin Chang" w:date="2012-01-13T03:44:00Z"/>
                <w:sz w:val="22"/>
                <w:szCs w:val="22"/>
              </w:rPr>
            </w:pPr>
            <w:ins w:id="28" w:author="Alvin Chang" w:date="2012-01-13T03:44:00Z">
              <w:r w:rsidRPr="0084137E">
                <w:rPr>
                  <w:b/>
                  <w:sz w:val="28"/>
                  <w:szCs w:val="28"/>
                </w:rPr>
                <w:t>Testing Log Form</w:t>
              </w:r>
              <w:r w:rsidRPr="00C37C6E">
                <w:rPr>
                  <w:sz w:val="28"/>
                  <w:szCs w:val="28"/>
                </w:rPr>
                <w:tab/>
              </w:r>
              <w:r>
                <w:rPr>
                  <w:sz w:val="28"/>
                  <w:szCs w:val="28"/>
                </w:rPr>
                <w:t xml:space="preserve">                        </w:t>
              </w:r>
              <w:r w:rsidRPr="00C37C6E">
                <w:rPr>
                  <w:sz w:val="22"/>
                  <w:szCs w:val="22"/>
                </w:rPr>
                <w:t xml:space="preserve">GG/Forms/Testing </w:t>
              </w:r>
            </w:ins>
          </w:p>
        </w:tc>
      </w:tr>
      <w:tr w:rsidR="00F5328C" w:rsidRPr="00420C6D" w:rsidTr="0047110A">
        <w:trPr>
          <w:cantSplit/>
          <w:trHeight w:val="240"/>
          <w:ins w:id="29" w:author="Alvin Chang" w:date="2012-01-13T03:44:00Z"/>
        </w:trPr>
        <w:tc>
          <w:tcPr>
            <w:tcW w:w="9286" w:type="dxa"/>
            <w:gridSpan w:val="3"/>
            <w:tcBorders>
              <w:top w:val="single" w:sz="6" w:space="0" w:color="auto"/>
              <w:left w:val="single" w:sz="12" w:space="0" w:color="auto"/>
              <w:bottom w:val="single" w:sz="6" w:space="0" w:color="auto"/>
              <w:right w:val="single" w:sz="12" w:space="0" w:color="auto"/>
            </w:tcBorders>
          </w:tcPr>
          <w:p w:rsidR="00F5328C" w:rsidRPr="0084137E" w:rsidRDefault="00F5328C" w:rsidP="0047110A">
            <w:pPr>
              <w:pStyle w:val="figure2"/>
              <w:tabs>
                <w:tab w:val="left" w:pos="1728"/>
              </w:tabs>
              <w:spacing w:before="120"/>
              <w:rPr>
                <w:ins w:id="30" w:author="Alvin Chang" w:date="2012-01-13T03:44:00Z"/>
                <w:rFonts w:ascii="Calibri" w:hAnsi="Calibri" w:cs="Calibri"/>
                <w:b/>
                <w:bCs/>
                <w:sz w:val="22"/>
              </w:rPr>
            </w:pPr>
            <w:ins w:id="31" w:author="Alvin Chang" w:date="2012-01-13T03:44:00Z">
              <w:r w:rsidRPr="0084137E">
                <w:rPr>
                  <w:rFonts w:ascii="Calibri" w:hAnsi="Calibri" w:cs="Calibri"/>
                  <w:sz w:val="22"/>
                </w:rPr>
                <w:t>Project Name</w:t>
              </w:r>
              <w:r w:rsidRPr="0084137E">
                <w:rPr>
                  <w:rFonts w:ascii="Calibri" w:hAnsi="Calibri" w:cs="Calibri"/>
                  <w:b/>
                  <w:bCs/>
                  <w:sz w:val="22"/>
                </w:rPr>
                <w:tab/>
                <w:t>Cylinders &amp; Orders Management System</w:t>
              </w:r>
            </w:ins>
          </w:p>
        </w:tc>
      </w:tr>
      <w:tr w:rsidR="00F5328C" w:rsidRPr="00420C6D" w:rsidTr="0047110A">
        <w:trPr>
          <w:cantSplit/>
          <w:ins w:id="32" w:author="Alvin Chang" w:date="2012-01-13T03:44:00Z"/>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47110A">
            <w:pPr>
              <w:pStyle w:val="figure2"/>
              <w:spacing w:before="120"/>
              <w:rPr>
                <w:ins w:id="33" w:author="Alvin Chang" w:date="2012-01-13T03:44:00Z"/>
                <w:rFonts w:ascii="Calibri" w:hAnsi="Calibri" w:cs="Calibri"/>
                <w:sz w:val="22"/>
              </w:rPr>
            </w:pPr>
            <w:ins w:id="34" w:author="Alvin Chang" w:date="2012-01-13T03:44:00Z">
              <w:r w:rsidRPr="0084137E">
                <w:rPr>
                  <w:rFonts w:ascii="Calibri" w:hAnsi="Calibri" w:cs="Calibri"/>
                  <w:sz w:val="22"/>
                </w:rPr>
                <w:t>Test Identifier</w:t>
              </w:r>
            </w:ins>
          </w:p>
        </w:tc>
        <w:tc>
          <w:tcPr>
            <w:tcW w:w="4183" w:type="dxa"/>
            <w:tcBorders>
              <w:top w:val="single" w:sz="6" w:space="0" w:color="auto"/>
              <w:bottom w:val="single" w:sz="6" w:space="0" w:color="auto"/>
              <w:right w:val="single" w:sz="4" w:space="0" w:color="auto"/>
            </w:tcBorders>
          </w:tcPr>
          <w:p w:rsidR="00F5328C" w:rsidRPr="0084137E" w:rsidRDefault="00F5328C" w:rsidP="0047110A">
            <w:pPr>
              <w:pStyle w:val="figure2"/>
              <w:tabs>
                <w:tab w:val="left" w:pos="3934"/>
              </w:tabs>
              <w:spacing w:before="120"/>
              <w:ind w:right="600"/>
              <w:jc w:val="left"/>
              <w:rPr>
                <w:ins w:id="35" w:author="Alvin Chang" w:date="2012-01-13T03:44:00Z"/>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47110A">
            <w:pPr>
              <w:pStyle w:val="figure2"/>
              <w:spacing w:before="120"/>
              <w:jc w:val="both"/>
              <w:rPr>
                <w:ins w:id="36" w:author="Alvin Chang" w:date="2012-01-13T03:44:00Z"/>
                <w:rFonts w:ascii="Calibri" w:hAnsi="Calibri" w:cs="Calibri"/>
                <w:sz w:val="22"/>
              </w:rPr>
            </w:pPr>
            <w:ins w:id="37" w:author="Alvin Chang" w:date="2012-01-13T03:44:00Z">
              <w:r w:rsidRPr="0084137E">
                <w:rPr>
                  <w:rFonts w:ascii="Calibri" w:hAnsi="Calibri" w:cs="Calibri"/>
                  <w:sz w:val="22"/>
                </w:rPr>
                <w:t>File Ref</w:t>
              </w:r>
              <w:r w:rsidRPr="0084137E">
                <w:rPr>
                  <w:rFonts w:ascii="Calibri" w:hAnsi="Calibri" w:cs="Calibri"/>
                  <w:sz w:val="22"/>
                </w:rPr>
                <w:tab/>
                <w:t xml:space="preserve">: </w:t>
              </w:r>
              <w:r w:rsidRPr="0084137E">
                <w:rPr>
                  <w:rFonts w:ascii="Calibri" w:hAnsi="Calibri" w:cs="Calibri"/>
                  <w:b/>
                  <w:bCs/>
                  <w:sz w:val="22"/>
                </w:rPr>
                <w:t>GG/COMS/TW.3/</w:t>
              </w:r>
            </w:ins>
          </w:p>
        </w:tc>
      </w:tr>
      <w:tr w:rsidR="00F5328C" w:rsidRPr="00420C6D" w:rsidTr="0047110A">
        <w:trPr>
          <w:cantSplit/>
          <w:ins w:id="38" w:author="Alvin Chang" w:date="2012-01-13T03:44:00Z"/>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47110A">
            <w:pPr>
              <w:pStyle w:val="figure2"/>
              <w:spacing w:before="120"/>
              <w:rPr>
                <w:ins w:id="39" w:author="Alvin Chang" w:date="2012-01-13T03:44:00Z"/>
                <w:rFonts w:ascii="Calibri" w:hAnsi="Calibri" w:cs="Calibri"/>
                <w:sz w:val="22"/>
              </w:rPr>
            </w:pPr>
            <w:ins w:id="40" w:author="Alvin Chang" w:date="2012-01-13T03:44:00Z">
              <w:r w:rsidRPr="0084137E">
                <w:rPr>
                  <w:rFonts w:ascii="Calibri" w:hAnsi="Calibri" w:cs="Calibri"/>
                  <w:sz w:val="22"/>
                </w:rPr>
                <w:t>Tested by</w:t>
              </w:r>
            </w:ins>
          </w:p>
        </w:tc>
        <w:tc>
          <w:tcPr>
            <w:tcW w:w="4183" w:type="dxa"/>
            <w:tcBorders>
              <w:top w:val="single" w:sz="6" w:space="0" w:color="auto"/>
              <w:bottom w:val="single" w:sz="6" w:space="0" w:color="auto"/>
              <w:right w:val="single" w:sz="4" w:space="0" w:color="auto"/>
            </w:tcBorders>
          </w:tcPr>
          <w:p w:rsidR="00F5328C" w:rsidRPr="0084137E" w:rsidRDefault="00F5328C" w:rsidP="0047110A">
            <w:pPr>
              <w:pStyle w:val="figure2"/>
              <w:spacing w:before="120"/>
              <w:jc w:val="left"/>
              <w:rPr>
                <w:ins w:id="41" w:author="Alvin Chang" w:date="2012-01-13T03:44:00Z"/>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A021F5">
            <w:pPr>
              <w:pStyle w:val="figure2"/>
              <w:spacing w:before="120"/>
              <w:jc w:val="both"/>
              <w:rPr>
                <w:ins w:id="42" w:author="Alvin Chang" w:date="2012-01-13T03:44:00Z"/>
                <w:rFonts w:ascii="Calibri" w:hAnsi="Calibri" w:cs="Calibri"/>
                <w:sz w:val="22"/>
              </w:rPr>
              <w:pPrChange w:id="43" w:author="Alvin Chang" w:date="2012-01-13T03:44:00Z">
                <w:pPr>
                  <w:pStyle w:val="figure2"/>
                  <w:spacing w:before="120"/>
                  <w:jc w:val="both"/>
                </w:pPr>
              </w:pPrChange>
            </w:pPr>
            <w:ins w:id="44" w:author="Alvin Chang" w:date="2012-01-13T03:44:00Z">
              <w:r w:rsidRPr="0084137E">
                <w:rPr>
                  <w:rFonts w:ascii="Calibri" w:hAnsi="Calibri" w:cs="Calibri"/>
                  <w:sz w:val="22"/>
                </w:rPr>
                <w:t xml:space="preserve">Date: </w:t>
              </w:r>
              <w:bookmarkStart w:id="45" w:name="_GoBack"/>
              <w:bookmarkEnd w:id="45"/>
            </w:ins>
          </w:p>
        </w:tc>
      </w:tr>
      <w:tr w:rsidR="00F5328C" w:rsidRPr="00420C6D" w:rsidTr="0047110A">
        <w:trPr>
          <w:cantSplit/>
          <w:ins w:id="46" w:author="Alvin Chang" w:date="2012-01-13T03:44:00Z"/>
        </w:trPr>
        <w:tc>
          <w:tcPr>
            <w:tcW w:w="2268" w:type="dxa"/>
            <w:tcBorders>
              <w:top w:val="single" w:sz="6" w:space="0" w:color="auto"/>
              <w:left w:val="single" w:sz="12" w:space="0" w:color="auto"/>
              <w:bottom w:val="single" w:sz="6" w:space="0" w:color="auto"/>
              <w:right w:val="single" w:sz="12" w:space="0" w:color="auto"/>
            </w:tcBorders>
          </w:tcPr>
          <w:p w:rsidR="00F5328C" w:rsidRPr="0084137E" w:rsidRDefault="00F5328C" w:rsidP="0047110A">
            <w:pPr>
              <w:pStyle w:val="figure2"/>
              <w:spacing w:before="120"/>
              <w:rPr>
                <w:ins w:id="47" w:author="Alvin Chang" w:date="2012-01-13T03:44:00Z"/>
                <w:rFonts w:ascii="Calibri" w:hAnsi="Calibri" w:cs="Calibri"/>
                <w:sz w:val="22"/>
              </w:rPr>
            </w:pPr>
            <w:ins w:id="48" w:author="Alvin Chang" w:date="2012-01-13T03:44:00Z">
              <w:r w:rsidRPr="0084137E">
                <w:rPr>
                  <w:rFonts w:ascii="Calibri" w:hAnsi="Calibri" w:cs="Calibri"/>
                  <w:sz w:val="22"/>
                </w:rPr>
                <w:t>Approved by</w:t>
              </w:r>
            </w:ins>
          </w:p>
        </w:tc>
        <w:tc>
          <w:tcPr>
            <w:tcW w:w="4183" w:type="dxa"/>
            <w:tcBorders>
              <w:top w:val="single" w:sz="6" w:space="0" w:color="auto"/>
              <w:bottom w:val="single" w:sz="6" w:space="0" w:color="auto"/>
              <w:right w:val="single" w:sz="4" w:space="0" w:color="auto"/>
            </w:tcBorders>
          </w:tcPr>
          <w:p w:rsidR="00F5328C" w:rsidRPr="0084137E" w:rsidRDefault="00F5328C" w:rsidP="0047110A">
            <w:pPr>
              <w:pStyle w:val="figure2"/>
              <w:spacing w:before="120"/>
              <w:jc w:val="left"/>
              <w:rPr>
                <w:ins w:id="49" w:author="Alvin Chang" w:date="2012-01-13T03:44:00Z"/>
                <w:rFonts w:ascii="Calibri" w:hAnsi="Calibri" w:cs="Calibri"/>
                <w:sz w:val="22"/>
              </w:rPr>
            </w:pPr>
          </w:p>
        </w:tc>
        <w:tc>
          <w:tcPr>
            <w:tcW w:w="2835" w:type="dxa"/>
            <w:tcBorders>
              <w:top w:val="single" w:sz="6" w:space="0" w:color="auto"/>
              <w:left w:val="single" w:sz="4" w:space="0" w:color="auto"/>
              <w:bottom w:val="single" w:sz="6" w:space="0" w:color="auto"/>
              <w:right w:val="single" w:sz="12" w:space="0" w:color="auto"/>
            </w:tcBorders>
          </w:tcPr>
          <w:p w:rsidR="00F5328C" w:rsidRPr="0084137E" w:rsidRDefault="00F5328C" w:rsidP="0047110A">
            <w:pPr>
              <w:pStyle w:val="figure2"/>
              <w:spacing w:before="120"/>
              <w:jc w:val="both"/>
              <w:rPr>
                <w:ins w:id="50" w:author="Alvin Chang" w:date="2012-01-13T03:44:00Z"/>
                <w:rFonts w:ascii="Calibri" w:hAnsi="Calibri" w:cs="Calibri"/>
                <w:sz w:val="22"/>
              </w:rPr>
            </w:pPr>
            <w:ins w:id="51" w:author="Alvin Chang" w:date="2012-01-13T03:44:00Z">
              <w:r w:rsidRPr="0084137E">
                <w:rPr>
                  <w:rFonts w:ascii="Calibri" w:hAnsi="Calibri" w:cs="Calibri"/>
                  <w:sz w:val="22"/>
                </w:rPr>
                <w:t xml:space="preserve">Date: </w:t>
              </w:r>
            </w:ins>
          </w:p>
        </w:tc>
      </w:tr>
      <w:tr w:rsidR="00F5328C" w:rsidRPr="00420C6D" w:rsidTr="0047110A">
        <w:trPr>
          <w:cantSplit/>
          <w:trHeight w:val="2640"/>
          <w:ins w:id="52" w:author="Alvin Chang" w:date="2012-01-13T03:44:00Z"/>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47110A">
            <w:pPr>
              <w:pStyle w:val="figure2"/>
              <w:spacing w:before="120"/>
              <w:rPr>
                <w:ins w:id="53" w:author="Alvin Chang" w:date="2012-01-13T03:44:00Z"/>
                <w:rFonts w:ascii="Calibri" w:hAnsi="Calibri" w:cs="Calibri"/>
                <w:b/>
                <w:bCs/>
                <w:sz w:val="22"/>
              </w:rPr>
            </w:pPr>
            <w:ins w:id="54" w:author="Alvin Chang" w:date="2012-01-13T03:44:00Z">
              <w:r w:rsidRPr="0084137E">
                <w:rPr>
                  <w:rFonts w:ascii="Calibri" w:hAnsi="Calibri" w:cs="Calibri"/>
                  <w:sz w:val="22"/>
                </w:rPr>
                <w:t>Test Description</w:t>
              </w:r>
              <w:r w:rsidRPr="0084137E">
                <w:rPr>
                  <w:rFonts w:ascii="Calibri" w:hAnsi="Calibri" w:cs="Calibri"/>
                  <w:b/>
                  <w:bCs/>
                  <w:sz w:val="22"/>
                </w:rPr>
                <w:t xml:space="preserve"> (give brief description)</w:t>
              </w:r>
            </w:ins>
          </w:p>
          <w:p w:rsidR="00F5328C" w:rsidRPr="0084137E" w:rsidRDefault="00F5328C" w:rsidP="0047110A">
            <w:pPr>
              <w:pStyle w:val="figure2"/>
              <w:spacing w:before="120"/>
              <w:rPr>
                <w:ins w:id="55" w:author="Alvin Chang" w:date="2012-01-13T03:44:00Z"/>
                <w:rFonts w:ascii="Calibri" w:hAnsi="Calibri" w:cs="Calibri"/>
                <w:bCs/>
                <w:sz w:val="22"/>
              </w:rPr>
            </w:pPr>
          </w:p>
        </w:tc>
      </w:tr>
      <w:tr w:rsidR="00F5328C" w:rsidRPr="00420C6D" w:rsidTr="0047110A">
        <w:trPr>
          <w:cantSplit/>
          <w:trHeight w:val="2160"/>
          <w:ins w:id="56" w:author="Alvin Chang" w:date="2012-01-13T03:44:00Z"/>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47110A">
            <w:pPr>
              <w:pStyle w:val="figure2"/>
              <w:spacing w:before="120"/>
              <w:rPr>
                <w:ins w:id="57" w:author="Alvin Chang" w:date="2012-01-13T03:44:00Z"/>
                <w:rFonts w:ascii="Calibri" w:hAnsi="Calibri" w:cs="Calibri"/>
                <w:b/>
                <w:bCs/>
                <w:sz w:val="22"/>
              </w:rPr>
            </w:pPr>
            <w:ins w:id="58" w:author="Alvin Chang" w:date="2012-01-13T03:44:00Z">
              <w:r w:rsidRPr="0084137E">
                <w:rPr>
                  <w:rFonts w:ascii="Calibri" w:hAnsi="Calibri" w:cs="Calibri"/>
                  <w:sz w:val="22"/>
                </w:rPr>
                <w:t xml:space="preserve">Expected Results </w:t>
              </w:r>
              <w:r w:rsidRPr="0084137E">
                <w:rPr>
                  <w:rFonts w:ascii="Calibri" w:hAnsi="Calibri" w:cs="Calibri"/>
                  <w:b/>
                  <w:bCs/>
                  <w:sz w:val="22"/>
                </w:rPr>
                <w:t>(refer to attached documents if necessary)</w:t>
              </w:r>
            </w:ins>
          </w:p>
          <w:p w:rsidR="00F5328C" w:rsidRPr="0084137E" w:rsidRDefault="00F5328C" w:rsidP="0047110A">
            <w:pPr>
              <w:pStyle w:val="figure2"/>
              <w:spacing w:before="120"/>
              <w:rPr>
                <w:ins w:id="59" w:author="Alvin Chang" w:date="2012-01-13T03:44:00Z"/>
                <w:rFonts w:ascii="Calibri" w:hAnsi="Calibri" w:cs="Calibri"/>
                <w:sz w:val="22"/>
              </w:rPr>
            </w:pPr>
          </w:p>
        </w:tc>
      </w:tr>
      <w:tr w:rsidR="00F5328C" w:rsidRPr="00420C6D" w:rsidTr="0047110A">
        <w:trPr>
          <w:cantSplit/>
          <w:trHeight w:val="2160"/>
          <w:ins w:id="60" w:author="Alvin Chang" w:date="2012-01-13T03:44:00Z"/>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47110A">
            <w:pPr>
              <w:pStyle w:val="figure2"/>
              <w:spacing w:before="120"/>
              <w:rPr>
                <w:ins w:id="61" w:author="Alvin Chang" w:date="2012-01-13T03:44:00Z"/>
                <w:rFonts w:ascii="Calibri" w:hAnsi="Calibri" w:cs="Calibri"/>
                <w:b/>
                <w:bCs/>
                <w:sz w:val="22"/>
              </w:rPr>
            </w:pPr>
            <w:ins w:id="62" w:author="Alvin Chang" w:date="2012-01-13T03:44:00Z">
              <w:r w:rsidRPr="0084137E">
                <w:rPr>
                  <w:rFonts w:ascii="Calibri" w:hAnsi="Calibri" w:cs="Calibri"/>
                  <w:sz w:val="22"/>
                </w:rPr>
                <w:t xml:space="preserve">Actual Results </w:t>
              </w:r>
              <w:r w:rsidRPr="0084137E">
                <w:rPr>
                  <w:rFonts w:ascii="Calibri" w:hAnsi="Calibri" w:cs="Calibri"/>
                  <w:b/>
                  <w:bCs/>
                  <w:sz w:val="22"/>
                </w:rPr>
                <w:t>(refer to attached documents if necessary)</w:t>
              </w:r>
            </w:ins>
          </w:p>
          <w:p w:rsidR="00F5328C" w:rsidRPr="0084137E" w:rsidRDefault="00F5328C" w:rsidP="0047110A">
            <w:pPr>
              <w:pStyle w:val="figure2"/>
              <w:spacing w:before="120"/>
              <w:rPr>
                <w:ins w:id="63" w:author="Alvin Chang" w:date="2012-01-13T03:44:00Z"/>
                <w:rFonts w:ascii="Calibri" w:hAnsi="Calibri" w:cs="Calibri"/>
                <w:bCs/>
                <w:sz w:val="22"/>
              </w:rPr>
            </w:pPr>
          </w:p>
        </w:tc>
      </w:tr>
      <w:tr w:rsidR="00F5328C" w:rsidRPr="00420C6D" w:rsidTr="0047110A">
        <w:trPr>
          <w:cantSplit/>
          <w:ins w:id="64" w:author="Alvin Chang" w:date="2012-01-13T03:44:00Z"/>
        </w:trPr>
        <w:tc>
          <w:tcPr>
            <w:tcW w:w="9286" w:type="dxa"/>
            <w:gridSpan w:val="3"/>
            <w:tcBorders>
              <w:top w:val="single" w:sz="6" w:space="0" w:color="auto"/>
              <w:left w:val="single" w:sz="12" w:space="0" w:color="auto"/>
              <w:bottom w:val="single" w:sz="6" w:space="0" w:color="auto"/>
              <w:right w:val="single" w:sz="12" w:space="0" w:color="auto"/>
            </w:tcBorders>
          </w:tcPr>
          <w:p w:rsidR="00F5328C" w:rsidRDefault="00F5328C" w:rsidP="0047110A">
            <w:pPr>
              <w:pStyle w:val="figure2"/>
              <w:spacing w:before="120"/>
              <w:rPr>
                <w:ins w:id="65" w:author="Alvin Chang" w:date="2012-01-13T03:44:00Z"/>
                <w:rFonts w:ascii="Calibri" w:hAnsi="Calibri" w:cs="Calibri"/>
                <w:sz w:val="22"/>
              </w:rPr>
            </w:pPr>
            <w:ins w:id="66" w:author="Alvin Chang" w:date="2012-01-13T03:44:00Z">
              <w:r w:rsidRPr="0084137E">
                <w:rPr>
                  <w:rFonts w:ascii="Calibri" w:hAnsi="Calibri" w:cs="Calibri"/>
                  <w:sz w:val="22"/>
                </w:rPr>
                <w:t xml:space="preserve">Test Status </w:t>
              </w:r>
              <w:r w:rsidRPr="0084137E">
                <w:rPr>
                  <w:rFonts w:ascii="Calibri" w:hAnsi="Calibri" w:cs="Calibri"/>
                  <w:b/>
                  <w:bCs/>
                  <w:sz w:val="22"/>
                </w:rPr>
                <w:t>(either</w:t>
              </w:r>
              <w:r w:rsidRPr="0084137E">
                <w:rPr>
                  <w:rFonts w:ascii="Calibri" w:hAnsi="Calibri" w:cs="Calibri"/>
                  <w:sz w:val="22"/>
                </w:rPr>
                <w:t xml:space="preserve"> </w:t>
              </w:r>
              <w:r w:rsidRPr="0084137E">
                <w:rPr>
                  <w:rFonts w:ascii="Calibri" w:hAnsi="Calibri" w:cs="Calibri"/>
                  <w:sz w:val="22"/>
                  <w:szCs w:val="20"/>
                </w:rPr>
                <w:t>SUCCESSFUL</w:t>
              </w:r>
              <w:r w:rsidRPr="0084137E">
                <w:rPr>
                  <w:rFonts w:ascii="Calibri" w:hAnsi="Calibri" w:cs="Calibri"/>
                  <w:sz w:val="22"/>
                </w:rPr>
                <w:t xml:space="preserve"> </w:t>
              </w:r>
              <w:r w:rsidRPr="0084137E">
                <w:rPr>
                  <w:rFonts w:ascii="Calibri" w:hAnsi="Calibri" w:cs="Calibri"/>
                  <w:b/>
                  <w:bCs/>
                  <w:sz w:val="22"/>
                </w:rPr>
                <w:t>or</w:t>
              </w:r>
              <w:r w:rsidRPr="0084137E">
                <w:rPr>
                  <w:rFonts w:ascii="Calibri" w:hAnsi="Calibri" w:cs="Calibri"/>
                  <w:sz w:val="22"/>
                </w:rPr>
                <w:t xml:space="preserve"> </w:t>
              </w:r>
              <w:r w:rsidRPr="0084137E">
                <w:rPr>
                  <w:rFonts w:ascii="Calibri" w:hAnsi="Calibri" w:cs="Calibri"/>
                  <w:sz w:val="22"/>
                  <w:szCs w:val="20"/>
                </w:rPr>
                <w:t>ERROR</w:t>
              </w:r>
              <w:r w:rsidRPr="0084137E">
                <w:rPr>
                  <w:rFonts w:ascii="Calibri" w:hAnsi="Calibri" w:cs="Calibri"/>
                  <w:sz w:val="22"/>
                </w:rPr>
                <w:t>)</w:t>
              </w:r>
            </w:ins>
          </w:p>
          <w:p w:rsidR="00F5328C" w:rsidRPr="0084137E" w:rsidRDefault="00F5328C" w:rsidP="0047110A">
            <w:pPr>
              <w:pStyle w:val="figure2"/>
              <w:spacing w:before="120"/>
              <w:rPr>
                <w:ins w:id="67" w:author="Alvin Chang" w:date="2012-01-13T03:44:00Z"/>
                <w:rFonts w:ascii="Calibri" w:hAnsi="Calibri" w:cs="Calibri"/>
                <w:b/>
                <w:bCs/>
                <w:sz w:val="22"/>
              </w:rPr>
            </w:pPr>
          </w:p>
        </w:tc>
      </w:tr>
      <w:tr w:rsidR="00F5328C" w:rsidRPr="00420C6D" w:rsidTr="0047110A">
        <w:trPr>
          <w:cantSplit/>
          <w:trHeight w:val="2160"/>
          <w:ins w:id="68" w:author="Alvin Chang" w:date="2012-01-13T03:44:00Z"/>
        </w:trPr>
        <w:tc>
          <w:tcPr>
            <w:tcW w:w="9286" w:type="dxa"/>
            <w:gridSpan w:val="3"/>
            <w:tcBorders>
              <w:top w:val="single" w:sz="6" w:space="0" w:color="auto"/>
              <w:left w:val="single" w:sz="12" w:space="0" w:color="auto"/>
              <w:bottom w:val="single" w:sz="12" w:space="0" w:color="auto"/>
              <w:right w:val="single" w:sz="12" w:space="0" w:color="auto"/>
            </w:tcBorders>
          </w:tcPr>
          <w:p w:rsidR="00F5328C" w:rsidRDefault="00F5328C" w:rsidP="0047110A">
            <w:pPr>
              <w:pStyle w:val="figure2"/>
              <w:spacing w:before="120"/>
              <w:rPr>
                <w:ins w:id="69" w:author="Alvin Chang" w:date="2012-01-13T03:44:00Z"/>
                <w:rFonts w:ascii="Calibri" w:hAnsi="Calibri" w:cs="Calibri"/>
                <w:b/>
                <w:bCs/>
                <w:sz w:val="22"/>
              </w:rPr>
            </w:pPr>
            <w:ins w:id="70" w:author="Alvin Chang" w:date="2012-01-13T03:44:00Z">
              <w:r w:rsidRPr="0084137E">
                <w:rPr>
                  <w:rFonts w:ascii="Calibri" w:hAnsi="Calibri" w:cs="Calibri"/>
                  <w:sz w:val="22"/>
                </w:rPr>
                <w:t xml:space="preserve">Corrective Action or Remarks </w:t>
              </w:r>
              <w:r w:rsidRPr="0084137E">
                <w:rPr>
                  <w:rFonts w:ascii="Calibri" w:hAnsi="Calibri" w:cs="Calibri"/>
                  <w:b/>
                  <w:bCs/>
                  <w:sz w:val="22"/>
                </w:rPr>
                <w:t>(refer to attached documents if necessary)</w:t>
              </w:r>
            </w:ins>
          </w:p>
          <w:p w:rsidR="00F5328C" w:rsidRPr="0084137E" w:rsidRDefault="00F5328C" w:rsidP="0047110A">
            <w:pPr>
              <w:pStyle w:val="figure2"/>
              <w:spacing w:before="120"/>
              <w:rPr>
                <w:ins w:id="71" w:author="Alvin Chang" w:date="2012-01-13T03:44:00Z"/>
                <w:rFonts w:ascii="Calibri" w:hAnsi="Calibri" w:cs="Calibri"/>
                <w:bCs/>
                <w:sz w:val="22"/>
              </w:rPr>
            </w:pPr>
          </w:p>
        </w:tc>
      </w:tr>
    </w:tbl>
    <w:p w:rsidR="00F5328C" w:rsidRDefault="00F5328C" w:rsidP="00F5328C">
      <w:pPr>
        <w:ind w:left="0"/>
        <w:rPr>
          <w:ins w:id="72" w:author="Alvin Chang" w:date="2012-01-13T03:44:00Z"/>
        </w:rPr>
      </w:pPr>
    </w:p>
    <w:p w:rsidR="002157F8" w:rsidRPr="00420C6D" w:rsidDel="00635ACF" w:rsidRDefault="002157F8" w:rsidP="00F5328C">
      <w:pPr>
        <w:pStyle w:val="figure2"/>
        <w:jc w:val="center"/>
        <w:rPr>
          <w:del w:id="73" w:author="Alvin Chang" w:date="2012-01-13T03:32:00Z"/>
          <w:rFonts w:ascii="Calibri" w:hAnsi="Calibri" w:cs="Calibri"/>
          <w:b/>
          <w:bCs/>
        </w:rPr>
      </w:pPr>
    </w:p>
    <w:tbl>
      <w:tblPr>
        <w:tblW w:w="0" w:type="auto"/>
        <w:tblInd w:w="-106" w:type="dxa"/>
        <w:tblLayout w:type="fixed"/>
        <w:tblLook w:val="0000" w:firstRow="0" w:lastRow="0" w:firstColumn="0" w:lastColumn="0" w:noHBand="0" w:noVBand="0"/>
      </w:tblPr>
      <w:tblGrid>
        <w:gridCol w:w="2268"/>
        <w:gridCol w:w="6415"/>
      </w:tblGrid>
      <w:tr w:rsidR="002157F8" w:rsidRPr="00420C6D" w:rsidDel="00635ACF">
        <w:trPr>
          <w:cantSplit/>
          <w:trHeight w:val="720"/>
          <w:del w:id="74" w:author="Alvin Chang" w:date="2012-01-13T03:32:00Z"/>
        </w:trPr>
        <w:tc>
          <w:tcPr>
            <w:tcW w:w="8683" w:type="dxa"/>
            <w:gridSpan w:val="2"/>
            <w:tcBorders>
              <w:top w:val="single" w:sz="12" w:space="0" w:color="auto"/>
              <w:left w:val="single" w:sz="12" w:space="0" w:color="auto"/>
              <w:bottom w:val="single" w:sz="6" w:space="0" w:color="auto"/>
              <w:right w:val="single" w:sz="12" w:space="0" w:color="auto"/>
            </w:tcBorders>
          </w:tcPr>
          <w:p w:rsidR="002157F8" w:rsidRPr="00C37C6E" w:rsidDel="00635ACF" w:rsidRDefault="002157F8" w:rsidP="00F5328C">
            <w:pPr>
              <w:pStyle w:val="figure2"/>
              <w:jc w:val="center"/>
              <w:rPr>
                <w:del w:id="75" w:author="Alvin Chang" w:date="2012-01-13T03:32:00Z"/>
                <w:sz w:val="22"/>
                <w:szCs w:val="22"/>
              </w:rPr>
            </w:pPr>
            <w:del w:id="76" w:author="Alvin Chang" w:date="2012-01-13T03:32:00Z">
              <w:r w:rsidRPr="00C37C6E" w:rsidDel="00635ACF">
                <w:rPr>
                  <w:sz w:val="28"/>
                  <w:szCs w:val="28"/>
                </w:rPr>
                <w:delText>Testing Log Form</w:delText>
              </w:r>
              <w:r w:rsidRPr="00C37C6E" w:rsidDel="00635ACF">
                <w:rPr>
                  <w:sz w:val="28"/>
                  <w:szCs w:val="28"/>
                </w:rPr>
                <w:tab/>
              </w:r>
              <w:r w:rsidRPr="00C37C6E" w:rsidDel="00635ACF">
                <w:rPr>
                  <w:sz w:val="22"/>
                  <w:szCs w:val="22"/>
                </w:rPr>
                <w:delText xml:space="preserve">GG/Forms/Testing </w:delText>
              </w:r>
            </w:del>
          </w:p>
        </w:tc>
      </w:tr>
      <w:tr w:rsidR="002157F8" w:rsidRPr="00420C6D" w:rsidDel="00635ACF">
        <w:trPr>
          <w:cantSplit/>
          <w:trHeight w:val="240"/>
          <w:del w:id="77" w:author="Alvin Chang" w:date="2012-01-13T03:32:00Z"/>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Del="00635ACF" w:rsidRDefault="002157F8" w:rsidP="00F5328C">
            <w:pPr>
              <w:pStyle w:val="figure2"/>
              <w:jc w:val="center"/>
              <w:rPr>
                <w:del w:id="78" w:author="Alvin Chang" w:date="2012-01-13T03:32:00Z"/>
                <w:rFonts w:ascii="Calibri" w:hAnsi="Calibri" w:cs="Calibri"/>
                <w:b/>
                <w:bCs/>
              </w:rPr>
            </w:pPr>
            <w:del w:id="79" w:author="Alvin Chang" w:date="2012-01-13T03:32:00Z">
              <w:r w:rsidRPr="00420C6D" w:rsidDel="00635ACF">
                <w:rPr>
                  <w:rFonts w:ascii="Calibri" w:hAnsi="Calibri" w:cs="Calibri"/>
                </w:rPr>
                <w:delText>Project Name</w:delText>
              </w:r>
              <w:r w:rsidRPr="00420C6D" w:rsidDel="00635ACF">
                <w:rPr>
                  <w:rFonts w:ascii="Calibri" w:hAnsi="Calibri" w:cs="Calibri"/>
                  <w:b/>
                  <w:bCs/>
                </w:rPr>
                <w:tab/>
                <w:delText>Cylinders &amp; Orders Management System</w:delText>
              </w:r>
            </w:del>
          </w:p>
        </w:tc>
      </w:tr>
      <w:tr w:rsidR="002157F8" w:rsidRPr="00420C6D" w:rsidDel="00635ACF">
        <w:trPr>
          <w:cantSplit/>
          <w:del w:id="80" w:author="Alvin Chang" w:date="2012-01-13T03:32:00Z"/>
        </w:trPr>
        <w:tc>
          <w:tcPr>
            <w:tcW w:w="2268" w:type="dxa"/>
            <w:tcBorders>
              <w:top w:val="single" w:sz="6" w:space="0" w:color="auto"/>
              <w:left w:val="single" w:sz="12" w:space="0" w:color="auto"/>
              <w:bottom w:val="single" w:sz="6" w:space="0" w:color="auto"/>
              <w:right w:val="single" w:sz="12" w:space="0" w:color="auto"/>
            </w:tcBorders>
          </w:tcPr>
          <w:p w:rsidR="002157F8" w:rsidRPr="00420C6D" w:rsidDel="00635ACF" w:rsidRDefault="002157F8" w:rsidP="00F5328C">
            <w:pPr>
              <w:pStyle w:val="figure2"/>
              <w:jc w:val="center"/>
              <w:rPr>
                <w:del w:id="81" w:author="Alvin Chang" w:date="2012-01-13T03:32:00Z"/>
                <w:rFonts w:ascii="Calibri" w:hAnsi="Calibri" w:cs="Calibri"/>
              </w:rPr>
            </w:pPr>
            <w:del w:id="82" w:author="Alvin Chang" w:date="2012-01-13T03:32:00Z">
              <w:r w:rsidRPr="00420C6D" w:rsidDel="00635ACF">
                <w:rPr>
                  <w:rFonts w:ascii="Calibri" w:hAnsi="Calibri" w:cs="Calibri"/>
                </w:rPr>
                <w:delText>Test Identifier</w:delText>
              </w:r>
            </w:del>
          </w:p>
        </w:tc>
        <w:tc>
          <w:tcPr>
            <w:tcW w:w="6415" w:type="dxa"/>
            <w:tcBorders>
              <w:top w:val="single" w:sz="6" w:space="0" w:color="auto"/>
              <w:bottom w:val="single" w:sz="6" w:space="0" w:color="auto"/>
              <w:right w:val="single" w:sz="12" w:space="0" w:color="auto"/>
            </w:tcBorders>
          </w:tcPr>
          <w:p w:rsidR="002157F8" w:rsidRPr="00420C6D" w:rsidDel="00635ACF" w:rsidRDefault="002157F8" w:rsidP="00F5328C">
            <w:pPr>
              <w:pStyle w:val="figure2"/>
              <w:jc w:val="center"/>
              <w:rPr>
                <w:del w:id="83" w:author="Alvin Chang" w:date="2012-01-13T03:32:00Z"/>
                <w:rFonts w:ascii="Calibri" w:hAnsi="Calibri" w:cs="Calibri"/>
              </w:rPr>
            </w:pPr>
            <w:del w:id="84" w:author="Alvin Chang" w:date="2012-01-13T03:32:00Z">
              <w:r w:rsidRPr="00420C6D" w:rsidDel="00635ACF">
                <w:rPr>
                  <w:rFonts w:ascii="Calibri" w:hAnsi="Calibri" w:cs="Calibri"/>
                </w:rPr>
                <w:delText>File Ref</w:delText>
              </w:r>
              <w:r w:rsidRPr="00420C6D" w:rsidDel="00635ACF">
                <w:rPr>
                  <w:rFonts w:ascii="Calibri" w:hAnsi="Calibri" w:cs="Calibri"/>
                </w:rPr>
                <w:tab/>
              </w:r>
              <w:r w:rsidRPr="00420C6D" w:rsidDel="00635ACF">
                <w:rPr>
                  <w:rFonts w:ascii="Calibri" w:hAnsi="Calibri" w:cs="Calibri"/>
                  <w:b/>
                  <w:bCs/>
                </w:rPr>
                <w:delText>GG/COMS/TW.3/</w:delText>
              </w:r>
            </w:del>
          </w:p>
        </w:tc>
      </w:tr>
      <w:tr w:rsidR="002157F8" w:rsidRPr="00420C6D" w:rsidDel="00635ACF">
        <w:trPr>
          <w:cantSplit/>
          <w:del w:id="85" w:author="Alvin Chang" w:date="2012-01-13T03:32:00Z"/>
        </w:trPr>
        <w:tc>
          <w:tcPr>
            <w:tcW w:w="2268" w:type="dxa"/>
            <w:tcBorders>
              <w:top w:val="single" w:sz="6" w:space="0" w:color="auto"/>
              <w:left w:val="single" w:sz="12" w:space="0" w:color="auto"/>
              <w:bottom w:val="single" w:sz="6" w:space="0" w:color="auto"/>
              <w:right w:val="single" w:sz="12" w:space="0" w:color="auto"/>
            </w:tcBorders>
          </w:tcPr>
          <w:p w:rsidR="002157F8" w:rsidRPr="00420C6D" w:rsidDel="00635ACF" w:rsidRDefault="002157F8" w:rsidP="00F5328C">
            <w:pPr>
              <w:pStyle w:val="figure2"/>
              <w:jc w:val="center"/>
              <w:rPr>
                <w:del w:id="86" w:author="Alvin Chang" w:date="2012-01-13T03:32:00Z"/>
                <w:rFonts w:ascii="Calibri" w:hAnsi="Calibri" w:cs="Calibri"/>
              </w:rPr>
            </w:pPr>
            <w:del w:id="87" w:author="Alvin Chang" w:date="2012-01-13T03:32:00Z">
              <w:r w:rsidRPr="00420C6D" w:rsidDel="00635ACF">
                <w:rPr>
                  <w:rFonts w:ascii="Calibri" w:hAnsi="Calibri" w:cs="Calibri"/>
                </w:rPr>
                <w:delText>Tested by</w:delText>
              </w:r>
            </w:del>
          </w:p>
        </w:tc>
        <w:tc>
          <w:tcPr>
            <w:tcW w:w="6415" w:type="dxa"/>
            <w:tcBorders>
              <w:top w:val="single" w:sz="6" w:space="0" w:color="auto"/>
              <w:bottom w:val="single" w:sz="6" w:space="0" w:color="auto"/>
              <w:right w:val="single" w:sz="12" w:space="0" w:color="auto"/>
            </w:tcBorders>
          </w:tcPr>
          <w:p w:rsidR="002157F8" w:rsidRPr="00420C6D" w:rsidDel="00635ACF" w:rsidRDefault="002157F8" w:rsidP="00F5328C">
            <w:pPr>
              <w:pStyle w:val="figure2"/>
              <w:jc w:val="center"/>
              <w:rPr>
                <w:del w:id="88" w:author="Alvin Chang" w:date="2012-01-13T03:32:00Z"/>
                <w:rFonts w:ascii="Calibri" w:hAnsi="Calibri" w:cs="Calibri"/>
              </w:rPr>
            </w:pPr>
            <w:del w:id="89" w:author="Alvin Chang" w:date="2012-01-13T03:32:00Z">
              <w:r w:rsidRPr="00420C6D" w:rsidDel="00635ACF">
                <w:rPr>
                  <w:rFonts w:ascii="Calibri" w:hAnsi="Calibri" w:cs="Calibri"/>
                </w:rPr>
                <w:delText>Date</w:delText>
              </w:r>
            </w:del>
          </w:p>
        </w:tc>
      </w:tr>
      <w:tr w:rsidR="002157F8" w:rsidRPr="00420C6D" w:rsidDel="00635ACF">
        <w:trPr>
          <w:cantSplit/>
          <w:del w:id="90" w:author="Alvin Chang" w:date="2012-01-13T03:32:00Z"/>
        </w:trPr>
        <w:tc>
          <w:tcPr>
            <w:tcW w:w="2268" w:type="dxa"/>
            <w:tcBorders>
              <w:top w:val="single" w:sz="6" w:space="0" w:color="auto"/>
              <w:left w:val="single" w:sz="12" w:space="0" w:color="auto"/>
              <w:bottom w:val="single" w:sz="6" w:space="0" w:color="auto"/>
              <w:right w:val="single" w:sz="12" w:space="0" w:color="auto"/>
            </w:tcBorders>
          </w:tcPr>
          <w:p w:rsidR="002157F8" w:rsidRPr="00420C6D" w:rsidDel="00635ACF" w:rsidRDefault="002157F8" w:rsidP="00F5328C">
            <w:pPr>
              <w:pStyle w:val="figure2"/>
              <w:jc w:val="center"/>
              <w:rPr>
                <w:del w:id="91" w:author="Alvin Chang" w:date="2012-01-13T03:32:00Z"/>
                <w:rFonts w:ascii="Calibri" w:hAnsi="Calibri" w:cs="Calibri"/>
              </w:rPr>
            </w:pPr>
            <w:del w:id="92" w:author="Alvin Chang" w:date="2012-01-13T03:32:00Z">
              <w:r w:rsidRPr="00420C6D" w:rsidDel="00635ACF">
                <w:rPr>
                  <w:rFonts w:ascii="Calibri" w:hAnsi="Calibri" w:cs="Calibri"/>
                </w:rPr>
                <w:delText>Approved by</w:delText>
              </w:r>
            </w:del>
          </w:p>
        </w:tc>
        <w:tc>
          <w:tcPr>
            <w:tcW w:w="6415" w:type="dxa"/>
            <w:tcBorders>
              <w:top w:val="single" w:sz="6" w:space="0" w:color="auto"/>
              <w:bottom w:val="single" w:sz="6" w:space="0" w:color="auto"/>
              <w:right w:val="single" w:sz="12" w:space="0" w:color="auto"/>
            </w:tcBorders>
          </w:tcPr>
          <w:p w:rsidR="002157F8" w:rsidRPr="00420C6D" w:rsidDel="00635ACF" w:rsidRDefault="002157F8" w:rsidP="00F5328C">
            <w:pPr>
              <w:pStyle w:val="figure2"/>
              <w:jc w:val="center"/>
              <w:rPr>
                <w:del w:id="93" w:author="Alvin Chang" w:date="2012-01-13T03:32:00Z"/>
                <w:rFonts w:ascii="Calibri" w:hAnsi="Calibri" w:cs="Calibri"/>
              </w:rPr>
            </w:pPr>
            <w:del w:id="94" w:author="Alvin Chang" w:date="2012-01-13T03:32:00Z">
              <w:r w:rsidRPr="00420C6D" w:rsidDel="00635ACF">
                <w:rPr>
                  <w:rFonts w:ascii="Calibri" w:hAnsi="Calibri" w:cs="Calibri"/>
                </w:rPr>
                <w:delText>Date</w:delText>
              </w:r>
            </w:del>
          </w:p>
        </w:tc>
      </w:tr>
      <w:tr w:rsidR="002157F8" w:rsidRPr="00420C6D" w:rsidDel="00635ACF">
        <w:trPr>
          <w:cantSplit/>
          <w:trHeight w:val="2640"/>
          <w:del w:id="95" w:author="Alvin Chang" w:date="2012-01-13T03:32:00Z"/>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Del="00635ACF" w:rsidRDefault="002157F8" w:rsidP="00F5328C">
            <w:pPr>
              <w:pStyle w:val="figure2"/>
              <w:jc w:val="center"/>
              <w:rPr>
                <w:del w:id="96" w:author="Alvin Chang" w:date="2012-01-13T03:32:00Z"/>
                <w:rFonts w:ascii="Calibri" w:hAnsi="Calibri" w:cs="Calibri"/>
                <w:b/>
                <w:bCs/>
              </w:rPr>
            </w:pPr>
            <w:del w:id="97" w:author="Alvin Chang" w:date="2012-01-13T03:32:00Z">
              <w:r w:rsidRPr="00420C6D" w:rsidDel="00635ACF">
                <w:rPr>
                  <w:rFonts w:ascii="Calibri" w:hAnsi="Calibri" w:cs="Calibri"/>
                </w:rPr>
                <w:delText>Test Description</w:delText>
              </w:r>
              <w:r w:rsidRPr="00420C6D" w:rsidDel="00635ACF">
                <w:rPr>
                  <w:rFonts w:ascii="Calibri" w:hAnsi="Calibri" w:cs="Calibri"/>
                  <w:b/>
                  <w:bCs/>
                </w:rPr>
                <w:delText xml:space="preserve"> (give brief description)</w:delText>
              </w:r>
            </w:del>
          </w:p>
        </w:tc>
      </w:tr>
      <w:tr w:rsidR="002157F8" w:rsidRPr="00420C6D" w:rsidDel="00635ACF">
        <w:trPr>
          <w:cantSplit/>
          <w:trHeight w:val="2160"/>
          <w:del w:id="98" w:author="Alvin Chang" w:date="2012-01-13T03:32:00Z"/>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Del="00635ACF" w:rsidRDefault="002157F8" w:rsidP="00F5328C">
            <w:pPr>
              <w:pStyle w:val="figure2"/>
              <w:jc w:val="center"/>
              <w:rPr>
                <w:del w:id="99" w:author="Alvin Chang" w:date="2012-01-13T03:32:00Z"/>
                <w:rFonts w:ascii="Calibri" w:hAnsi="Calibri" w:cs="Calibri"/>
              </w:rPr>
            </w:pPr>
            <w:del w:id="100" w:author="Alvin Chang" w:date="2012-01-13T03:32:00Z">
              <w:r w:rsidRPr="00420C6D" w:rsidDel="00635ACF">
                <w:rPr>
                  <w:rFonts w:ascii="Calibri" w:hAnsi="Calibri" w:cs="Calibri"/>
                </w:rPr>
                <w:delText xml:space="preserve">Expected Results </w:delText>
              </w:r>
              <w:r w:rsidRPr="00420C6D" w:rsidDel="00635ACF">
                <w:rPr>
                  <w:rFonts w:ascii="Calibri" w:hAnsi="Calibri" w:cs="Calibri"/>
                  <w:b/>
                  <w:bCs/>
                </w:rPr>
                <w:delText>(refer to attached documents if necessary)</w:delText>
              </w:r>
            </w:del>
          </w:p>
        </w:tc>
      </w:tr>
      <w:tr w:rsidR="002157F8" w:rsidRPr="00420C6D" w:rsidDel="00635ACF">
        <w:trPr>
          <w:cantSplit/>
          <w:trHeight w:val="2160"/>
          <w:del w:id="101" w:author="Alvin Chang" w:date="2012-01-13T03:32:00Z"/>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Del="00635ACF" w:rsidRDefault="002157F8" w:rsidP="00F5328C">
            <w:pPr>
              <w:pStyle w:val="figure2"/>
              <w:jc w:val="center"/>
              <w:rPr>
                <w:del w:id="102" w:author="Alvin Chang" w:date="2012-01-13T03:32:00Z"/>
                <w:rFonts w:ascii="Calibri" w:hAnsi="Calibri" w:cs="Calibri"/>
                <w:b/>
                <w:bCs/>
              </w:rPr>
            </w:pPr>
            <w:del w:id="103" w:author="Alvin Chang" w:date="2012-01-13T03:32:00Z">
              <w:r w:rsidRPr="00420C6D" w:rsidDel="00635ACF">
                <w:rPr>
                  <w:rFonts w:ascii="Calibri" w:hAnsi="Calibri" w:cs="Calibri"/>
                </w:rPr>
                <w:delText xml:space="preserve">Actual Results </w:delText>
              </w:r>
              <w:r w:rsidRPr="00420C6D" w:rsidDel="00635ACF">
                <w:rPr>
                  <w:rFonts w:ascii="Calibri" w:hAnsi="Calibri" w:cs="Calibri"/>
                  <w:b/>
                  <w:bCs/>
                </w:rPr>
                <w:delText>(refer to attached documents if necessary)</w:delText>
              </w:r>
            </w:del>
          </w:p>
        </w:tc>
      </w:tr>
      <w:tr w:rsidR="002157F8" w:rsidRPr="00420C6D" w:rsidDel="00635ACF">
        <w:trPr>
          <w:cantSplit/>
          <w:del w:id="104" w:author="Alvin Chang" w:date="2012-01-13T03:32:00Z"/>
        </w:trPr>
        <w:tc>
          <w:tcPr>
            <w:tcW w:w="8683" w:type="dxa"/>
            <w:gridSpan w:val="2"/>
            <w:tcBorders>
              <w:top w:val="single" w:sz="6" w:space="0" w:color="auto"/>
              <w:left w:val="single" w:sz="12" w:space="0" w:color="auto"/>
              <w:bottom w:val="single" w:sz="6" w:space="0" w:color="auto"/>
              <w:right w:val="single" w:sz="12" w:space="0" w:color="auto"/>
            </w:tcBorders>
          </w:tcPr>
          <w:p w:rsidR="002157F8" w:rsidRPr="00420C6D" w:rsidDel="00635ACF" w:rsidRDefault="002157F8" w:rsidP="00F5328C">
            <w:pPr>
              <w:pStyle w:val="figure2"/>
              <w:jc w:val="center"/>
              <w:rPr>
                <w:del w:id="105" w:author="Alvin Chang" w:date="2012-01-13T03:32:00Z"/>
                <w:rFonts w:ascii="Calibri" w:hAnsi="Calibri" w:cs="Calibri"/>
                <w:b/>
                <w:bCs/>
              </w:rPr>
            </w:pPr>
            <w:del w:id="106" w:author="Alvin Chang" w:date="2012-01-13T03:32:00Z">
              <w:r w:rsidRPr="00420C6D" w:rsidDel="00635ACF">
                <w:rPr>
                  <w:rFonts w:ascii="Calibri" w:hAnsi="Calibri" w:cs="Calibri"/>
                </w:rPr>
                <w:delText xml:space="preserve">Test Status </w:delText>
              </w:r>
              <w:r w:rsidRPr="00420C6D" w:rsidDel="00635ACF">
                <w:rPr>
                  <w:rFonts w:ascii="Calibri" w:hAnsi="Calibri" w:cs="Calibri"/>
                  <w:b/>
                  <w:bCs/>
                </w:rPr>
                <w:delText>(either</w:delText>
              </w:r>
              <w:r w:rsidRPr="00420C6D" w:rsidDel="00635ACF">
                <w:rPr>
                  <w:rFonts w:ascii="Calibri" w:hAnsi="Calibri" w:cs="Calibri"/>
                </w:rPr>
                <w:delText xml:space="preserve"> </w:delText>
              </w:r>
              <w:r w:rsidRPr="00420C6D" w:rsidDel="00635ACF">
                <w:rPr>
                  <w:rFonts w:ascii="Calibri" w:hAnsi="Calibri" w:cs="Calibri"/>
                  <w:sz w:val="20"/>
                  <w:szCs w:val="20"/>
                </w:rPr>
                <w:delText>SUCCESSFUL</w:delText>
              </w:r>
              <w:r w:rsidRPr="00420C6D" w:rsidDel="00635ACF">
                <w:rPr>
                  <w:rFonts w:ascii="Calibri" w:hAnsi="Calibri" w:cs="Calibri"/>
                </w:rPr>
                <w:delText xml:space="preserve"> </w:delText>
              </w:r>
              <w:r w:rsidRPr="00420C6D" w:rsidDel="00635ACF">
                <w:rPr>
                  <w:rFonts w:ascii="Calibri" w:hAnsi="Calibri" w:cs="Calibri"/>
                  <w:b/>
                  <w:bCs/>
                </w:rPr>
                <w:delText>or</w:delText>
              </w:r>
              <w:r w:rsidRPr="00420C6D" w:rsidDel="00635ACF">
                <w:rPr>
                  <w:rFonts w:ascii="Calibri" w:hAnsi="Calibri" w:cs="Calibri"/>
                </w:rPr>
                <w:delText xml:space="preserve"> </w:delText>
              </w:r>
              <w:r w:rsidRPr="00420C6D" w:rsidDel="00635ACF">
                <w:rPr>
                  <w:rFonts w:ascii="Calibri" w:hAnsi="Calibri" w:cs="Calibri"/>
                  <w:sz w:val="20"/>
                  <w:szCs w:val="20"/>
                </w:rPr>
                <w:delText>ERROR</w:delText>
              </w:r>
              <w:r w:rsidRPr="00420C6D" w:rsidDel="00635ACF">
                <w:rPr>
                  <w:rFonts w:ascii="Calibri" w:hAnsi="Calibri" w:cs="Calibri"/>
                </w:rPr>
                <w:delText>)</w:delText>
              </w:r>
            </w:del>
          </w:p>
        </w:tc>
      </w:tr>
      <w:tr w:rsidR="002157F8" w:rsidRPr="00420C6D" w:rsidDel="00635ACF">
        <w:trPr>
          <w:cantSplit/>
          <w:trHeight w:val="2160"/>
          <w:del w:id="107" w:author="Alvin Chang" w:date="2012-01-13T03:32:00Z"/>
        </w:trPr>
        <w:tc>
          <w:tcPr>
            <w:tcW w:w="8683" w:type="dxa"/>
            <w:gridSpan w:val="2"/>
            <w:tcBorders>
              <w:top w:val="single" w:sz="6" w:space="0" w:color="auto"/>
              <w:left w:val="single" w:sz="12" w:space="0" w:color="auto"/>
              <w:bottom w:val="single" w:sz="12" w:space="0" w:color="auto"/>
              <w:right w:val="single" w:sz="12" w:space="0" w:color="auto"/>
            </w:tcBorders>
          </w:tcPr>
          <w:p w:rsidR="002157F8" w:rsidRPr="00420C6D" w:rsidDel="00635ACF" w:rsidRDefault="002157F8" w:rsidP="00F5328C">
            <w:pPr>
              <w:pStyle w:val="figure2"/>
              <w:jc w:val="center"/>
              <w:rPr>
                <w:del w:id="108" w:author="Alvin Chang" w:date="2012-01-13T03:32:00Z"/>
                <w:rFonts w:ascii="Calibri" w:hAnsi="Calibri" w:cs="Calibri"/>
                <w:b/>
                <w:bCs/>
              </w:rPr>
            </w:pPr>
            <w:del w:id="109" w:author="Alvin Chang" w:date="2012-01-13T03:32:00Z">
              <w:r w:rsidRPr="00420C6D" w:rsidDel="00635ACF">
                <w:rPr>
                  <w:rFonts w:ascii="Calibri" w:hAnsi="Calibri" w:cs="Calibri"/>
                </w:rPr>
                <w:delText xml:space="preserve">Corrective Action or Remarks </w:delText>
              </w:r>
              <w:r w:rsidRPr="00420C6D" w:rsidDel="00635ACF">
                <w:rPr>
                  <w:rFonts w:ascii="Calibri" w:hAnsi="Calibri" w:cs="Calibri"/>
                  <w:b/>
                  <w:bCs/>
                </w:rPr>
                <w:delText>(refer to attached documents if necessary)</w:delText>
              </w:r>
            </w:del>
          </w:p>
        </w:tc>
      </w:tr>
    </w:tbl>
    <w:p w:rsidR="002157F8" w:rsidRDefault="002157F8" w:rsidP="00F5328C">
      <w:pPr>
        <w:pStyle w:val="figure2"/>
        <w:jc w:val="center"/>
      </w:pPr>
    </w:p>
    <w:p w:rsidR="002157F8" w:rsidRDefault="002157F8" w:rsidP="008B5A28">
      <w:pPr>
        <w:pStyle w:val="Heading1"/>
        <w:rPr>
          <w:rFonts w:cs="Times New Roman"/>
        </w:rPr>
      </w:pPr>
      <w:bookmarkStart w:id="110" w:name="_Toc313538189"/>
      <w:r>
        <w:t>3.</w:t>
      </w:r>
      <w:r>
        <w:tab/>
        <w:t xml:space="preserve">TEST </w:t>
      </w:r>
      <w:r w:rsidRPr="008B5A28">
        <w:t>DATA</w:t>
      </w:r>
      <w:bookmarkEnd w:id="110"/>
    </w:p>
    <w:p w:rsidR="002157F8" w:rsidRDefault="002157F8" w:rsidP="006B6E3C">
      <w:r>
        <w:t>The aim of this section is to define the basic data set to be used in the system tests defined in Section 4.</w:t>
      </w:r>
    </w:p>
    <w:p w:rsidR="002157F8" w:rsidRPr="008B5A28"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111" w:name="_Toc313184714"/>
      <w:bookmarkStart w:id="112" w:name="_Toc313191478"/>
      <w:bookmarkStart w:id="113" w:name="_Toc313191528"/>
      <w:bookmarkStart w:id="114" w:name="_Toc313197143"/>
      <w:bookmarkStart w:id="115" w:name="_Toc313213104"/>
      <w:bookmarkStart w:id="116" w:name="_Toc313538190"/>
      <w:bookmarkEnd w:id="111"/>
      <w:bookmarkEnd w:id="112"/>
      <w:bookmarkEnd w:id="113"/>
      <w:bookmarkEnd w:id="114"/>
      <w:bookmarkEnd w:id="115"/>
      <w:bookmarkEnd w:id="116"/>
    </w:p>
    <w:p w:rsidR="002157F8" w:rsidRDefault="002157F8" w:rsidP="0057127A">
      <w:pPr>
        <w:pStyle w:val="Heading2"/>
        <w:rPr>
          <w:rFonts w:cs="Times New Roman"/>
        </w:rPr>
      </w:pPr>
      <w:bookmarkStart w:id="117" w:name="_Toc313538191"/>
      <w:r>
        <w:t xml:space="preserve">Sales </w:t>
      </w:r>
      <w:r w:rsidRPr="008B5A28">
        <w:t>Orders</w:t>
      </w:r>
      <w:bookmarkEnd w:id="117"/>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3.1 defines the sales orders to be used in the system tests.</w:t>
      </w:r>
    </w:p>
    <w:p w:rsidR="002157F8" w:rsidRDefault="002157F8" w:rsidP="0057127A">
      <w:pPr>
        <w:pStyle w:val="Heading2"/>
      </w:pPr>
      <w:bookmarkStart w:id="118" w:name="_Toc313538192"/>
      <w:r>
        <w:t>Cylinders</w:t>
      </w:r>
      <w:bookmarkEnd w:id="118"/>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3.2 defines the cylinders to be used in the system tests.</w:t>
      </w:r>
    </w:p>
    <w:p w:rsidR="002157F8" w:rsidRDefault="002157F8" w:rsidP="0057127A">
      <w:pPr>
        <w:pStyle w:val="Heading2"/>
      </w:pPr>
      <w:bookmarkStart w:id="119" w:name="_Toc313538193"/>
      <w:r>
        <w:t>Employees</w:t>
      </w:r>
      <w:bookmarkEnd w:id="119"/>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3.4 defines the employee information to be used in the system tests</w:t>
      </w:r>
    </w:p>
    <w:p w:rsidR="002157F8" w:rsidRDefault="002157F8" w:rsidP="0057127A">
      <w:pPr>
        <w:pStyle w:val="Heading2"/>
      </w:pPr>
      <w:bookmarkStart w:id="120" w:name="_Toc313538194"/>
      <w:r>
        <w:t>Departments</w:t>
      </w:r>
      <w:bookmarkEnd w:id="120"/>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3.5 defines the departments to be used in the system tests.</w:t>
      </w:r>
    </w:p>
    <w:p w:rsidR="002157F8" w:rsidRDefault="002157F8" w:rsidP="0057127A">
      <w:pPr>
        <w:pStyle w:val="Heading2"/>
      </w:pPr>
      <w:bookmarkStart w:id="121" w:name="_Toc313538195"/>
      <w:r>
        <w:t>Workflow and Steps</w:t>
      </w:r>
      <w:bookmarkEnd w:id="121"/>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3.6 defines the workflow and steps to be used in the system tests.</w:t>
      </w:r>
    </w:p>
    <w:p w:rsidR="002157F8" w:rsidRDefault="002157F8" w:rsidP="0057127A">
      <w:pPr>
        <w:pStyle w:val="Heading2"/>
      </w:pPr>
      <w:bookmarkStart w:id="122" w:name="_Toc313538196"/>
      <w:r>
        <w:t>Roles and Access Rights</w:t>
      </w:r>
      <w:bookmarkEnd w:id="122"/>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3.7 defines the roles and access rights to be used in the system tests.</w:t>
      </w:r>
    </w:p>
    <w:p w:rsidR="002157F8" w:rsidRDefault="002157F8" w:rsidP="0057127A">
      <w:pPr>
        <w:pStyle w:val="Heading2"/>
      </w:pPr>
      <w:bookmarkStart w:id="123" w:name="_Toc313538197"/>
      <w:r>
        <w:t>Performance Formula</w:t>
      </w:r>
      <w:bookmarkEnd w:id="123"/>
      <w:r>
        <w:t xml:space="preserve"> </w:t>
      </w:r>
    </w:p>
    <w:p w:rsidR="002157F8" w:rsidRDefault="002157F8" w:rsidP="008B5A28">
      <w:pPr>
        <w:pStyle w:val="Body"/>
        <w:ind w:left="1245" w:hanging="525"/>
        <w:rPr>
          <w:rFonts w:ascii="Calibri" w:hAnsi="Calibri" w:cs="Calibri"/>
          <w:sz w:val="22"/>
          <w:szCs w:val="22"/>
        </w:rPr>
      </w:pPr>
      <w:r>
        <w:rPr>
          <w:rFonts w:ascii="Calibri" w:hAnsi="Calibri" w:cs="Calibri"/>
          <w:sz w:val="22"/>
          <w:szCs w:val="22"/>
        </w:rPr>
        <w:t>Figure 3.8 defines the performance formulas to be used in the system tests</w:t>
      </w:r>
    </w:p>
    <w:p w:rsidR="002157F8" w:rsidRDefault="002157F8" w:rsidP="0057127A">
      <w:pPr>
        <w:pStyle w:val="Heading2"/>
      </w:pPr>
      <w:bookmarkStart w:id="124" w:name="_Toc313538198"/>
      <w:r>
        <w:t>Error Codes</w:t>
      </w:r>
      <w:bookmarkEnd w:id="124"/>
    </w:p>
    <w:p w:rsidR="002157F8" w:rsidRPr="00B368D7" w:rsidRDefault="002157F8" w:rsidP="008B5A28">
      <w:pPr>
        <w:pStyle w:val="Body"/>
        <w:ind w:left="1245" w:hanging="525"/>
        <w:rPr>
          <w:rFonts w:ascii="Calibri" w:hAnsi="Calibri" w:cs="Calibri"/>
          <w:sz w:val="22"/>
          <w:szCs w:val="22"/>
        </w:rPr>
      </w:pPr>
      <w:r>
        <w:rPr>
          <w:rFonts w:ascii="Calibri" w:hAnsi="Calibri" w:cs="Calibri"/>
          <w:sz w:val="22"/>
          <w:szCs w:val="22"/>
        </w:rPr>
        <w:t>Figure 3.9 defines the error codes to be used in the system tests.</w:t>
      </w:r>
    </w:p>
    <w:p w:rsidR="002157F8" w:rsidRDefault="002157F8" w:rsidP="002C1F79">
      <w:pPr>
        <w:rPr>
          <w:rFonts w:cs="Times New Roman"/>
        </w:rPr>
      </w:pPr>
    </w:p>
    <w:p w:rsidR="002157F8" w:rsidRPr="004E5864" w:rsidRDefault="002157F8" w:rsidP="002C1F79">
      <w:r>
        <w:rPr>
          <w:rFonts w:cs="Times New Roman"/>
        </w:rPr>
        <w:br w:type="page"/>
      </w:r>
      <w:r w:rsidRPr="004E5864">
        <w:lastRenderedPageBreak/>
        <w:t>Figure 3.1: Sales Orders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Sales Order</w:t>
            </w:r>
          </w:p>
        </w:tc>
      </w:tr>
      <w:tr w:rsidR="00143359" w:rsidRPr="004E5864" w:rsidTr="004E5864">
        <w:trPr>
          <w:ins w:id="125" w:author="Tran Ba Tien" w:date="2012-01-11T22:25:00Z"/>
        </w:trPr>
        <w:tc>
          <w:tcPr>
            <w:tcW w:w="538" w:type="dxa"/>
            <w:shd w:val="clear" w:color="auto" w:fill="auto"/>
          </w:tcPr>
          <w:p w:rsidR="00143359" w:rsidRPr="004E5864" w:rsidRDefault="00143359" w:rsidP="004E5864">
            <w:pPr>
              <w:ind w:left="0"/>
              <w:rPr>
                <w:ins w:id="126" w:author="Tran Ba Tien" w:date="2012-01-11T22:25:00Z"/>
                <w:b/>
                <w:bCs/>
              </w:rPr>
            </w:pPr>
          </w:p>
        </w:tc>
        <w:tc>
          <w:tcPr>
            <w:tcW w:w="8704" w:type="dxa"/>
            <w:gridSpan w:val="2"/>
            <w:tcBorders>
              <w:bottom w:val="single" w:sz="4" w:space="0" w:color="auto"/>
            </w:tcBorders>
            <w:shd w:val="clear" w:color="auto" w:fill="auto"/>
          </w:tcPr>
          <w:p w:rsidR="00143359" w:rsidRDefault="00143359" w:rsidP="004E5864">
            <w:pPr>
              <w:ind w:left="0"/>
              <w:rPr>
                <w:ins w:id="127" w:author="Tran Ba Tien" w:date="2012-01-11T22:25:00Z"/>
                <w:b/>
                <w:bCs/>
              </w:rPr>
            </w:pPr>
            <w:ins w:id="128" w:author="Tran Ba Tien" w:date="2012-01-11T22:25:00Z">
              <w:r>
                <w:rPr>
                  <w:b/>
                  <w:bCs/>
                </w:rPr>
                <w:t xml:space="preserve">Order Code Explanation: </w:t>
              </w:r>
            </w:ins>
            <w:ins w:id="129" w:author="Tran Ba Tien" w:date="2012-01-11T22:28:00Z">
              <w:r>
                <w:rPr>
                  <w:b/>
                  <w:bCs/>
                </w:rPr>
                <w:t>[sequence]</w:t>
              </w:r>
            </w:ins>
            <w:ins w:id="130" w:author="Tran Ba Tien" w:date="2012-01-11T22:25:00Z">
              <w:r>
                <w:rPr>
                  <w:b/>
                  <w:bCs/>
                </w:rPr>
                <w:t>-</w:t>
              </w:r>
            </w:ins>
            <w:ins w:id="131" w:author="Tran Ba Tien" w:date="2012-01-11T22:28:00Z">
              <w:r>
                <w:rPr>
                  <w:b/>
                  <w:bCs/>
                </w:rPr>
                <w:t>[month][year]</w:t>
              </w:r>
            </w:ins>
            <w:ins w:id="132" w:author="Tran Ba Tien" w:date="2012-01-11T22:29:00Z">
              <w:r>
                <w:rPr>
                  <w:b/>
                  <w:bCs/>
                </w:rPr>
                <w:t xml:space="preserve"> (8 chars)</w:t>
              </w:r>
            </w:ins>
          </w:p>
          <w:p w:rsidR="00143359" w:rsidRDefault="00143359" w:rsidP="004E5864">
            <w:pPr>
              <w:ind w:left="0"/>
              <w:rPr>
                <w:ins w:id="133" w:author="Tran Ba Tien" w:date="2012-01-11T22:26:00Z"/>
                <w:b/>
                <w:bCs/>
              </w:rPr>
            </w:pPr>
            <w:ins w:id="134" w:author="Tran Ba Tien" w:date="2012-01-11T22:26:00Z">
              <w:r>
                <w:rPr>
                  <w:b/>
                  <w:bCs/>
                </w:rPr>
                <w:t>-</w:t>
              </w:r>
            </w:ins>
            <w:ins w:id="135" w:author="Tran Ba Tien" w:date="2012-01-11T22:29:00Z">
              <w:r>
                <w:rPr>
                  <w:b/>
                  <w:bCs/>
                </w:rPr>
                <w:t xml:space="preserve"> </w:t>
              </w:r>
              <w:proofErr w:type="gramStart"/>
              <w:r>
                <w:rPr>
                  <w:b/>
                  <w:bCs/>
                </w:rPr>
                <w:t>sequence</w:t>
              </w:r>
            </w:ins>
            <w:proofErr w:type="gramEnd"/>
            <w:ins w:id="136" w:author="Tran Ba Tien" w:date="2012-01-11T22:26:00Z">
              <w:r>
                <w:rPr>
                  <w:b/>
                  <w:bCs/>
                </w:rPr>
                <w:t>: 4-digit order sequence of the month, starts at 1.</w:t>
              </w:r>
            </w:ins>
          </w:p>
          <w:p w:rsidR="00143359" w:rsidRDefault="00143359" w:rsidP="004E5864">
            <w:pPr>
              <w:ind w:left="0"/>
              <w:rPr>
                <w:ins w:id="137" w:author="Tran Ba Tien" w:date="2012-01-11T22:27:00Z"/>
                <w:b/>
                <w:bCs/>
              </w:rPr>
            </w:pPr>
            <w:ins w:id="138" w:author="Tran Ba Tien" w:date="2012-01-11T22:26:00Z">
              <w:r>
                <w:rPr>
                  <w:b/>
                  <w:bCs/>
                </w:rPr>
                <w:t>-</w:t>
              </w:r>
            </w:ins>
            <w:ins w:id="139" w:author="Tran Ba Tien" w:date="2012-01-11T22:29:00Z">
              <w:r>
                <w:rPr>
                  <w:b/>
                  <w:bCs/>
                </w:rPr>
                <w:t xml:space="preserve"> month</w:t>
              </w:r>
            </w:ins>
            <w:ins w:id="140" w:author="Tran Ba Tien" w:date="2012-01-11T22:26:00Z">
              <w:r>
                <w:rPr>
                  <w:b/>
                  <w:bCs/>
                </w:rPr>
                <w:t xml:space="preserve">: the </w:t>
              </w:r>
            </w:ins>
            <w:ins w:id="141" w:author="Tran Ba Tien" w:date="2012-01-11T22:27:00Z">
              <w:r>
                <w:rPr>
                  <w:b/>
                  <w:bCs/>
                </w:rPr>
                <w:t xml:space="preserve">last digit of the </w:t>
              </w:r>
            </w:ins>
            <w:ins w:id="142" w:author="Tran Ba Tien" w:date="2012-01-11T22:26:00Z">
              <w:r>
                <w:rPr>
                  <w:b/>
                  <w:bCs/>
                </w:rPr>
                <w:t xml:space="preserve">created month, 1(Jan), 2(Feb), </w:t>
              </w:r>
            </w:ins>
            <w:ins w:id="143" w:author="Tran Ba Tien" w:date="2012-01-11T22:27:00Z">
              <w:r>
                <w:rPr>
                  <w:b/>
                  <w:bCs/>
                </w:rPr>
                <w:t>…, 0(Oct), A(Nov), B(Dec)</w:t>
              </w:r>
            </w:ins>
          </w:p>
          <w:p w:rsidR="00143359" w:rsidRPr="004E5864" w:rsidRDefault="00143359" w:rsidP="004E5864">
            <w:pPr>
              <w:ind w:left="0"/>
              <w:rPr>
                <w:ins w:id="144" w:author="Tran Ba Tien" w:date="2012-01-11T22:25:00Z"/>
                <w:b/>
                <w:bCs/>
              </w:rPr>
            </w:pPr>
            <w:ins w:id="145" w:author="Tran Ba Tien" w:date="2012-01-11T22:27:00Z">
              <w:r>
                <w:rPr>
                  <w:b/>
                  <w:bCs/>
                </w:rPr>
                <w:t>-</w:t>
              </w:r>
            </w:ins>
            <w:ins w:id="146" w:author="Tran Ba Tien" w:date="2012-01-11T22:29:00Z">
              <w:r>
                <w:rPr>
                  <w:b/>
                  <w:bCs/>
                </w:rPr>
                <w:t xml:space="preserve"> year</w:t>
              </w:r>
            </w:ins>
            <w:ins w:id="147" w:author="Tran Ba Tien" w:date="2012-01-11T22:27:00Z">
              <w:r>
                <w:rPr>
                  <w:b/>
                  <w:bCs/>
                </w:rPr>
                <w:t>: the last 2-digit of the created year</w:t>
              </w:r>
            </w:ins>
          </w:p>
        </w:tc>
      </w:tr>
      <w:tr w:rsidR="004E5864" w:rsidRPr="004E5864" w:rsidTr="004E5864">
        <w:tc>
          <w:tcPr>
            <w:tcW w:w="538" w:type="dxa"/>
            <w:shd w:val="clear" w:color="auto" w:fill="auto"/>
          </w:tcPr>
          <w:p w:rsidR="00B540B4" w:rsidRPr="004E5864" w:rsidRDefault="00B540B4" w:rsidP="004E5864">
            <w:pPr>
              <w:ind w:left="0"/>
            </w:pPr>
            <w:r w:rsidRPr="004E5864">
              <w:t>1</w:t>
            </w:r>
          </w:p>
        </w:tc>
        <w:tc>
          <w:tcPr>
            <w:tcW w:w="4352" w:type="dxa"/>
            <w:tcBorders>
              <w:right w:val="nil"/>
            </w:tcBorders>
            <w:shd w:val="clear" w:color="auto" w:fill="auto"/>
          </w:tcPr>
          <w:p w:rsidR="000E1F3B" w:rsidRDefault="00B540B4" w:rsidP="004E5864">
            <w:pPr>
              <w:spacing w:after="0"/>
              <w:ind w:left="0"/>
            </w:pPr>
            <w:r w:rsidRPr="004E5864">
              <w:t>Order Code</w:t>
            </w:r>
            <w:r w:rsidR="000E1F3B" w:rsidRPr="004E5864">
              <w:t xml:space="preserve">: </w:t>
            </w:r>
            <w:r w:rsidR="000E1F3B" w:rsidRPr="000E1F3B">
              <w:t>0001-112</w:t>
            </w:r>
          </w:p>
          <w:p w:rsidR="000E1F3B" w:rsidRDefault="000E1F3B" w:rsidP="004E5864">
            <w:pPr>
              <w:spacing w:after="0"/>
              <w:ind w:left="0"/>
            </w:pPr>
            <w:r>
              <w:t xml:space="preserve">Customer: Abu </w:t>
            </w:r>
            <w:proofErr w:type="spellStart"/>
            <w:r>
              <w:t>Saidal</w:t>
            </w:r>
            <w:proofErr w:type="spellEnd"/>
          </w:p>
          <w:p w:rsidR="000E1F3B" w:rsidRDefault="000E1F3B" w:rsidP="004E5864">
            <w:pPr>
              <w:spacing w:after="0"/>
              <w:ind w:left="0"/>
            </w:pPr>
            <w:r w:rsidRPr="000E1F3B">
              <w:t>Customer Rep</w:t>
            </w:r>
            <w:r>
              <w:t>: Mr Dung</w:t>
            </w:r>
          </w:p>
          <w:p w:rsidR="000E1F3B" w:rsidRDefault="000E1F3B" w:rsidP="004E5864">
            <w:pPr>
              <w:spacing w:after="0"/>
              <w:ind w:left="0"/>
            </w:pPr>
            <w:r w:rsidRPr="000E1F3B">
              <w:t>Product Name</w:t>
            </w:r>
            <w:r>
              <w:t xml:space="preserve">: </w:t>
            </w:r>
            <w:proofErr w:type="spellStart"/>
            <w:r w:rsidRPr="000E1F3B">
              <w:t>Phan</w:t>
            </w:r>
            <w:proofErr w:type="spellEnd"/>
            <w:r w:rsidRPr="000E1F3B">
              <w:t xml:space="preserve"> Bon 40kg (55 x 95)</w:t>
            </w:r>
          </w:p>
          <w:p w:rsidR="000E1F3B" w:rsidRDefault="000E1F3B" w:rsidP="004E5864">
            <w:pPr>
              <w:spacing w:after="0"/>
              <w:ind w:left="0"/>
            </w:pPr>
            <w:r>
              <w:t xml:space="preserve">Price Type: </w:t>
            </w:r>
            <w:r w:rsidRPr="000E1F3B">
              <w:t>Contract</w:t>
            </w:r>
          </w:p>
          <w:p w:rsidR="000E1F3B" w:rsidRDefault="000E1F3B" w:rsidP="004E5864">
            <w:pPr>
              <w:spacing w:after="0"/>
              <w:ind w:left="0"/>
            </w:pPr>
            <w:r>
              <w:t>Order Type: New</w:t>
            </w:r>
          </w:p>
          <w:p w:rsidR="000E1F3B" w:rsidRDefault="000E1F3B" w:rsidP="004E5864">
            <w:pPr>
              <w:spacing w:after="0"/>
              <w:ind w:left="0"/>
            </w:pPr>
            <w:r w:rsidRPr="000E1F3B">
              <w:t>Product Printing Width</w:t>
            </w:r>
            <w:r>
              <w:t>: 1120</w:t>
            </w:r>
          </w:p>
          <w:p w:rsidR="000E1F3B" w:rsidRDefault="000E1F3B" w:rsidP="004E5864">
            <w:pPr>
              <w:spacing w:after="0"/>
              <w:ind w:left="0"/>
            </w:pPr>
            <w:r w:rsidRPr="000E1F3B">
              <w:t>Product Printing Height</w:t>
            </w:r>
            <w:r>
              <w:t>: 980</w:t>
            </w:r>
          </w:p>
          <w:p w:rsidR="000E1F3B" w:rsidRDefault="000E1F3B" w:rsidP="004E5864">
            <w:pPr>
              <w:spacing w:after="0"/>
              <w:ind w:left="0"/>
            </w:pPr>
            <w:r w:rsidRPr="000E1F3B">
              <w:t>Length-direction Repeats</w:t>
            </w:r>
            <w:r>
              <w:t>: 1</w:t>
            </w:r>
          </w:p>
          <w:p w:rsidR="000E1F3B" w:rsidRDefault="000E1F3B" w:rsidP="004E5864">
            <w:pPr>
              <w:spacing w:after="0"/>
              <w:ind w:left="0"/>
            </w:pPr>
            <w:r w:rsidRPr="000E1F3B">
              <w:t>Circumference-direction Repeats</w:t>
            </w:r>
            <w:r>
              <w:t>: 1</w:t>
            </w:r>
          </w:p>
          <w:p w:rsidR="000E1F3B" w:rsidRPr="000E1F3B" w:rsidRDefault="000E1F3B" w:rsidP="004E5864">
            <w:pPr>
              <w:spacing w:after="0"/>
              <w:ind w:left="0"/>
            </w:pPr>
          </w:p>
        </w:tc>
        <w:tc>
          <w:tcPr>
            <w:tcW w:w="4352" w:type="dxa"/>
            <w:tcBorders>
              <w:left w:val="nil"/>
            </w:tcBorders>
            <w:shd w:val="clear" w:color="auto" w:fill="auto"/>
          </w:tcPr>
          <w:p w:rsidR="00A60447" w:rsidRDefault="00A60447" w:rsidP="004E5864">
            <w:pPr>
              <w:spacing w:after="0"/>
              <w:ind w:left="0"/>
            </w:pPr>
            <w:r w:rsidRPr="000E1F3B">
              <w:t>Web Printing Width</w:t>
            </w:r>
            <w:r>
              <w:t>: 1120</w:t>
            </w:r>
          </w:p>
          <w:p w:rsidR="00A60447" w:rsidRDefault="00A60447" w:rsidP="004E5864">
            <w:pPr>
              <w:spacing w:after="0"/>
              <w:ind w:left="0"/>
            </w:pPr>
            <w:r w:rsidRPr="000E1F3B">
              <w:t>Web Total Width</w:t>
            </w:r>
            <w:r>
              <w:t>: 1145</w:t>
            </w:r>
          </w:p>
          <w:p w:rsidR="00A60447" w:rsidRDefault="00A60447" w:rsidP="004E5864">
            <w:pPr>
              <w:spacing w:after="0"/>
              <w:ind w:left="0"/>
            </w:pPr>
            <w:r w:rsidRPr="000E1F3B">
              <w:t>Customer Code</w:t>
            </w:r>
            <w:r>
              <w:t>: KS</w:t>
            </w:r>
          </w:p>
          <w:p w:rsidR="00A60447" w:rsidRDefault="00A60447" w:rsidP="004E5864">
            <w:pPr>
              <w:spacing w:after="0"/>
              <w:ind w:left="0"/>
            </w:pPr>
            <w:r w:rsidRPr="000E1F3B">
              <w:t>Printing Material</w:t>
            </w:r>
            <w:r>
              <w:t xml:space="preserve">: </w:t>
            </w:r>
            <w:r w:rsidRPr="000E1F3B">
              <w:t>OPP</w:t>
            </w:r>
          </w:p>
          <w:p w:rsidR="00A60447" w:rsidRPr="000E1F3B" w:rsidRDefault="00A60447" w:rsidP="004E5864">
            <w:pPr>
              <w:spacing w:after="0"/>
              <w:ind w:left="0"/>
            </w:pPr>
            <w:r w:rsidRPr="000E1F3B">
              <w:t>Result Based On</w:t>
            </w:r>
            <w:r>
              <w:t xml:space="preserve">: </w:t>
            </w:r>
            <w:r w:rsidRPr="000E1F3B">
              <w:t>Graphic Proof</w:t>
            </w:r>
          </w:p>
          <w:p w:rsidR="00A60447" w:rsidRPr="000E1F3B" w:rsidRDefault="00A60447" w:rsidP="004E5864">
            <w:pPr>
              <w:spacing w:after="0"/>
              <w:ind w:left="0"/>
            </w:pPr>
            <w:r w:rsidRPr="000E1F3B">
              <w:t>Image Orientation</w:t>
            </w:r>
            <w:r>
              <w:t xml:space="preserve">: </w:t>
            </w:r>
            <w:r w:rsidRPr="000E1F3B">
              <w:t>Up</w:t>
            </w:r>
          </w:p>
          <w:p w:rsidR="00A60447" w:rsidRPr="000E1F3B" w:rsidRDefault="00A60447" w:rsidP="004E5864">
            <w:pPr>
              <w:spacing w:after="0"/>
              <w:ind w:left="0"/>
            </w:pPr>
            <w:r w:rsidRPr="000E1F3B">
              <w:t>Receiving Staff</w:t>
            </w:r>
            <w:r>
              <w:t xml:space="preserve">: </w:t>
            </w:r>
            <w:proofErr w:type="spellStart"/>
            <w:r w:rsidRPr="000E1F3B">
              <w:t>Thuong</w:t>
            </w:r>
            <w:proofErr w:type="spellEnd"/>
          </w:p>
          <w:p w:rsidR="00A60447" w:rsidRPr="000E1F3B" w:rsidRDefault="00A60447" w:rsidP="004E5864">
            <w:pPr>
              <w:spacing w:after="0"/>
              <w:ind w:left="0"/>
            </w:pPr>
            <w:r w:rsidRPr="000E1F3B">
              <w:t>Expected Delivery Date</w:t>
            </w:r>
            <w:r>
              <w:t xml:space="preserve">: </w:t>
            </w:r>
            <w:r w:rsidRPr="000E1F3B">
              <w:t>31/01/2012</w:t>
            </w:r>
          </w:p>
          <w:p w:rsidR="00B540B4" w:rsidRPr="004E5864" w:rsidRDefault="00A60447" w:rsidP="004E5864">
            <w:pPr>
              <w:ind w:left="0"/>
            </w:pPr>
            <w:r w:rsidRPr="000E1F3B">
              <w:t>Priority</w:t>
            </w:r>
            <w:r w:rsidRPr="000E1F3B">
              <w:tab/>
            </w:r>
            <w:r>
              <w:t xml:space="preserve">: </w:t>
            </w:r>
            <w:r w:rsidRPr="000E1F3B">
              <w:t>High</w:t>
            </w:r>
          </w:p>
        </w:tc>
      </w:tr>
      <w:tr w:rsidR="00C75EC6" w:rsidRPr="004E5864" w:rsidTr="004E5864">
        <w:tc>
          <w:tcPr>
            <w:tcW w:w="538" w:type="dxa"/>
            <w:shd w:val="clear" w:color="auto" w:fill="auto"/>
          </w:tcPr>
          <w:p w:rsidR="00C75EC6" w:rsidRPr="004E5864" w:rsidRDefault="00C75EC6" w:rsidP="00B77607">
            <w:pPr>
              <w:ind w:left="0"/>
            </w:pPr>
            <w:r>
              <w:t>2</w:t>
            </w:r>
          </w:p>
        </w:tc>
        <w:tc>
          <w:tcPr>
            <w:tcW w:w="4352" w:type="dxa"/>
            <w:tcBorders>
              <w:right w:val="nil"/>
            </w:tcBorders>
            <w:shd w:val="clear" w:color="auto" w:fill="auto"/>
          </w:tcPr>
          <w:p w:rsidR="00C75EC6" w:rsidRDefault="00C75EC6" w:rsidP="00B77607">
            <w:pPr>
              <w:spacing w:after="0"/>
              <w:ind w:left="0"/>
            </w:pPr>
            <w:r w:rsidRPr="004E5864">
              <w:t xml:space="preserve">Order Code: </w:t>
            </w:r>
            <w:del w:id="148" w:author="Tran Ba Tien" w:date="2012-01-11T12:00:00Z">
              <w:r w:rsidDel="00D65BC4">
                <w:delText>0001-115</w:delText>
              </w:r>
            </w:del>
            <w:ins w:id="149" w:author="Tran Ba Tien" w:date="2012-01-11T12:00:00Z">
              <w:r w:rsidR="00D65BC4">
                <w:t>0002-112</w:t>
              </w:r>
            </w:ins>
          </w:p>
          <w:p w:rsidR="00C75EC6" w:rsidRDefault="00C75EC6" w:rsidP="00B77607">
            <w:pPr>
              <w:spacing w:after="0"/>
              <w:ind w:left="0"/>
            </w:pPr>
            <w:r>
              <w:t>Customer: Alex Tan</w:t>
            </w:r>
          </w:p>
          <w:p w:rsidR="00C75EC6" w:rsidRDefault="00C75EC6" w:rsidP="00B77607">
            <w:pPr>
              <w:spacing w:after="0"/>
              <w:ind w:left="0"/>
            </w:pPr>
            <w:r w:rsidRPr="000E1F3B">
              <w:t>Customer Rep</w:t>
            </w:r>
            <w:r>
              <w:t xml:space="preserve">: Mr </w:t>
            </w:r>
            <w:proofErr w:type="spellStart"/>
            <w:r>
              <w:t>Mang</w:t>
            </w:r>
            <w:proofErr w:type="spellEnd"/>
          </w:p>
          <w:p w:rsidR="00C75EC6" w:rsidRDefault="00C75EC6" w:rsidP="00B77607">
            <w:pPr>
              <w:spacing w:after="0"/>
              <w:ind w:left="0"/>
            </w:pPr>
            <w:r w:rsidRPr="000E1F3B">
              <w:t>Product Name</w:t>
            </w:r>
            <w:r>
              <w:t>: Rice</w:t>
            </w:r>
            <w:r w:rsidRPr="000E1F3B">
              <w:t xml:space="preserve"> </w:t>
            </w:r>
            <w:r>
              <w:t>35</w:t>
            </w:r>
            <w:r w:rsidRPr="000E1F3B">
              <w:t>kg (</w:t>
            </w:r>
            <w:r>
              <w:t>12</w:t>
            </w:r>
            <w:r w:rsidRPr="000E1F3B">
              <w:t xml:space="preserve"> x </w:t>
            </w:r>
            <w:r>
              <w:t>45</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1120</w:t>
            </w:r>
          </w:p>
          <w:p w:rsidR="00C75EC6" w:rsidRDefault="00C75EC6" w:rsidP="00B77607">
            <w:pPr>
              <w:spacing w:after="0"/>
              <w:ind w:left="0"/>
            </w:pPr>
            <w:r w:rsidRPr="000E1F3B">
              <w:t>Product Printing Height</w:t>
            </w:r>
            <w:r>
              <w:t>: 980</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t>Customer Code</w:t>
            </w:r>
            <w:r>
              <w:t>: RG</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proofErr w:type="spellStart"/>
            <w:r w:rsidRPr="000E1F3B">
              <w:t>Thuong</w:t>
            </w:r>
            <w:proofErr w:type="spellEnd"/>
          </w:p>
          <w:p w:rsidR="00C75EC6" w:rsidRPr="000E1F3B" w:rsidRDefault="00C75EC6" w:rsidP="00B77607">
            <w:pPr>
              <w:spacing w:after="0"/>
              <w:ind w:left="0"/>
            </w:pPr>
            <w:r w:rsidRPr="000E1F3B">
              <w:t>Expected Delivery Date</w:t>
            </w:r>
            <w:r>
              <w:t>: 12</w:t>
            </w:r>
            <w:r w:rsidRPr="000E1F3B">
              <w:t>/0</w:t>
            </w:r>
            <w:r>
              <w:t>2</w:t>
            </w:r>
            <w:r w:rsidRPr="000E1F3B">
              <w:t>/201</w:t>
            </w:r>
            <w:r>
              <w:t>1</w:t>
            </w:r>
          </w:p>
          <w:p w:rsidR="00C75EC6" w:rsidRPr="004E5864" w:rsidRDefault="00C75EC6" w:rsidP="00C75EC6">
            <w:pPr>
              <w:ind w:left="0"/>
            </w:pPr>
            <w:r w:rsidRPr="000E1F3B">
              <w:t>Priority</w:t>
            </w:r>
            <w:r w:rsidRPr="000E1F3B">
              <w:tab/>
            </w:r>
            <w:r>
              <w:t>: Medium</w:t>
            </w:r>
          </w:p>
        </w:tc>
      </w:tr>
      <w:tr w:rsidR="00C75EC6" w:rsidRPr="004E5864" w:rsidTr="004E5864">
        <w:tc>
          <w:tcPr>
            <w:tcW w:w="538" w:type="dxa"/>
            <w:shd w:val="clear" w:color="auto" w:fill="auto"/>
          </w:tcPr>
          <w:p w:rsidR="00C75EC6" w:rsidRPr="004E5864" w:rsidRDefault="00C75EC6" w:rsidP="00B77607">
            <w:pPr>
              <w:ind w:left="0"/>
            </w:pPr>
            <w:r>
              <w:t>3</w:t>
            </w:r>
          </w:p>
        </w:tc>
        <w:tc>
          <w:tcPr>
            <w:tcW w:w="4352" w:type="dxa"/>
            <w:tcBorders>
              <w:right w:val="nil"/>
            </w:tcBorders>
            <w:shd w:val="clear" w:color="auto" w:fill="auto"/>
          </w:tcPr>
          <w:p w:rsidR="00C75EC6" w:rsidRDefault="00C75EC6" w:rsidP="00B77607">
            <w:pPr>
              <w:spacing w:after="0"/>
              <w:ind w:left="0"/>
            </w:pPr>
            <w:r w:rsidRPr="004E5864">
              <w:t xml:space="preserve">Order Code: </w:t>
            </w:r>
            <w:del w:id="150" w:author="Tran Ba Tien" w:date="2012-01-11T12:01:00Z">
              <w:r w:rsidDel="00D65BC4">
                <w:delText>0003-213</w:delText>
              </w:r>
            </w:del>
            <w:ins w:id="151" w:author="Tran Ba Tien" w:date="2012-01-11T12:01:00Z">
              <w:r w:rsidR="00D65BC4">
                <w:t>0003-112</w:t>
              </w:r>
            </w:ins>
          </w:p>
          <w:p w:rsidR="00C75EC6" w:rsidRDefault="00C75EC6" w:rsidP="00B77607">
            <w:pPr>
              <w:spacing w:after="0"/>
              <w:ind w:left="0"/>
            </w:pPr>
            <w:r>
              <w:t>Customer: Brine Low</w:t>
            </w:r>
          </w:p>
          <w:p w:rsidR="00C75EC6" w:rsidRDefault="00C75EC6" w:rsidP="00B77607">
            <w:pPr>
              <w:spacing w:after="0"/>
              <w:ind w:left="0"/>
            </w:pPr>
            <w:r w:rsidRPr="000E1F3B">
              <w:t>Customer Rep</w:t>
            </w:r>
            <w:r>
              <w:t xml:space="preserve">: Mr </w:t>
            </w:r>
            <w:proofErr w:type="spellStart"/>
            <w:r>
              <w:t>Mang</w:t>
            </w:r>
            <w:proofErr w:type="spellEnd"/>
          </w:p>
          <w:p w:rsidR="00C75EC6" w:rsidRDefault="00C75EC6" w:rsidP="00B77607">
            <w:pPr>
              <w:spacing w:after="0"/>
              <w:ind w:left="0"/>
            </w:pPr>
            <w:r w:rsidRPr="000E1F3B">
              <w:t>Product Name</w:t>
            </w:r>
            <w:r>
              <w:t>: Fish Chips</w:t>
            </w:r>
            <w:r w:rsidRPr="000E1F3B">
              <w:t xml:space="preserve"> </w:t>
            </w:r>
            <w:r>
              <w:t>10</w:t>
            </w:r>
            <w:r w:rsidRPr="000E1F3B">
              <w:t>kg (</w:t>
            </w:r>
            <w:r>
              <w:t>24</w:t>
            </w:r>
            <w:r w:rsidRPr="000E1F3B">
              <w:t xml:space="preserve"> x </w:t>
            </w:r>
            <w:r>
              <w:t>43</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2048</w:t>
            </w:r>
          </w:p>
          <w:p w:rsidR="00C75EC6" w:rsidRDefault="00C75EC6" w:rsidP="00B77607">
            <w:pPr>
              <w:spacing w:after="0"/>
              <w:ind w:left="0"/>
            </w:pPr>
            <w:r w:rsidRPr="000E1F3B">
              <w:t>Product Printing Height</w:t>
            </w:r>
            <w:r>
              <w:t>: 960</w:t>
            </w:r>
          </w:p>
          <w:p w:rsidR="00C75EC6" w:rsidRDefault="00C75EC6" w:rsidP="00B77607">
            <w:pPr>
              <w:spacing w:after="0"/>
              <w:ind w:left="0"/>
            </w:pPr>
            <w:r w:rsidRPr="000E1F3B">
              <w:t>Length-direction Repeats</w:t>
            </w:r>
            <w:r>
              <w:t>: 2</w:t>
            </w:r>
          </w:p>
          <w:p w:rsidR="00C75EC6" w:rsidRDefault="00C75EC6" w:rsidP="00B77607">
            <w:pPr>
              <w:spacing w:after="0"/>
              <w:ind w:left="0"/>
            </w:pPr>
            <w:r w:rsidRPr="000E1F3B">
              <w:t>Circumference-direction Repeats</w:t>
            </w:r>
            <w:r>
              <w:t>: 2</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t>Web Printing Width</w:t>
            </w:r>
            <w:r>
              <w:t>: 1024</w:t>
            </w:r>
          </w:p>
          <w:p w:rsidR="00C75EC6" w:rsidRDefault="00C75EC6" w:rsidP="00B77607">
            <w:pPr>
              <w:spacing w:after="0"/>
              <w:ind w:left="0"/>
            </w:pPr>
            <w:r w:rsidRPr="000E1F3B">
              <w:t>Web Total Width</w:t>
            </w:r>
            <w:r>
              <w:t>: 768</w:t>
            </w:r>
          </w:p>
          <w:p w:rsidR="00C75EC6" w:rsidRDefault="00C75EC6" w:rsidP="00B77607">
            <w:pPr>
              <w:spacing w:after="0"/>
              <w:ind w:left="0"/>
            </w:pPr>
            <w:r w:rsidRPr="000E1F3B">
              <w:t>Customer Code</w:t>
            </w:r>
            <w:r>
              <w:t>: GW</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xml:space="preserve">: </w:t>
            </w:r>
            <w:r w:rsidRPr="000E1F3B">
              <w:t>Up</w:t>
            </w:r>
          </w:p>
          <w:p w:rsidR="00C75EC6" w:rsidRPr="000E1F3B" w:rsidRDefault="00C75EC6" w:rsidP="00B77607">
            <w:pPr>
              <w:spacing w:after="0"/>
              <w:ind w:left="0"/>
            </w:pPr>
            <w:r w:rsidRPr="000E1F3B">
              <w:t>Receiving Staff</w:t>
            </w:r>
            <w:r>
              <w:t xml:space="preserve">: </w:t>
            </w:r>
            <w:proofErr w:type="spellStart"/>
            <w:r w:rsidRPr="000E1F3B">
              <w:t>Thuong</w:t>
            </w:r>
            <w:proofErr w:type="spellEnd"/>
          </w:p>
          <w:p w:rsidR="00C75EC6" w:rsidRPr="000E1F3B" w:rsidRDefault="00C75EC6" w:rsidP="00B77607">
            <w:pPr>
              <w:spacing w:after="0"/>
              <w:ind w:left="0"/>
            </w:pPr>
            <w:r w:rsidRPr="000E1F3B">
              <w:t>Expected Delivery Date</w:t>
            </w:r>
            <w:r>
              <w:t>: 23</w:t>
            </w:r>
            <w:r w:rsidRPr="000E1F3B">
              <w:t>/0</w:t>
            </w:r>
            <w:r>
              <w:t>4</w:t>
            </w:r>
            <w:r w:rsidRPr="000E1F3B">
              <w:t>/201</w:t>
            </w:r>
            <w:r>
              <w:t>1</w:t>
            </w:r>
          </w:p>
          <w:p w:rsidR="00C75EC6" w:rsidRPr="004E5864" w:rsidRDefault="00C75EC6" w:rsidP="00C75EC6">
            <w:pPr>
              <w:ind w:left="0"/>
            </w:pPr>
            <w:r w:rsidRPr="000E1F3B">
              <w:t>Priority</w:t>
            </w:r>
            <w:r w:rsidRPr="000E1F3B">
              <w:tab/>
            </w:r>
            <w:r>
              <w:t>: Low</w:t>
            </w:r>
          </w:p>
        </w:tc>
      </w:tr>
      <w:tr w:rsidR="00C75EC6" w:rsidRPr="004E5864" w:rsidTr="004E5864">
        <w:tc>
          <w:tcPr>
            <w:tcW w:w="538" w:type="dxa"/>
            <w:shd w:val="clear" w:color="auto" w:fill="auto"/>
          </w:tcPr>
          <w:p w:rsidR="00C75EC6" w:rsidRPr="004E5864" w:rsidRDefault="00C75EC6" w:rsidP="00B77607">
            <w:pPr>
              <w:ind w:left="0"/>
            </w:pPr>
            <w:r>
              <w:t>4</w:t>
            </w:r>
          </w:p>
        </w:tc>
        <w:tc>
          <w:tcPr>
            <w:tcW w:w="4352" w:type="dxa"/>
            <w:tcBorders>
              <w:right w:val="nil"/>
            </w:tcBorders>
            <w:shd w:val="clear" w:color="auto" w:fill="auto"/>
          </w:tcPr>
          <w:p w:rsidR="00C75EC6" w:rsidRDefault="00C75EC6" w:rsidP="00B77607">
            <w:pPr>
              <w:spacing w:after="0"/>
              <w:ind w:left="0"/>
            </w:pPr>
            <w:r w:rsidRPr="004E5864">
              <w:t xml:space="preserve">Order Code: </w:t>
            </w:r>
            <w:del w:id="152" w:author="Tran Ba Tien" w:date="2012-01-11T12:01:00Z">
              <w:r w:rsidDel="00D65BC4">
                <w:delText>0034-129</w:delText>
              </w:r>
            </w:del>
            <w:ins w:id="153" w:author="Tran Ba Tien" w:date="2012-01-11T12:01:00Z">
              <w:r w:rsidR="00D65BC4">
                <w:t>0004-112</w:t>
              </w:r>
            </w:ins>
          </w:p>
          <w:p w:rsidR="00C75EC6" w:rsidRDefault="00C75EC6" w:rsidP="00B77607">
            <w:pPr>
              <w:spacing w:after="0"/>
              <w:ind w:left="0"/>
            </w:pPr>
            <w:r>
              <w:t>Customer: Jacob Smith</w:t>
            </w:r>
          </w:p>
          <w:p w:rsidR="00C75EC6" w:rsidRDefault="00C75EC6" w:rsidP="00B77607">
            <w:pPr>
              <w:spacing w:after="0"/>
              <w:ind w:left="0"/>
            </w:pPr>
            <w:r w:rsidRPr="000E1F3B">
              <w:lastRenderedPageBreak/>
              <w:t>Customer Rep</w:t>
            </w:r>
            <w:r>
              <w:t>: Mr Dung</w:t>
            </w:r>
          </w:p>
          <w:p w:rsidR="00C75EC6" w:rsidRDefault="00C75EC6" w:rsidP="00B77607">
            <w:pPr>
              <w:spacing w:after="0"/>
              <w:ind w:left="0"/>
            </w:pPr>
            <w:r w:rsidRPr="000E1F3B">
              <w:t>Product Name</w:t>
            </w:r>
            <w:r>
              <w:t xml:space="preserve">: </w:t>
            </w:r>
            <w:proofErr w:type="spellStart"/>
            <w:r>
              <w:t>GlVde</w:t>
            </w:r>
            <w:proofErr w:type="spellEnd"/>
            <w:r w:rsidRPr="000E1F3B">
              <w:t xml:space="preserve"> </w:t>
            </w:r>
            <w:r>
              <w:t>32</w:t>
            </w:r>
            <w:r w:rsidRPr="000E1F3B">
              <w:t>kg (</w:t>
            </w:r>
            <w:r>
              <w:t>22</w:t>
            </w:r>
            <w:r w:rsidRPr="000E1F3B">
              <w:t xml:space="preserve"> x </w:t>
            </w:r>
            <w:r>
              <w:t>32</w:t>
            </w:r>
            <w:r w:rsidRPr="000E1F3B">
              <w:t>)</w:t>
            </w:r>
          </w:p>
          <w:p w:rsidR="00C75EC6" w:rsidRDefault="00C75EC6" w:rsidP="00B77607">
            <w:pPr>
              <w:spacing w:after="0"/>
              <w:ind w:left="0"/>
            </w:pPr>
            <w:r>
              <w:t xml:space="preserve">Price Type: </w:t>
            </w:r>
            <w:r w:rsidRPr="000E1F3B">
              <w:t>Contract</w:t>
            </w:r>
          </w:p>
          <w:p w:rsidR="00C75EC6" w:rsidRDefault="00C75EC6" w:rsidP="00B77607">
            <w:pPr>
              <w:spacing w:after="0"/>
              <w:ind w:left="0"/>
            </w:pPr>
            <w:r>
              <w:t>Order Type: New</w:t>
            </w:r>
          </w:p>
          <w:p w:rsidR="00C75EC6" w:rsidRDefault="00C75EC6" w:rsidP="00B77607">
            <w:pPr>
              <w:spacing w:after="0"/>
              <w:ind w:left="0"/>
            </w:pPr>
            <w:r w:rsidRPr="000E1F3B">
              <w:t>Product Printing Width</w:t>
            </w:r>
            <w:r>
              <w:t>: 2150</w:t>
            </w:r>
          </w:p>
          <w:p w:rsidR="00C75EC6" w:rsidRDefault="00C75EC6" w:rsidP="00B77607">
            <w:pPr>
              <w:spacing w:after="0"/>
              <w:ind w:left="0"/>
            </w:pPr>
            <w:r w:rsidRPr="000E1F3B">
              <w:t>Product Printing Height</w:t>
            </w:r>
            <w:r>
              <w:t>: 754</w:t>
            </w:r>
          </w:p>
          <w:p w:rsidR="00C75EC6" w:rsidRDefault="00C75EC6" w:rsidP="00B77607">
            <w:pPr>
              <w:spacing w:after="0"/>
              <w:ind w:left="0"/>
            </w:pPr>
            <w:r w:rsidRPr="000E1F3B">
              <w:t>Length-direction Repeats</w:t>
            </w:r>
            <w:r>
              <w:t>: 1</w:t>
            </w:r>
          </w:p>
          <w:p w:rsidR="00C75EC6" w:rsidRDefault="00C75EC6" w:rsidP="00B77607">
            <w:pPr>
              <w:spacing w:after="0"/>
              <w:ind w:left="0"/>
            </w:pPr>
            <w:r w:rsidRPr="000E1F3B">
              <w:t>Circumference-direction Repeats</w:t>
            </w:r>
            <w:r>
              <w:t>: 1</w:t>
            </w:r>
          </w:p>
          <w:p w:rsidR="00C75EC6" w:rsidRPr="000E1F3B" w:rsidRDefault="00C75EC6" w:rsidP="00B77607">
            <w:pPr>
              <w:spacing w:after="0"/>
              <w:ind w:left="0"/>
            </w:pPr>
          </w:p>
        </w:tc>
        <w:tc>
          <w:tcPr>
            <w:tcW w:w="4352" w:type="dxa"/>
            <w:tcBorders>
              <w:left w:val="nil"/>
            </w:tcBorders>
            <w:shd w:val="clear" w:color="auto" w:fill="auto"/>
          </w:tcPr>
          <w:p w:rsidR="00C75EC6" w:rsidRDefault="00C75EC6" w:rsidP="00B77607">
            <w:pPr>
              <w:spacing w:after="0"/>
              <w:ind w:left="0"/>
            </w:pPr>
            <w:r w:rsidRPr="000E1F3B">
              <w:lastRenderedPageBreak/>
              <w:t>Web Printing Width</w:t>
            </w:r>
            <w:r>
              <w:t>: 1120</w:t>
            </w:r>
          </w:p>
          <w:p w:rsidR="00C75EC6" w:rsidRDefault="00C75EC6" w:rsidP="00B77607">
            <w:pPr>
              <w:spacing w:after="0"/>
              <w:ind w:left="0"/>
            </w:pPr>
            <w:r w:rsidRPr="000E1F3B">
              <w:t>Web Total Width</w:t>
            </w:r>
            <w:r>
              <w:t>: 1145</w:t>
            </w:r>
          </w:p>
          <w:p w:rsidR="00C75EC6" w:rsidRDefault="00C75EC6" w:rsidP="00B77607">
            <w:pPr>
              <w:spacing w:after="0"/>
              <w:ind w:left="0"/>
            </w:pPr>
            <w:r w:rsidRPr="000E1F3B">
              <w:lastRenderedPageBreak/>
              <w:t>Customer Code</w:t>
            </w:r>
            <w:r>
              <w:t>: GB</w:t>
            </w:r>
          </w:p>
          <w:p w:rsidR="00C75EC6" w:rsidRDefault="00C75EC6" w:rsidP="00B77607">
            <w:pPr>
              <w:spacing w:after="0"/>
              <w:ind w:left="0"/>
            </w:pPr>
            <w:r w:rsidRPr="000E1F3B">
              <w:t>Printing Material</w:t>
            </w:r>
            <w:r>
              <w:t>: PPS</w:t>
            </w:r>
          </w:p>
          <w:p w:rsidR="00C75EC6" w:rsidRPr="000E1F3B" w:rsidRDefault="00C75EC6" w:rsidP="00B77607">
            <w:pPr>
              <w:spacing w:after="0"/>
              <w:ind w:left="0"/>
            </w:pPr>
            <w:r w:rsidRPr="000E1F3B">
              <w:t>Result Based On</w:t>
            </w:r>
            <w:r>
              <w:t xml:space="preserve">: </w:t>
            </w:r>
            <w:r w:rsidRPr="000E1F3B">
              <w:t>Graphic Proof</w:t>
            </w:r>
          </w:p>
          <w:p w:rsidR="00C75EC6" w:rsidRPr="000E1F3B" w:rsidRDefault="00C75EC6" w:rsidP="00B77607">
            <w:pPr>
              <w:spacing w:after="0"/>
              <w:ind w:left="0"/>
            </w:pPr>
            <w:r w:rsidRPr="000E1F3B">
              <w:t>Image Orientation</w:t>
            </w:r>
            <w:r>
              <w:t>: Left</w:t>
            </w:r>
          </w:p>
          <w:p w:rsidR="00C75EC6" w:rsidRPr="000E1F3B" w:rsidRDefault="00C75EC6" w:rsidP="00B77607">
            <w:pPr>
              <w:spacing w:after="0"/>
              <w:ind w:left="0"/>
            </w:pPr>
            <w:r w:rsidRPr="000E1F3B">
              <w:t>Receiving Staff</w:t>
            </w:r>
            <w:r>
              <w:t xml:space="preserve">: </w:t>
            </w:r>
            <w:proofErr w:type="spellStart"/>
            <w:r w:rsidRPr="000E1F3B">
              <w:t>Thuong</w:t>
            </w:r>
            <w:proofErr w:type="spellEnd"/>
          </w:p>
          <w:p w:rsidR="00C75EC6" w:rsidRPr="000E1F3B" w:rsidRDefault="00C75EC6" w:rsidP="00B77607">
            <w:pPr>
              <w:spacing w:after="0"/>
              <w:ind w:left="0"/>
            </w:pPr>
            <w:r w:rsidRPr="000E1F3B">
              <w:t>Expected Delivery Date</w:t>
            </w:r>
            <w:r>
              <w:t>: 15</w:t>
            </w:r>
            <w:r w:rsidRPr="000E1F3B">
              <w:t>/0</w:t>
            </w:r>
            <w:r>
              <w:t>8</w:t>
            </w:r>
            <w:r w:rsidRPr="000E1F3B">
              <w:t>/201</w:t>
            </w:r>
            <w:r>
              <w:t>1</w:t>
            </w:r>
          </w:p>
          <w:p w:rsidR="00C75EC6" w:rsidRPr="004E5864" w:rsidRDefault="00C75EC6" w:rsidP="00B77607">
            <w:pPr>
              <w:ind w:left="0"/>
            </w:pPr>
            <w:r w:rsidRPr="000E1F3B">
              <w:t>Priority</w:t>
            </w:r>
            <w:r w:rsidRPr="000E1F3B">
              <w:tab/>
            </w:r>
            <w:r>
              <w:t>: Medium</w:t>
            </w:r>
          </w:p>
        </w:tc>
      </w:tr>
    </w:tbl>
    <w:p w:rsidR="00B540B4" w:rsidRPr="004E5864" w:rsidRDefault="00B540B4" w:rsidP="00B540B4">
      <w:pPr>
        <w:ind w:left="0"/>
      </w:pPr>
    </w:p>
    <w:p w:rsidR="002157F8" w:rsidRPr="004E5864" w:rsidRDefault="002157F8" w:rsidP="002C1F79">
      <w:r w:rsidRPr="004E5864">
        <w:t>Figure 3.2: Cylinders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
        <w:gridCol w:w="4352"/>
        <w:gridCol w:w="4352"/>
      </w:tblGrid>
      <w:tr w:rsidR="00A60447" w:rsidRPr="004E5864" w:rsidTr="004E5864">
        <w:tc>
          <w:tcPr>
            <w:tcW w:w="538" w:type="dxa"/>
            <w:shd w:val="clear" w:color="auto" w:fill="auto"/>
          </w:tcPr>
          <w:p w:rsidR="00A60447" w:rsidRPr="004E5864" w:rsidRDefault="00A60447" w:rsidP="004E5864">
            <w:pPr>
              <w:ind w:left="0"/>
              <w:rPr>
                <w:b/>
                <w:bCs/>
              </w:rPr>
            </w:pPr>
            <w:r w:rsidRPr="004E5864">
              <w:rPr>
                <w:b/>
                <w:bCs/>
              </w:rPr>
              <w:t>No.</w:t>
            </w:r>
          </w:p>
        </w:tc>
        <w:tc>
          <w:tcPr>
            <w:tcW w:w="8704" w:type="dxa"/>
            <w:gridSpan w:val="2"/>
            <w:tcBorders>
              <w:bottom w:val="single" w:sz="4" w:space="0" w:color="auto"/>
            </w:tcBorders>
            <w:shd w:val="clear" w:color="auto" w:fill="auto"/>
          </w:tcPr>
          <w:p w:rsidR="00A60447" w:rsidRPr="004E5864" w:rsidRDefault="00A60447" w:rsidP="004E5864">
            <w:pPr>
              <w:ind w:left="0"/>
              <w:rPr>
                <w:b/>
                <w:bCs/>
              </w:rPr>
            </w:pPr>
            <w:r w:rsidRPr="004E5864">
              <w:rPr>
                <w:b/>
                <w:bCs/>
              </w:rPr>
              <w:t>Cylinder Info</w:t>
            </w:r>
          </w:p>
        </w:tc>
      </w:tr>
      <w:tr w:rsidR="00143359" w:rsidRPr="004E5864" w:rsidTr="004E5864">
        <w:trPr>
          <w:ins w:id="154" w:author="Tran Ba Tien" w:date="2012-01-11T22:27:00Z"/>
        </w:trPr>
        <w:tc>
          <w:tcPr>
            <w:tcW w:w="538" w:type="dxa"/>
            <w:shd w:val="clear" w:color="auto" w:fill="auto"/>
          </w:tcPr>
          <w:p w:rsidR="00143359" w:rsidRPr="004E5864" w:rsidRDefault="00143359" w:rsidP="004E5864">
            <w:pPr>
              <w:ind w:left="0"/>
              <w:rPr>
                <w:ins w:id="155" w:author="Tran Ba Tien" w:date="2012-01-11T22:27:00Z"/>
                <w:b/>
                <w:bCs/>
              </w:rPr>
            </w:pPr>
          </w:p>
        </w:tc>
        <w:tc>
          <w:tcPr>
            <w:tcW w:w="8704" w:type="dxa"/>
            <w:gridSpan w:val="2"/>
            <w:tcBorders>
              <w:bottom w:val="single" w:sz="4" w:space="0" w:color="auto"/>
            </w:tcBorders>
            <w:shd w:val="clear" w:color="auto" w:fill="auto"/>
          </w:tcPr>
          <w:p w:rsidR="00143359" w:rsidRDefault="00143359" w:rsidP="004E5864">
            <w:pPr>
              <w:ind w:left="0"/>
              <w:rPr>
                <w:ins w:id="156" w:author="Tran Ba Tien" w:date="2012-01-11T22:31:00Z"/>
                <w:b/>
                <w:bCs/>
              </w:rPr>
            </w:pPr>
            <w:ins w:id="157" w:author="Tran Ba Tien" w:date="2012-01-11T22:27:00Z">
              <w:r>
                <w:rPr>
                  <w:b/>
                  <w:bCs/>
                </w:rPr>
                <w:t xml:space="preserve">Cylinder Code Explanation: </w:t>
              </w:r>
            </w:ins>
            <w:ins w:id="158" w:author="Tran Ba Tien" w:date="2012-01-11T22:28:00Z">
              <w:r>
                <w:rPr>
                  <w:b/>
                  <w:bCs/>
                </w:rPr>
                <w:t>[</w:t>
              </w:r>
              <w:proofErr w:type="spellStart"/>
              <w:r>
                <w:rPr>
                  <w:b/>
                  <w:bCs/>
                </w:rPr>
                <w:t>orderCode</w:t>
              </w:r>
              <w:proofErr w:type="spellEnd"/>
              <w:r>
                <w:rPr>
                  <w:b/>
                  <w:bCs/>
                </w:rPr>
                <w:t>]</w:t>
              </w:r>
            </w:ins>
            <w:ins w:id="159" w:author="Tran Ba Tien" w:date="2012-01-11T22:30:00Z">
              <w:r>
                <w:rPr>
                  <w:b/>
                  <w:bCs/>
                </w:rPr>
                <w:t>[</w:t>
              </w:r>
              <w:proofErr w:type="spellStart"/>
              <w:r>
                <w:rPr>
                  <w:b/>
                  <w:bCs/>
                </w:rPr>
                <w:t>cylNo</w:t>
              </w:r>
              <w:proofErr w:type="spellEnd"/>
              <w:r>
                <w:rPr>
                  <w:b/>
                  <w:bCs/>
                </w:rPr>
                <w:t>]</w:t>
              </w:r>
            </w:ins>
            <w:ins w:id="160" w:author="Tran Ba Tien" w:date="2012-01-11T22:32:00Z">
              <w:r w:rsidR="00253FE5">
                <w:rPr>
                  <w:b/>
                  <w:bCs/>
                </w:rPr>
                <w:t>+</w:t>
              </w:r>
            </w:ins>
            <w:ins w:id="161" w:author="Tran Ba Tien" w:date="2012-01-11T22:30:00Z">
              <w:r>
                <w:rPr>
                  <w:b/>
                  <w:bCs/>
                </w:rPr>
                <w:t>[</w:t>
              </w:r>
            </w:ins>
            <w:proofErr w:type="spellStart"/>
            <w:ins w:id="162" w:author="Tran Ba Tien" w:date="2012-01-11T22:31:00Z">
              <w:r>
                <w:rPr>
                  <w:b/>
                  <w:bCs/>
                </w:rPr>
                <w:t>colorNo</w:t>
              </w:r>
              <w:proofErr w:type="spellEnd"/>
              <w:r>
                <w:rPr>
                  <w:b/>
                  <w:bCs/>
                </w:rPr>
                <w:t>][</w:t>
              </w:r>
              <w:proofErr w:type="spellStart"/>
              <w:r>
                <w:rPr>
                  <w:b/>
                  <w:bCs/>
                </w:rPr>
                <w:t>cylType</w:t>
              </w:r>
              <w:proofErr w:type="spellEnd"/>
              <w:r>
                <w:rPr>
                  <w:b/>
                  <w:bCs/>
                </w:rPr>
                <w:t>]</w:t>
              </w:r>
            </w:ins>
            <w:ins w:id="163" w:author="Tran Ba Tien" w:date="2012-01-11T22:29:00Z">
              <w:r>
                <w:rPr>
                  <w:b/>
                  <w:bCs/>
                </w:rPr>
                <w:t xml:space="preserve"> (14 chars)</w:t>
              </w:r>
            </w:ins>
          </w:p>
          <w:p w:rsidR="00143359" w:rsidRDefault="00253FE5" w:rsidP="00253FE5">
            <w:pPr>
              <w:ind w:left="0"/>
              <w:rPr>
                <w:ins w:id="164" w:author="Tran Ba Tien" w:date="2012-01-11T22:31:00Z"/>
                <w:b/>
                <w:bCs/>
              </w:rPr>
            </w:pPr>
            <w:ins w:id="165" w:author="Tran Ba Tien" w:date="2012-01-11T22:31:00Z">
              <w:r w:rsidRPr="00253FE5">
                <w:rPr>
                  <w:b/>
                  <w:bCs/>
                </w:rPr>
                <w:t>-</w:t>
              </w:r>
              <w:r>
                <w:rPr>
                  <w:b/>
                  <w:bCs/>
                </w:rPr>
                <w:t xml:space="preserve"> </w:t>
              </w:r>
              <w:proofErr w:type="spellStart"/>
              <w:r>
                <w:rPr>
                  <w:b/>
                  <w:bCs/>
                </w:rPr>
                <w:t>orderCode</w:t>
              </w:r>
              <w:proofErr w:type="spellEnd"/>
              <w:r>
                <w:rPr>
                  <w:b/>
                  <w:bCs/>
                </w:rPr>
                <w:t>: the order code this cylinder belongs to</w:t>
              </w:r>
            </w:ins>
          </w:p>
          <w:p w:rsidR="00253FE5" w:rsidRDefault="00253FE5" w:rsidP="00253FE5">
            <w:pPr>
              <w:ind w:left="0"/>
              <w:rPr>
                <w:ins w:id="166" w:author="Tran Ba Tien" w:date="2012-01-11T22:31:00Z"/>
                <w:b/>
                <w:bCs/>
              </w:rPr>
            </w:pPr>
            <w:ins w:id="167" w:author="Tran Ba Tien" w:date="2012-01-11T22:31:00Z">
              <w:r>
                <w:rPr>
                  <w:b/>
                  <w:bCs/>
                </w:rPr>
                <w:t xml:space="preserve">- </w:t>
              </w:r>
              <w:proofErr w:type="spellStart"/>
              <w:r>
                <w:rPr>
                  <w:b/>
                  <w:bCs/>
                </w:rPr>
                <w:t>cylNo</w:t>
              </w:r>
              <w:proofErr w:type="spellEnd"/>
              <w:r>
                <w:rPr>
                  <w:b/>
                  <w:bCs/>
                </w:rPr>
                <w:t>: 2-digit cylinder number</w:t>
              </w:r>
            </w:ins>
          </w:p>
          <w:p w:rsidR="00253FE5" w:rsidRDefault="00253FE5" w:rsidP="00253FE5">
            <w:pPr>
              <w:ind w:left="0"/>
              <w:rPr>
                <w:ins w:id="168" w:author="Tran Ba Tien" w:date="2012-01-11T22:32:00Z"/>
                <w:b/>
                <w:bCs/>
              </w:rPr>
            </w:pPr>
            <w:ins w:id="169" w:author="Tran Ba Tien" w:date="2012-01-11T22:31:00Z">
              <w:r>
                <w:rPr>
                  <w:b/>
                  <w:bCs/>
                </w:rPr>
                <w:t>-</w:t>
              </w:r>
              <w:proofErr w:type="spellStart"/>
              <w:r>
                <w:rPr>
                  <w:b/>
                  <w:bCs/>
                </w:rPr>
                <w:t>colorNo</w:t>
              </w:r>
              <w:proofErr w:type="spellEnd"/>
              <w:r>
                <w:rPr>
                  <w:b/>
                  <w:bCs/>
                </w:rPr>
                <w:t xml:space="preserve">: </w:t>
              </w:r>
            </w:ins>
            <w:ins w:id="170" w:author="Tran Ba Tien" w:date="2012-01-11T22:32:00Z">
              <w:r>
                <w:rPr>
                  <w:b/>
                  <w:bCs/>
                </w:rPr>
                <w:t xml:space="preserve">2-digit </w:t>
              </w:r>
              <w:proofErr w:type="spellStart"/>
              <w:r>
                <w:rPr>
                  <w:b/>
                  <w:bCs/>
                </w:rPr>
                <w:t>color</w:t>
              </w:r>
              <w:proofErr w:type="spellEnd"/>
              <w:r>
                <w:rPr>
                  <w:b/>
                  <w:bCs/>
                </w:rPr>
                <w:t xml:space="preserve"> number</w:t>
              </w:r>
            </w:ins>
          </w:p>
          <w:p w:rsidR="00253FE5" w:rsidRPr="004E5864" w:rsidRDefault="00253FE5" w:rsidP="00253FE5">
            <w:pPr>
              <w:ind w:left="0"/>
              <w:rPr>
                <w:ins w:id="171" w:author="Tran Ba Tien" w:date="2012-01-11T22:27:00Z"/>
                <w:b/>
                <w:bCs/>
              </w:rPr>
            </w:pPr>
            <w:ins w:id="172" w:author="Tran Ba Tien" w:date="2012-01-11T22:32:00Z">
              <w:r>
                <w:rPr>
                  <w:b/>
                  <w:bCs/>
                </w:rPr>
                <w:t>-</w:t>
              </w:r>
              <w:proofErr w:type="spellStart"/>
              <w:r>
                <w:rPr>
                  <w:b/>
                  <w:bCs/>
                </w:rPr>
                <w:t>cylType</w:t>
              </w:r>
              <w:proofErr w:type="spellEnd"/>
              <w:r>
                <w:rPr>
                  <w:b/>
                  <w:bCs/>
                </w:rPr>
                <w:t>: 1-digit cylinder type (0-used, 1-new, 2-backup)</w:t>
              </w:r>
            </w:ins>
          </w:p>
        </w:tc>
      </w:tr>
      <w:tr w:rsidR="004E5864" w:rsidRPr="004E5864" w:rsidTr="004E5864">
        <w:tc>
          <w:tcPr>
            <w:tcW w:w="538" w:type="dxa"/>
            <w:shd w:val="clear" w:color="auto" w:fill="auto"/>
          </w:tcPr>
          <w:p w:rsidR="002157F8" w:rsidRPr="004E5864" w:rsidRDefault="0058297D" w:rsidP="004E5864">
            <w:pPr>
              <w:ind w:left="0"/>
            </w:pPr>
            <w:r w:rsidRPr="004E5864">
              <w:t>1</w:t>
            </w:r>
          </w:p>
        </w:tc>
        <w:tc>
          <w:tcPr>
            <w:tcW w:w="4352" w:type="dxa"/>
            <w:tcBorders>
              <w:right w:val="nil"/>
            </w:tcBorders>
            <w:shd w:val="clear" w:color="auto" w:fill="auto"/>
          </w:tcPr>
          <w:p w:rsidR="000C1989" w:rsidRDefault="000C1989" w:rsidP="004E5864">
            <w:pPr>
              <w:spacing w:after="0"/>
              <w:ind w:left="0"/>
            </w:pPr>
            <w:r>
              <w:t xml:space="preserve">Cylinder </w:t>
            </w:r>
            <w:del w:id="173" w:author="Tran Ba Tien" w:date="2012-01-11T22:22:00Z">
              <w:r w:rsidDel="00143359">
                <w:delText>ID</w:delText>
              </w:r>
            </w:del>
            <w:ins w:id="174" w:author="Tran Ba Tien" w:date="2012-01-11T22:22:00Z">
              <w:r w:rsidR="00143359">
                <w:t>Code</w:t>
              </w:r>
            </w:ins>
            <w:r>
              <w:t xml:space="preserve">: </w:t>
            </w:r>
            <w:del w:id="175" w:author="Tran Ba Tien" w:date="2012-01-11T22:33:00Z">
              <w:r w:rsidDel="00253FE5">
                <w:delText>09382-1928</w:delText>
              </w:r>
            </w:del>
            <w:ins w:id="176" w:author="Tran Ba Tien" w:date="2012-01-11T22:33:00Z">
              <w:r w:rsidR="00253FE5" w:rsidRPr="000E1F3B">
                <w:t>0001-112</w:t>
              </w:r>
              <w:r w:rsidR="00253FE5">
                <w:t>01+011</w:t>
              </w:r>
            </w:ins>
          </w:p>
          <w:p w:rsidR="00A60447" w:rsidRPr="00A60447" w:rsidRDefault="00A60447" w:rsidP="004E5864">
            <w:pPr>
              <w:spacing w:after="0"/>
              <w:ind w:left="0"/>
            </w:pPr>
            <w:r w:rsidRPr="00A60447">
              <w:t>Cylinder Length</w:t>
            </w:r>
            <w:r w:rsidRPr="00A60447">
              <w:tab/>
            </w:r>
            <w:r>
              <w:t xml:space="preserve">: </w:t>
            </w:r>
            <w:r w:rsidRPr="00A60447">
              <w:t>1220</w:t>
            </w:r>
          </w:p>
          <w:p w:rsidR="00A60447" w:rsidRPr="00A60447" w:rsidRDefault="00A60447" w:rsidP="004E5864">
            <w:pPr>
              <w:spacing w:after="0"/>
              <w:ind w:left="0"/>
            </w:pPr>
            <w:r w:rsidRPr="00A60447">
              <w:t>Cylinder Circumference</w:t>
            </w:r>
            <w:r w:rsidRPr="00A60447">
              <w:tab/>
            </w:r>
            <w:r>
              <w:t xml:space="preserve">: </w:t>
            </w:r>
            <w:r w:rsidRPr="00A60447">
              <w:t>980</w:t>
            </w:r>
          </w:p>
          <w:p w:rsidR="00A60447" w:rsidRPr="00A60447" w:rsidRDefault="00A60447" w:rsidP="004E5864">
            <w:pPr>
              <w:spacing w:after="0"/>
              <w:ind w:left="0"/>
            </w:pPr>
            <w:proofErr w:type="spellStart"/>
            <w:r w:rsidRPr="00A60447">
              <w:t>Eyemark</w:t>
            </w:r>
            <w:proofErr w:type="spellEnd"/>
            <w:r w:rsidRPr="00A60447">
              <w:t xml:space="preserve"> Height</w:t>
            </w:r>
            <w:r w:rsidRPr="00A60447">
              <w:tab/>
            </w:r>
            <w:r>
              <w:t xml:space="preserve">: </w:t>
            </w:r>
            <w:r w:rsidRPr="00A60447">
              <w:t>5</w:t>
            </w:r>
          </w:p>
          <w:p w:rsidR="00A60447" w:rsidRPr="00A60447" w:rsidRDefault="00A60447" w:rsidP="004E5864">
            <w:pPr>
              <w:spacing w:after="0"/>
              <w:ind w:left="0"/>
            </w:pPr>
            <w:proofErr w:type="spellStart"/>
            <w:r w:rsidRPr="00A60447">
              <w:t>Eyemark</w:t>
            </w:r>
            <w:proofErr w:type="spellEnd"/>
            <w:r w:rsidRPr="00A60447">
              <w:t xml:space="preserve"> Width</w:t>
            </w:r>
            <w:r w:rsidRPr="00A60447">
              <w:tab/>
            </w:r>
            <w:r>
              <w:t xml:space="preserve">: </w:t>
            </w:r>
            <w:r w:rsidRPr="00A60447">
              <w:t>10</w:t>
            </w:r>
          </w:p>
          <w:p w:rsidR="002157F8" w:rsidRPr="004E5864" w:rsidRDefault="002157F8"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w:t>
            </w:r>
            <w:proofErr w:type="spellEnd"/>
            <w:r>
              <w:t xml:space="preserve"> </w:t>
            </w:r>
            <w:proofErr w:type="spellStart"/>
            <w:r>
              <w:t>Color</w:t>
            </w:r>
            <w:proofErr w:type="spellEnd"/>
            <w:r>
              <w:t xml:space="preserve">: </w:t>
            </w:r>
            <w:r w:rsidRPr="00A60447">
              <w:t>K</w:t>
            </w:r>
          </w:p>
          <w:p w:rsidR="00A60447" w:rsidRPr="00A60447" w:rsidRDefault="00A60447" w:rsidP="004E5864">
            <w:pPr>
              <w:spacing w:after="0"/>
              <w:ind w:left="0"/>
            </w:pPr>
            <w:proofErr w:type="spellStart"/>
            <w:r w:rsidRPr="00A60447">
              <w:t>Eyemark</w:t>
            </w:r>
            <w:proofErr w:type="spellEnd"/>
            <w:r w:rsidRPr="00A60447">
              <w:t xml:space="preserve"> Location</w:t>
            </w:r>
            <w:r>
              <w:t xml:space="preserve">: </w:t>
            </w:r>
            <w:r w:rsidRPr="00A60447">
              <w:t>1-side</w:t>
            </w:r>
          </w:p>
          <w:p w:rsidR="00A60447" w:rsidRPr="00A60447" w:rsidRDefault="00A60447" w:rsidP="004E5864">
            <w:pPr>
              <w:spacing w:after="0"/>
              <w:ind w:left="0"/>
            </w:pPr>
            <w:r w:rsidRPr="00A60447">
              <w:t>Keyhole</w:t>
            </w:r>
            <w:r w:rsidRPr="00A60447">
              <w:tab/>
            </w:r>
            <w:r>
              <w:t xml:space="preserve">: </w:t>
            </w:r>
            <w:r w:rsidRPr="00A60447">
              <w:t>Standard</w:t>
            </w:r>
          </w:p>
          <w:p w:rsidR="00A60447" w:rsidRPr="00A60447" w:rsidRDefault="00A60447" w:rsidP="004E5864">
            <w:pPr>
              <w:spacing w:after="0"/>
              <w:ind w:left="0"/>
            </w:pPr>
            <w:proofErr w:type="spellStart"/>
            <w:r w:rsidRPr="00A60447">
              <w:t>Color</w:t>
            </w:r>
            <w:proofErr w:type="spellEnd"/>
            <w:r w:rsidRPr="00A60447">
              <w:t xml:space="preserve"> </w:t>
            </w:r>
            <w:del w:id="177" w:author="Tran Ba Tien" w:date="2012-01-11T22:22:00Z">
              <w:r w:rsidRPr="00A60447" w:rsidDel="00143359">
                <w:delText>Count</w:delText>
              </w:r>
            </w:del>
            <w:ins w:id="178" w:author="Tran Ba Tien" w:date="2012-01-11T22:22:00Z">
              <w:r w:rsidR="00143359">
                <w:t>No</w:t>
              </w:r>
            </w:ins>
            <w:r>
              <w:t xml:space="preserve">: </w:t>
            </w:r>
            <w:ins w:id="179" w:author="Tran Ba Tien" w:date="2012-01-11T22:23:00Z">
              <w:r w:rsidR="00143359">
                <w:t>1</w:t>
              </w:r>
            </w:ins>
            <w:del w:id="180" w:author="Tran Ba Tien" w:date="2012-01-11T22:23:00Z">
              <w:r w:rsidRPr="00A60447" w:rsidDel="00143359">
                <w:delText>5</w:delText>
              </w:r>
            </w:del>
          </w:p>
          <w:p w:rsidR="002157F8" w:rsidRPr="004E5864" w:rsidRDefault="00A60447" w:rsidP="004E5864">
            <w:pPr>
              <w:ind w:left="0"/>
            </w:pPr>
            <w:r w:rsidRPr="00A60447">
              <w:t xml:space="preserve">Cylinder </w:t>
            </w:r>
            <w:ins w:id="181" w:author="Tran Ba Tien" w:date="2012-01-11T22:22:00Z">
              <w:r w:rsidR="00143359">
                <w:t>No</w:t>
              </w:r>
            </w:ins>
            <w:del w:id="182" w:author="Tran Ba Tien" w:date="2012-01-11T22:22:00Z">
              <w:r w:rsidRPr="00A60447" w:rsidDel="00143359">
                <w:delText>Count</w:delText>
              </w:r>
            </w:del>
            <w:r>
              <w:t xml:space="preserve">: </w:t>
            </w:r>
            <w:ins w:id="183" w:author="Tran Ba Tien" w:date="2012-01-11T22:24:00Z">
              <w:r w:rsidR="00143359">
                <w:t>1</w:t>
              </w:r>
            </w:ins>
            <w:del w:id="184" w:author="Tran Ba Tien" w:date="2012-01-11T22:23:00Z">
              <w:r w:rsidR="003D6C3F" w:rsidDel="00143359">
                <w:delText>4</w:delText>
              </w:r>
            </w:del>
          </w:p>
        </w:tc>
      </w:tr>
      <w:tr w:rsidR="00C75EC6" w:rsidRPr="004E5864" w:rsidTr="004E5864">
        <w:tc>
          <w:tcPr>
            <w:tcW w:w="538" w:type="dxa"/>
            <w:shd w:val="clear" w:color="auto" w:fill="auto"/>
          </w:tcPr>
          <w:p w:rsidR="00C75EC6" w:rsidRPr="004E5864" w:rsidRDefault="003D6C3F" w:rsidP="00B77607">
            <w:pPr>
              <w:ind w:left="0"/>
            </w:pPr>
            <w:r>
              <w:t>2</w:t>
            </w:r>
          </w:p>
        </w:tc>
        <w:tc>
          <w:tcPr>
            <w:tcW w:w="4352" w:type="dxa"/>
            <w:tcBorders>
              <w:right w:val="nil"/>
            </w:tcBorders>
            <w:shd w:val="clear" w:color="auto" w:fill="auto"/>
          </w:tcPr>
          <w:p w:rsidR="000C1989" w:rsidRDefault="000C1989" w:rsidP="000C1989">
            <w:pPr>
              <w:spacing w:after="0"/>
              <w:ind w:left="0"/>
            </w:pPr>
            <w:r>
              <w:t xml:space="preserve">Cylinder </w:t>
            </w:r>
            <w:ins w:id="185" w:author="Tran Ba Tien" w:date="2012-01-11T22:22:00Z">
              <w:r w:rsidR="00143359">
                <w:t>Code</w:t>
              </w:r>
            </w:ins>
            <w:del w:id="186" w:author="Tran Ba Tien" w:date="2012-01-11T22:22:00Z">
              <w:r w:rsidDel="00143359">
                <w:delText>ID</w:delText>
              </w:r>
            </w:del>
            <w:r>
              <w:t xml:space="preserve">: </w:t>
            </w:r>
            <w:del w:id="187" w:author="Tran Ba Tien" w:date="2012-01-11T22:33:00Z">
              <w:r w:rsidDel="00253FE5">
                <w:delText>04382-6523</w:delText>
              </w:r>
            </w:del>
            <w:ins w:id="188" w:author="Tran Ba Tien" w:date="2012-01-11T22:33:00Z">
              <w:r w:rsidR="00253FE5" w:rsidRPr="000E1F3B">
                <w:t>0001-112</w:t>
              </w:r>
              <w:r w:rsidR="00253FE5">
                <w:t>02+021</w:t>
              </w:r>
            </w:ins>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w:t>
            </w:r>
            <w:proofErr w:type="spellEnd"/>
            <w:r>
              <w:t xml:space="preserve"> </w:t>
            </w:r>
            <w:proofErr w:type="spellStart"/>
            <w:r>
              <w:t>Color</w:t>
            </w:r>
            <w:proofErr w:type="spellEnd"/>
            <w:r>
              <w:t>: G</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00B76D2C">
              <w:t>2</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proofErr w:type="spellEnd"/>
            <w:r w:rsidRPr="00A60447">
              <w:t xml:space="preserve"> </w:t>
            </w:r>
            <w:ins w:id="189" w:author="Tran Ba Tien" w:date="2012-01-11T22:22:00Z">
              <w:r w:rsidR="00143359">
                <w:t>No</w:t>
              </w:r>
            </w:ins>
            <w:del w:id="190" w:author="Tran Ba Tien" w:date="2012-01-11T22:22:00Z">
              <w:r w:rsidRPr="00A60447" w:rsidDel="00143359">
                <w:delText>Count</w:delText>
              </w:r>
            </w:del>
            <w:r>
              <w:t xml:space="preserve">: </w:t>
            </w:r>
            <w:ins w:id="191" w:author="Tran Ba Tien" w:date="2012-01-11T22:24:00Z">
              <w:r w:rsidR="00143359">
                <w:t>2</w:t>
              </w:r>
            </w:ins>
            <w:del w:id="192" w:author="Tran Ba Tien" w:date="2012-01-11T22:24:00Z">
              <w:r w:rsidR="003D6C3F" w:rsidDel="00143359">
                <w:delText>1</w:delText>
              </w:r>
            </w:del>
          </w:p>
          <w:p w:rsidR="00C75EC6" w:rsidRPr="004E5864" w:rsidRDefault="00C75EC6" w:rsidP="00B77607">
            <w:pPr>
              <w:ind w:left="0"/>
            </w:pPr>
            <w:r w:rsidRPr="00A60447">
              <w:t xml:space="preserve">Cylinder </w:t>
            </w:r>
            <w:ins w:id="193" w:author="Tran Ba Tien" w:date="2012-01-11T22:22:00Z">
              <w:r w:rsidR="00143359">
                <w:t>No</w:t>
              </w:r>
            </w:ins>
            <w:del w:id="194" w:author="Tran Ba Tien" w:date="2012-01-11T22:22:00Z">
              <w:r w:rsidRPr="00A60447" w:rsidDel="00143359">
                <w:delText>Count</w:delText>
              </w:r>
            </w:del>
            <w:r>
              <w:t xml:space="preserve">: </w:t>
            </w:r>
            <w:r w:rsidR="003D6C3F">
              <w:t>2</w:t>
            </w:r>
          </w:p>
        </w:tc>
      </w:tr>
      <w:tr w:rsidR="00C75EC6" w:rsidRPr="004E5864" w:rsidTr="004E5864">
        <w:tc>
          <w:tcPr>
            <w:tcW w:w="538" w:type="dxa"/>
            <w:shd w:val="clear" w:color="auto" w:fill="auto"/>
          </w:tcPr>
          <w:p w:rsidR="00C75EC6" w:rsidRPr="004E5864" w:rsidRDefault="003D6C3F" w:rsidP="00B77607">
            <w:pPr>
              <w:ind w:left="0"/>
            </w:pPr>
            <w:r>
              <w:t>3</w:t>
            </w:r>
          </w:p>
        </w:tc>
        <w:tc>
          <w:tcPr>
            <w:tcW w:w="4352" w:type="dxa"/>
            <w:tcBorders>
              <w:right w:val="nil"/>
            </w:tcBorders>
            <w:shd w:val="clear" w:color="auto" w:fill="auto"/>
          </w:tcPr>
          <w:p w:rsidR="000C1989" w:rsidRDefault="000C1989" w:rsidP="000C1989">
            <w:pPr>
              <w:spacing w:after="0"/>
              <w:ind w:left="0"/>
            </w:pPr>
            <w:r>
              <w:t xml:space="preserve">Cylinder </w:t>
            </w:r>
            <w:ins w:id="195" w:author="Tran Ba Tien" w:date="2012-01-11T22:22:00Z">
              <w:r w:rsidR="00143359">
                <w:t>Code</w:t>
              </w:r>
            </w:ins>
            <w:del w:id="196" w:author="Tran Ba Tien" w:date="2012-01-11T22:22:00Z">
              <w:r w:rsidDel="00143359">
                <w:delText>ID</w:delText>
              </w:r>
            </w:del>
            <w:r>
              <w:t xml:space="preserve">: </w:t>
            </w:r>
            <w:del w:id="197" w:author="Tran Ba Tien" w:date="2012-01-11T22:33:00Z">
              <w:r w:rsidDel="00253FE5">
                <w:delText>08736-6223</w:delText>
              </w:r>
            </w:del>
            <w:ins w:id="198" w:author="Tran Ba Tien" w:date="2012-01-11T22:33:00Z">
              <w:r w:rsidR="00253FE5" w:rsidRPr="000E1F3B">
                <w:t>0001-112</w:t>
              </w:r>
              <w:r w:rsidR="00253FE5">
                <w:t>03+031</w:t>
              </w:r>
            </w:ins>
          </w:p>
          <w:p w:rsidR="00C75EC6" w:rsidRPr="00A60447" w:rsidRDefault="00C75EC6" w:rsidP="00B77607">
            <w:pPr>
              <w:spacing w:after="0"/>
              <w:ind w:left="0"/>
            </w:pPr>
            <w:r w:rsidRPr="00A60447">
              <w:t>Cylinder Length</w:t>
            </w:r>
            <w:r w:rsidRPr="00A60447">
              <w:tab/>
            </w:r>
            <w:r>
              <w:t xml:space="preserve">: </w:t>
            </w:r>
            <w:r w:rsidR="00B76D2C">
              <w:t>660</w:t>
            </w:r>
          </w:p>
          <w:p w:rsidR="00C75EC6" w:rsidRPr="00A60447" w:rsidRDefault="00C75EC6" w:rsidP="00B77607">
            <w:pPr>
              <w:spacing w:after="0"/>
              <w:ind w:left="0"/>
            </w:pPr>
            <w:r w:rsidRPr="00A60447">
              <w:t>Cylinder Circumference</w:t>
            </w:r>
            <w:r w:rsidRPr="00A60447">
              <w:tab/>
            </w:r>
            <w:r>
              <w:t xml:space="preserve">: </w:t>
            </w:r>
            <w:r w:rsidR="00B76D2C">
              <w:t>450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w:t>
            </w:r>
            <w:proofErr w:type="spellEnd"/>
            <w:r>
              <w:t xml:space="preserve"> </w:t>
            </w:r>
            <w:proofErr w:type="spellStart"/>
            <w:r>
              <w:t>Color</w:t>
            </w:r>
            <w:proofErr w:type="spellEnd"/>
            <w:r>
              <w:t>: L</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proofErr w:type="spellEnd"/>
            <w:r w:rsidRPr="00A60447">
              <w:t xml:space="preserve"> </w:t>
            </w:r>
            <w:ins w:id="199" w:author="Tran Ba Tien" w:date="2012-01-11T22:22:00Z">
              <w:r w:rsidR="00143359">
                <w:t>No</w:t>
              </w:r>
            </w:ins>
            <w:del w:id="200" w:author="Tran Ba Tien" w:date="2012-01-11T22:22:00Z">
              <w:r w:rsidRPr="00A60447" w:rsidDel="00143359">
                <w:delText>Count</w:delText>
              </w:r>
            </w:del>
            <w:r>
              <w:t xml:space="preserve">: </w:t>
            </w:r>
            <w:ins w:id="201" w:author="Tran Ba Tien" w:date="2012-01-11T22:24:00Z">
              <w:r w:rsidR="00143359">
                <w:t>3</w:t>
              </w:r>
            </w:ins>
            <w:del w:id="202" w:author="Tran Ba Tien" w:date="2012-01-11T22:24:00Z">
              <w:r w:rsidRPr="00A60447" w:rsidDel="00143359">
                <w:delText>5</w:delText>
              </w:r>
            </w:del>
          </w:p>
          <w:p w:rsidR="00C75EC6" w:rsidRPr="004E5864" w:rsidRDefault="00C75EC6" w:rsidP="00B77607">
            <w:pPr>
              <w:ind w:left="0"/>
            </w:pPr>
            <w:r w:rsidRPr="00A60447">
              <w:t xml:space="preserve">Cylinder </w:t>
            </w:r>
            <w:ins w:id="203" w:author="Tran Ba Tien" w:date="2012-01-11T22:23:00Z">
              <w:r w:rsidR="00143359">
                <w:t>No</w:t>
              </w:r>
            </w:ins>
            <w:del w:id="204" w:author="Tran Ba Tien" w:date="2012-01-11T22:23:00Z">
              <w:r w:rsidRPr="00A60447" w:rsidDel="00143359">
                <w:delText>Count</w:delText>
              </w:r>
            </w:del>
            <w:r>
              <w:t xml:space="preserve">: </w:t>
            </w:r>
            <w:ins w:id="205" w:author="Tran Ba Tien" w:date="2012-01-11T22:24:00Z">
              <w:r w:rsidR="00143359">
                <w:t>3</w:t>
              </w:r>
            </w:ins>
            <w:del w:id="206" w:author="Tran Ba Tien" w:date="2012-01-11T22:24:00Z">
              <w:r w:rsidR="003D6C3F" w:rsidDel="00143359">
                <w:delText>8</w:delText>
              </w:r>
            </w:del>
          </w:p>
        </w:tc>
      </w:tr>
      <w:tr w:rsidR="00C75EC6" w:rsidRPr="004E5864" w:rsidTr="004E5864">
        <w:tc>
          <w:tcPr>
            <w:tcW w:w="538" w:type="dxa"/>
            <w:shd w:val="clear" w:color="auto" w:fill="auto"/>
          </w:tcPr>
          <w:p w:rsidR="00C75EC6" w:rsidRPr="004E5864" w:rsidRDefault="003D6C3F" w:rsidP="00B77607">
            <w:pPr>
              <w:ind w:left="0"/>
            </w:pPr>
            <w:r>
              <w:t>4</w:t>
            </w:r>
          </w:p>
        </w:tc>
        <w:tc>
          <w:tcPr>
            <w:tcW w:w="4352" w:type="dxa"/>
            <w:tcBorders>
              <w:right w:val="nil"/>
            </w:tcBorders>
            <w:shd w:val="clear" w:color="auto" w:fill="auto"/>
          </w:tcPr>
          <w:p w:rsidR="000C1989" w:rsidRDefault="000C1989" w:rsidP="000C1989">
            <w:pPr>
              <w:spacing w:after="0"/>
              <w:ind w:left="0"/>
            </w:pPr>
            <w:r>
              <w:t xml:space="preserve">Cylinder </w:t>
            </w:r>
            <w:ins w:id="207" w:author="Tran Ba Tien" w:date="2012-01-11T22:22:00Z">
              <w:r w:rsidR="00143359">
                <w:t>Code</w:t>
              </w:r>
            </w:ins>
            <w:del w:id="208" w:author="Tran Ba Tien" w:date="2012-01-11T22:22:00Z">
              <w:r w:rsidDel="00143359">
                <w:delText>ID</w:delText>
              </w:r>
            </w:del>
            <w:r>
              <w:t xml:space="preserve">: </w:t>
            </w:r>
            <w:del w:id="209" w:author="Tran Ba Tien" w:date="2012-01-11T22:33:00Z">
              <w:r w:rsidDel="00253FE5">
                <w:delText>45321-5425</w:delText>
              </w:r>
            </w:del>
            <w:ins w:id="210" w:author="Tran Ba Tien" w:date="2012-01-11T22:33:00Z">
              <w:r w:rsidR="00253FE5" w:rsidRPr="000E1F3B">
                <w:t>0001-112</w:t>
              </w:r>
              <w:r w:rsidR="00253FE5">
                <w:t>04+041</w:t>
              </w:r>
            </w:ins>
          </w:p>
          <w:p w:rsidR="00C75EC6" w:rsidRPr="00A60447" w:rsidRDefault="00C75EC6" w:rsidP="00B77607">
            <w:pPr>
              <w:spacing w:after="0"/>
              <w:ind w:left="0"/>
            </w:pPr>
            <w:r w:rsidRPr="00A60447">
              <w:t>Cylinder Length</w:t>
            </w:r>
            <w:r w:rsidRPr="00A60447">
              <w:tab/>
            </w:r>
            <w:r>
              <w:t xml:space="preserve">: </w:t>
            </w:r>
            <w:r w:rsidR="00B76D2C">
              <w:t>2140</w:t>
            </w:r>
          </w:p>
          <w:p w:rsidR="00C75EC6" w:rsidRPr="00A60447" w:rsidRDefault="00C75EC6" w:rsidP="00B77607">
            <w:pPr>
              <w:spacing w:after="0"/>
              <w:ind w:left="0"/>
            </w:pPr>
            <w:r w:rsidRPr="00A60447">
              <w:t>Cylinder Circumference</w:t>
            </w:r>
            <w:r w:rsidRPr="00A60447">
              <w:tab/>
            </w:r>
            <w:r w:rsidR="00B76D2C">
              <w:t>:1158</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00B76D2C">
              <w:t>3</w:t>
            </w:r>
          </w:p>
          <w:p w:rsidR="00C75EC6" w:rsidRPr="00A60447" w:rsidRDefault="00C75EC6" w:rsidP="00B77607">
            <w:pPr>
              <w:spacing w:after="0"/>
              <w:ind w:left="0"/>
            </w:pPr>
            <w:proofErr w:type="spellStart"/>
            <w:r w:rsidRPr="00A60447">
              <w:lastRenderedPageBreak/>
              <w:t>Eyemark</w:t>
            </w:r>
            <w:proofErr w:type="spellEnd"/>
            <w:r w:rsidRPr="00A60447">
              <w:t xml:space="preserve"> Width</w:t>
            </w:r>
            <w:r w:rsidRPr="00A60447">
              <w:tab/>
            </w:r>
            <w:r>
              <w:t xml:space="preserve">: </w:t>
            </w:r>
            <w:r w:rsidRPr="00A60447">
              <w:t>10</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lastRenderedPageBreak/>
              <w:t>Eyemark</w:t>
            </w:r>
            <w:proofErr w:type="spellEnd"/>
            <w:r>
              <w:t xml:space="preserve"> </w:t>
            </w:r>
            <w:proofErr w:type="spellStart"/>
            <w:r>
              <w:t>Color</w:t>
            </w:r>
            <w:proofErr w:type="spellEnd"/>
            <w:r>
              <w:t>: S</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proofErr w:type="spellEnd"/>
            <w:r w:rsidRPr="00A60447">
              <w:t xml:space="preserve"> </w:t>
            </w:r>
            <w:ins w:id="211" w:author="Tran Ba Tien" w:date="2012-01-11T22:23:00Z">
              <w:r w:rsidR="00143359">
                <w:t>No</w:t>
              </w:r>
            </w:ins>
            <w:del w:id="212" w:author="Tran Ba Tien" w:date="2012-01-11T22:23:00Z">
              <w:r w:rsidRPr="00A60447" w:rsidDel="00143359">
                <w:delText>Count</w:delText>
              </w:r>
            </w:del>
            <w:r>
              <w:t xml:space="preserve">: </w:t>
            </w:r>
            <w:ins w:id="213" w:author="Tran Ba Tien" w:date="2012-01-11T22:24:00Z">
              <w:r w:rsidR="00143359">
                <w:t>4</w:t>
              </w:r>
            </w:ins>
            <w:del w:id="214" w:author="Tran Ba Tien" w:date="2012-01-11T22:24:00Z">
              <w:r w:rsidR="003D6C3F" w:rsidDel="00143359">
                <w:delText>3</w:delText>
              </w:r>
            </w:del>
          </w:p>
          <w:p w:rsidR="00C75EC6" w:rsidRPr="004E5864" w:rsidRDefault="00C75EC6" w:rsidP="00B77607">
            <w:pPr>
              <w:ind w:left="0"/>
            </w:pPr>
            <w:r w:rsidRPr="00A60447">
              <w:lastRenderedPageBreak/>
              <w:t xml:space="preserve">Cylinder </w:t>
            </w:r>
            <w:ins w:id="215" w:author="Tran Ba Tien" w:date="2012-01-11T22:23:00Z">
              <w:r w:rsidR="00143359">
                <w:t>No</w:t>
              </w:r>
            </w:ins>
            <w:del w:id="216" w:author="Tran Ba Tien" w:date="2012-01-11T22:23:00Z">
              <w:r w:rsidRPr="00A60447" w:rsidDel="00143359">
                <w:delText>Count</w:delText>
              </w:r>
            </w:del>
            <w:r>
              <w:t xml:space="preserve">: </w:t>
            </w:r>
            <w:ins w:id="217" w:author="Tran Ba Tien" w:date="2012-01-11T22:24:00Z">
              <w:r w:rsidR="00143359">
                <w:t>4</w:t>
              </w:r>
            </w:ins>
            <w:del w:id="218" w:author="Tran Ba Tien" w:date="2012-01-11T22:24:00Z">
              <w:r w:rsidRPr="00A60447" w:rsidDel="00143359">
                <w:delText>5</w:delText>
              </w:r>
            </w:del>
          </w:p>
        </w:tc>
      </w:tr>
      <w:tr w:rsidR="00C75EC6" w:rsidRPr="004E5864" w:rsidTr="004E5864">
        <w:tc>
          <w:tcPr>
            <w:tcW w:w="538" w:type="dxa"/>
            <w:shd w:val="clear" w:color="auto" w:fill="auto"/>
          </w:tcPr>
          <w:p w:rsidR="00C75EC6" w:rsidRPr="004E5864" w:rsidRDefault="003D6C3F" w:rsidP="00B77607">
            <w:pPr>
              <w:ind w:left="0"/>
            </w:pPr>
            <w:r>
              <w:lastRenderedPageBreak/>
              <w:t>5</w:t>
            </w:r>
          </w:p>
        </w:tc>
        <w:tc>
          <w:tcPr>
            <w:tcW w:w="4352" w:type="dxa"/>
            <w:tcBorders>
              <w:right w:val="nil"/>
            </w:tcBorders>
            <w:shd w:val="clear" w:color="auto" w:fill="auto"/>
          </w:tcPr>
          <w:p w:rsidR="000C1989" w:rsidRDefault="000C1989" w:rsidP="000C1989">
            <w:pPr>
              <w:spacing w:after="0"/>
              <w:ind w:left="0"/>
            </w:pPr>
            <w:r>
              <w:t xml:space="preserve">Cylinder </w:t>
            </w:r>
            <w:ins w:id="219" w:author="Tran Ba Tien" w:date="2012-01-11T22:22:00Z">
              <w:r w:rsidR="00143359">
                <w:t>Code</w:t>
              </w:r>
            </w:ins>
            <w:del w:id="220" w:author="Tran Ba Tien" w:date="2012-01-11T22:22:00Z">
              <w:r w:rsidDel="00143359">
                <w:delText>ID</w:delText>
              </w:r>
            </w:del>
            <w:r>
              <w:t xml:space="preserve">: </w:t>
            </w:r>
            <w:del w:id="221" w:author="Tran Ba Tien" w:date="2012-01-11T22:33:00Z">
              <w:r w:rsidDel="00253FE5">
                <w:delText>34256-1863</w:delText>
              </w:r>
            </w:del>
            <w:ins w:id="222" w:author="Tran Ba Tien" w:date="2012-01-11T22:33:00Z">
              <w:r w:rsidR="00253FE5" w:rsidRPr="000E1F3B">
                <w:t>0001-112</w:t>
              </w:r>
              <w:r w:rsidR="00253FE5">
                <w:t>05+051</w:t>
              </w:r>
            </w:ins>
          </w:p>
          <w:p w:rsidR="00C75EC6" w:rsidRPr="00A60447" w:rsidRDefault="00C75EC6" w:rsidP="00B77607">
            <w:pPr>
              <w:spacing w:after="0"/>
              <w:ind w:left="0"/>
            </w:pPr>
            <w:r w:rsidRPr="00A60447">
              <w:t>Cylinder Length</w:t>
            </w:r>
            <w:r w:rsidRPr="00A60447">
              <w:tab/>
            </w:r>
            <w:r>
              <w:t xml:space="preserve">: </w:t>
            </w:r>
            <w:r w:rsidR="00B76D2C">
              <w:t>540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00B76D2C">
              <w:t>9</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00B76D2C">
              <w:t>2</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w:t>
            </w:r>
            <w:proofErr w:type="spellEnd"/>
            <w:r>
              <w:t xml:space="preserve"> </w:t>
            </w:r>
            <w:proofErr w:type="spellStart"/>
            <w:r>
              <w:t>Color</w:t>
            </w:r>
            <w:proofErr w:type="spellEnd"/>
            <w:r>
              <w:t>: B</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00B76D2C">
              <w:t>3</w:t>
            </w:r>
            <w:r w:rsidRPr="00A60447">
              <w:t>-side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proofErr w:type="spellEnd"/>
            <w:r w:rsidRPr="00A60447">
              <w:t xml:space="preserve"> </w:t>
            </w:r>
            <w:ins w:id="223" w:author="Tran Ba Tien" w:date="2012-01-11T22:23:00Z">
              <w:r w:rsidR="00143359">
                <w:t>No</w:t>
              </w:r>
            </w:ins>
            <w:del w:id="224" w:author="Tran Ba Tien" w:date="2012-01-11T22:23:00Z">
              <w:r w:rsidRPr="00A60447" w:rsidDel="00143359">
                <w:delText>Count</w:delText>
              </w:r>
            </w:del>
            <w:r>
              <w:t xml:space="preserve">: </w:t>
            </w:r>
            <w:ins w:id="225" w:author="Tran Ba Tien" w:date="2012-01-11T22:24:00Z">
              <w:r w:rsidR="00143359">
                <w:t>5</w:t>
              </w:r>
            </w:ins>
            <w:del w:id="226" w:author="Tran Ba Tien" w:date="2012-01-11T22:24:00Z">
              <w:r w:rsidR="003D6C3F" w:rsidDel="00143359">
                <w:delText>2</w:delText>
              </w:r>
            </w:del>
          </w:p>
          <w:p w:rsidR="00C75EC6" w:rsidRPr="004E5864" w:rsidRDefault="00C75EC6" w:rsidP="00B77607">
            <w:pPr>
              <w:ind w:left="0"/>
            </w:pPr>
            <w:r w:rsidRPr="00A60447">
              <w:t xml:space="preserve">Cylinder </w:t>
            </w:r>
            <w:ins w:id="227" w:author="Tran Ba Tien" w:date="2012-01-11T22:23:00Z">
              <w:r w:rsidR="00143359">
                <w:t>No</w:t>
              </w:r>
            </w:ins>
            <w:del w:id="228" w:author="Tran Ba Tien" w:date="2012-01-11T22:23:00Z">
              <w:r w:rsidRPr="00A60447" w:rsidDel="00143359">
                <w:delText>Count</w:delText>
              </w:r>
            </w:del>
            <w:r>
              <w:t xml:space="preserve">: </w:t>
            </w:r>
            <w:ins w:id="229" w:author="Tran Ba Tien" w:date="2012-01-11T22:24:00Z">
              <w:r w:rsidR="00143359">
                <w:t>5</w:t>
              </w:r>
            </w:ins>
            <w:del w:id="230" w:author="Tran Ba Tien" w:date="2012-01-11T22:24:00Z">
              <w:r w:rsidR="003D6C3F" w:rsidDel="00143359">
                <w:delText>2</w:delText>
              </w:r>
            </w:del>
          </w:p>
        </w:tc>
      </w:tr>
      <w:tr w:rsidR="00C75EC6" w:rsidRPr="004E5864" w:rsidTr="004E5864">
        <w:tc>
          <w:tcPr>
            <w:tcW w:w="538" w:type="dxa"/>
            <w:shd w:val="clear" w:color="auto" w:fill="auto"/>
          </w:tcPr>
          <w:p w:rsidR="00C75EC6" w:rsidRPr="004E5864" w:rsidRDefault="003D6C3F" w:rsidP="00B77607">
            <w:pPr>
              <w:ind w:left="0"/>
            </w:pPr>
            <w:r>
              <w:t>6</w:t>
            </w:r>
          </w:p>
        </w:tc>
        <w:tc>
          <w:tcPr>
            <w:tcW w:w="4352" w:type="dxa"/>
            <w:tcBorders>
              <w:right w:val="nil"/>
            </w:tcBorders>
            <w:shd w:val="clear" w:color="auto" w:fill="auto"/>
          </w:tcPr>
          <w:p w:rsidR="000C1989" w:rsidRDefault="000C1989" w:rsidP="000C1989">
            <w:pPr>
              <w:spacing w:after="0"/>
              <w:ind w:left="0"/>
            </w:pPr>
            <w:r>
              <w:t xml:space="preserve">Cylinder </w:t>
            </w:r>
            <w:ins w:id="231" w:author="Tran Ba Tien" w:date="2012-01-11T22:22:00Z">
              <w:r w:rsidR="00143359">
                <w:t>Code</w:t>
              </w:r>
            </w:ins>
            <w:del w:id="232" w:author="Tran Ba Tien" w:date="2012-01-11T22:22:00Z">
              <w:r w:rsidDel="00143359">
                <w:delText>ID</w:delText>
              </w:r>
            </w:del>
            <w:r>
              <w:t xml:space="preserve">: </w:t>
            </w:r>
            <w:del w:id="233" w:author="Tran Ba Tien" w:date="2012-01-11T22:33:00Z">
              <w:r w:rsidDel="00253FE5">
                <w:delText>78442-3561</w:delText>
              </w:r>
            </w:del>
            <w:ins w:id="234" w:author="Tran Ba Tien" w:date="2012-01-11T22:33:00Z">
              <w:r w:rsidR="00253FE5" w:rsidRPr="000E1F3B">
                <w:t>0001-112</w:t>
              </w:r>
              <w:r w:rsidR="00253FE5">
                <w:t>0</w:t>
              </w:r>
            </w:ins>
            <w:ins w:id="235" w:author="Tran Ba Tien" w:date="2012-01-11T22:34:00Z">
              <w:r w:rsidR="00253FE5">
                <w:t>6</w:t>
              </w:r>
            </w:ins>
            <w:ins w:id="236" w:author="Tran Ba Tien" w:date="2012-01-11T22:33:00Z">
              <w:r w:rsidR="00253FE5">
                <w:t>+061</w:t>
              </w:r>
            </w:ins>
          </w:p>
          <w:p w:rsidR="00C75EC6" w:rsidRPr="00A60447" w:rsidRDefault="00C75EC6" w:rsidP="00B77607">
            <w:pPr>
              <w:spacing w:after="0"/>
              <w:ind w:left="0"/>
            </w:pPr>
            <w:r w:rsidRPr="00A60447">
              <w:t>Cylinder Length</w:t>
            </w:r>
            <w:r w:rsidRPr="00A60447">
              <w:tab/>
            </w:r>
            <w:r>
              <w:t xml:space="preserve">: </w:t>
            </w:r>
            <w:r w:rsidRPr="00A60447">
              <w:t>1220</w:t>
            </w:r>
          </w:p>
          <w:p w:rsidR="00C75EC6" w:rsidRPr="00A60447" w:rsidRDefault="00C75EC6" w:rsidP="00B77607">
            <w:pPr>
              <w:spacing w:after="0"/>
              <w:ind w:left="0"/>
            </w:pPr>
            <w:r w:rsidRPr="00A60447">
              <w:t>Cylinder Circumference</w:t>
            </w:r>
            <w:r w:rsidRPr="00A60447">
              <w:tab/>
            </w:r>
            <w:r>
              <w:t xml:space="preserve">: </w:t>
            </w:r>
            <w:r w:rsidRPr="00A60447">
              <w:t>980</w:t>
            </w:r>
          </w:p>
          <w:p w:rsidR="00C75EC6" w:rsidRPr="00A60447" w:rsidRDefault="00C75EC6" w:rsidP="00B77607">
            <w:pPr>
              <w:spacing w:after="0"/>
              <w:ind w:left="0"/>
            </w:pPr>
            <w:proofErr w:type="spellStart"/>
            <w:r w:rsidRPr="00A60447">
              <w:t>Eyemark</w:t>
            </w:r>
            <w:proofErr w:type="spellEnd"/>
            <w:r w:rsidRPr="00A60447">
              <w:t xml:space="preserve"> Height</w:t>
            </w:r>
            <w:r w:rsidRPr="00A60447">
              <w:tab/>
            </w:r>
            <w:r>
              <w:t xml:space="preserve">: </w:t>
            </w:r>
            <w:r w:rsidRPr="00A60447">
              <w:t>5</w:t>
            </w:r>
          </w:p>
          <w:p w:rsidR="00C75EC6" w:rsidRPr="00A60447" w:rsidRDefault="00C75EC6" w:rsidP="00B77607">
            <w:pPr>
              <w:spacing w:after="0"/>
              <w:ind w:left="0"/>
            </w:pPr>
            <w:proofErr w:type="spellStart"/>
            <w:r w:rsidRPr="00A60447">
              <w:t>Eyemark</w:t>
            </w:r>
            <w:proofErr w:type="spellEnd"/>
            <w:r w:rsidRPr="00A60447">
              <w:t xml:space="preserve"> Width</w:t>
            </w:r>
            <w:r w:rsidRPr="00A60447">
              <w:tab/>
            </w:r>
            <w:r>
              <w:t xml:space="preserve">: </w:t>
            </w:r>
            <w:r w:rsidR="00B76D2C">
              <w:t>13</w:t>
            </w:r>
          </w:p>
          <w:p w:rsidR="00C75EC6" w:rsidRPr="004E5864" w:rsidRDefault="00C75EC6" w:rsidP="000C1989">
            <w:pPr>
              <w:spacing w:after="0"/>
              <w:ind w:left="0"/>
            </w:pPr>
          </w:p>
        </w:tc>
        <w:tc>
          <w:tcPr>
            <w:tcW w:w="4352" w:type="dxa"/>
            <w:tcBorders>
              <w:left w:val="nil"/>
            </w:tcBorders>
            <w:shd w:val="clear" w:color="auto" w:fill="auto"/>
          </w:tcPr>
          <w:p w:rsidR="000C1989" w:rsidRPr="00A60447" w:rsidRDefault="000C1989" w:rsidP="000C1989">
            <w:pPr>
              <w:spacing w:after="0"/>
              <w:ind w:left="0"/>
            </w:pPr>
            <w:proofErr w:type="spellStart"/>
            <w:r>
              <w:t>Eyemark</w:t>
            </w:r>
            <w:proofErr w:type="spellEnd"/>
            <w:r>
              <w:t xml:space="preserve"> </w:t>
            </w:r>
            <w:proofErr w:type="spellStart"/>
            <w:r>
              <w:t>Color</w:t>
            </w:r>
            <w:proofErr w:type="spellEnd"/>
            <w:r>
              <w:t>: R</w:t>
            </w:r>
          </w:p>
          <w:p w:rsidR="00C75EC6" w:rsidRPr="00A60447" w:rsidRDefault="00C75EC6" w:rsidP="00B77607">
            <w:pPr>
              <w:spacing w:after="0"/>
              <w:ind w:left="0"/>
            </w:pPr>
            <w:proofErr w:type="spellStart"/>
            <w:r w:rsidRPr="00A60447">
              <w:t>Eyemark</w:t>
            </w:r>
            <w:proofErr w:type="spellEnd"/>
            <w:r w:rsidRPr="00A60447">
              <w:t xml:space="preserve"> Location</w:t>
            </w:r>
            <w:r>
              <w:t xml:space="preserve">: </w:t>
            </w:r>
            <w:r w:rsidRPr="00A60447">
              <w:t>1-side</w:t>
            </w:r>
          </w:p>
          <w:p w:rsidR="00C75EC6" w:rsidRPr="00A60447" w:rsidRDefault="00C75EC6" w:rsidP="00B77607">
            <w:pPr>
              <w:spacing w:after="0"/>
              <w:ind w:left="0"/>
            </w:pPr>
            <w:r w:rsidRPr="00A60447">
              <w:t>Keyhole</w:t>
            </w:r>
            <w:r w:rsidRPr="00A60447">
              <w:tab/>
            </w:r>
            <w:r>
              <w:t xml:space="preserve">: </w:t>
            </w:r>
            <w:r w:rsidRPr="00A60447">
              <w:t>Standard</w:t>
            </w:r>
          </w:p>
          <w:p w:rsidR="00C75EC6" w:rsidRPr="00A60447" w:rsidRDefault="00C75EC6" w:rsidP="00B77607">
            <w:pPr>
              <w:spacing w:after="0"/>
              <w:ind w:left="0"/>
            </w:pPr>
            <w:proofErr w:type="spellStart"/>
            <w:r w:rsidRPr="00A60447">
              <w:t>Color</w:t>
            </w:r>
            <w:proofErr w:type="spellEnd"/>
            <w:r w:rsidRPr="00A60447">
              <w:t xml:space="preserve"> </w:t>
            </w:r>
            <w:ins w:id="237" w:author="Tran Ba Tien" w:date="2012-01-11T22:23:00Z">
              <w:r w:rsidR="00143359">
                <w:t>No</w:t>
              </w:r>
            </w:ins>
            <w:del w:id="238" w:author="Tran Ba Tien" w:date="2012-01-11T22:23:00Z">
              <w:r w:rsidRPr="00A60447" w:rsidDel="00143359">
                <w:delText>Count</w:delText>
              </w:r>
            </w:del>
            <w:r>
              <w:t xml:space="preserve">: </w:t>
            </w:r>
            <w:ins w:id="239" w:author="Tran Ba Tien" w:date="2012-01-11T22:24:00Z">
              <w:r w:rsidR="00143359">
                <w:t>6</w:t>
              </w:r>
            </w:ins>
            <w:del w:id="240" w:author="Tran Ba Tien" w:date="2012-01-11T22:24:00Z">
              <w:r w:rsidR="003D6C3F" w:rsidDel="00143359">
                <w:delText>3</w:delText>
              </w:r>
            </w:del>
          </w:p>
          <w:p w:rsidR="00C75EC6" w:rsidRPr="004E5864" w:rsidRDefault="00C75EC6" w:rsidP="00B77607">
            <w:pPr>
              <w:ind w:left="0"/>
            </w:pPr>
            <w:r w:rsidRPr="00A60447">
              <w:t xml:space="preserve">Cylinder </w:t>
            </w:r>
            <w:ins w:id="241" w:author="Tran Ba Tien" w:date="2012-01-11T22:23:00Z">
              <w:r w:rsidR="00143359">
                <w:t>No</w:t>
              </w:r>
            </w:ins>
            <w:del w:id="242" w:author="Tran Ba Tien" w:date="2012-01-11T22:23:00Z">
              <w:r w:rsidRPr="00A60447" w:rsidDel="00143359">
                <w:delText>Count</w:delText>
              </w:r>
            </w:del>
            <w:r>
              <w:t xml:space="preserve">: </w:t>
            </w:r>
            <w:ins w:id="243" w:author="Tran Ba Tien" w:date="2012-01-11T22:24:00Z">
              <w:r w:rsidR="00143359">
                <w:t>6</w:t>
              </w:r>
            </w:ins>
            <w:del w:id="244" w:author="Tran Ba Tien" w:date="2012-01-11T22:24:00Z">
              <w:r w:rsidRPr="00A60447" w:rsidDel="00143359">
                <w:delText>5</w:delText>
              </w:r>
            </w:del>
          </w:p>
        </w:tc>
      </w:tr>
    </w:tbl>
    <w:p w:rsidR="002157F8" w:rsidRPr="004E5864" w:rsidRDefault="002157F8" w:rsidP="002C1F79"/>
    <w:p w:rsidR="002157F8" w:rsidRPr="004E5864" w:rsidRDefault="002157F8" w:rsidP="002C1F79">
      <w:r w:rsidRPr="004E5864">
        <w:t>Figure 3.3: Employees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566"/>
        <w:gridCol w:w="4252"/>
      </w:tblGrid>
      <w:tr w:rsidR="0058297D" w:rsidRPr="004E5864" w:rsidTr="004E5864">
        <w:tc>
          <w:tcPr>
            <w:tcW w:w="540" w:type="dxa"/>
            <w:shd w:val="clear" w:color="auto" w:fill="auto"/>
          </w:tcPr>
          <w:p w:rsidR="0058297D" w:rsidRPr="004E5864" w:rsidRDefault="0058297D" w:rsidP="004E5864">
            <w:pPr>
              <w:ind w:left="0"/>
              <w:rPr>
                <w:b/>
                <w:bCs/>
              </w:rPr>
            </w:pPr>
            <w:r w:rsidRPr="004E5864">
              <w:rPr>
                <w:b/>
                <w:bCs/>
              </w:rPr>
              <w:t>No.</w:t>
            </w:r>
          </w:p>
        </w:tc>
        <w:tc>
          <w:tcPr>
            <w:tcW w:w="8818" w:type="dxa"/>
            <w:gridSpan w:val="2"/>
            <w:tcBorders>
              <w:bottom w:val="single" w:sz="4" w:space="0" w:color="auto"/>
            </w:tcBorders>
            <w:shd w:val="clear" w:color="auto" w:fill="auto"/>
          </w:tcPr>
          <w:p w:rsidR="0058297D" w:rsidRPr="004E5864" w:rsidRDefault="0058297D" w:rsidP="004E5864">
            <w:pPr>
              <w:ind w:left="0"/>
              <w:rPr>
                <w:b/>
                <w:bCs/>
              </w:rPr>
            </w:pPr>
            <w:r w:rsidRPr="004E5864">
              <w:rPr>
                <w:b/>
                <w:bCs/>
              </w:rPr>
              <w:t>Employee Info</w:t>
            </w:r>
          </w:p>
        </w:tc>
      </w:tr>
      <w:tr w:rsidR="004E5864" w:rsidRPr="004E5864" w:rsidTr="004E5864">
        <w:tc>
          <w:tcPr>
            <w:tcW w:w="540" w:type="dxa"/>
            <w:shd w:val="clear" w:color="auto" w:fill="auto"/>
          </w:tcPr>
          <w:p w:rsidR="0058297D" w:rsidRPr="004E5864" w:rsidRDefault="0058297D" w:rsidP="004E5864">
            <w:pPr>
              <w:ind w:left="0"/>
            </w:pPr>
            <w:r w:rsidRPr="004E5864">
              <w:t>1</w:t>
            </w:r>
          </w:p>
        </w:tc>
        <w:tc>
          <w:tcPr>
            <w:tcW w:w="4566" w:type="dxa"/>
            <w:tcBorders>
              <w:right w:val="nil"/>
            </w:tcBorders>
            <w:shd w:val="clear" w:color="auto" w:fill="auto"/>
          </w:tcPr>
          <w:p w:rsidR="0058297D" w:rsidRPr="0058297D" w:rsidRDefault="0058297D" w:rsidP="004E5864">
            <w:pPr>
              <w:spacing w:after="0"/>
              <w:ind w:left="0"/>
            </w:pPr>
            <w:r w:rsidRPr="0058297D">
              <w:t>Department</w:t>
            </w:r>
            <w:r w:rsidRPr="0058297D">
              <w:tab/>
              <w:t>Sales</w:t>
            </w:r>
          </w:p>
          <w:p w:rsidR="0058297D" w:rsidRPr="0058297D" w:rsidRDefault="0058297D" w:rsidP="004E5864">
            <w:pPr>
              <w:spacing w:after="0"/>
              <w:ind w:left="0"/>
            </w:pPr>
            <w:r w:rsidRPr="0058297D">
              <w:t>Surname</w:t>
            </w:r>
            <w:r w:rsidRPr="0058297D">
              <w:tab/>
              <w:t>Ng. Thi Ngoc</w:t>
            </w:r>
          </w:p>
          <w:p w:rsidR="0058297D" w:rsidRPr="0058297D" w:rsidRDefault="0058297D" w:rsidP="004E5864">
            <w:pPr>
              <w:spacing w:after="0"/>
              <w:ind w:left="0"/>
            </w:pPr>
            <w:r w:rsidRPr="0058297D">
              <w:t>Given Name</w:t>
            </w:r>
            <w:r w:rsidRPr="0058297D">
              <w:tab/>
            </w:r>
            <w:proofErr w:type="spellStart"/>
            <w:r w:rsidRPr="0058297D">
              <w:t>Thuong</w:t>
            </w:r>
            <w:proofErr w:type="spellEnd"/>
          </w:p>
          <w:p w:rsidR="0058297D" w:rsidRPr="004E5864" w:rsidRDefault="0058297D" w:rsidP="004E5864">
            <w:pPr>
              <w:spacing w:after="0"/>
              <w:ind w:left="0"/>
            </w:pPr>
          </w:p>
        </w:tc>
        <w:tc>
          <w:tcPr>
            <w:tcW w:w="4252" w:type="dxa"/>
            <w:tcBorders>
              <w:left w:val="nil"/>
            </w:tcBorders>
            <w:shd w:val="clear" w:color="auto" w:fill="auto"/>
          </w:tcPr>
          <w:p w:rsidR="0058297D" w:rsidRPr="0058297D" w:rsidRDefault="0058297D" w:rsidP="004E5864">
            <w:pPr>
              <w:spacing w:after="0"/>
              <w:ind w:left="0"/>
            </w:pPr>
            <w:r w:rsidRPr="0058297D">
              <w:t>Staff Code</w:t>
            </w:r>
            <w:r w:rsidRPr="0058297D">
              <w:tab/>
              <w:t>NKDO037</w:t>
            </w:r>
          </w:p>
          <w:p w:rsidR="0058297D" w:rsidRPr="0058297D" w:rsidRDefault="0058297D" w:rsidP="004E5864">
            <w:pPr>
              <w:spacing w:after="0"/>
              <w:ind w:left="0"/>
            </w:pPr>
            <w:r w:rsidRPr="0058297D">
              <w:t>Username</w:t>
            </w:r>
            <w:r w:rsidRPr="0058297D">
              <w:tab/>
            </w:r>
            <w:proofErr w:type="spellStart"/>
            <w:r w:rsidRPr="0058297D">
              <w:t>thuong</w:t>
            </w:r>
            <w:proofErr w:type="spellEnd"/>
          </w:p>
          <w:p w:rsidR="0058297D" w:rsidRPr="004E5864" w:rsidRDefault="0058297D" w:rsidP="009C44C6">
            <w:pPr>
              <w:ind w:left="0"/>
            </w:pPr>
            <w:r w:rsidRPr="0058297D">
              <w:t>Password</w:t>
            </w:r>
            <w:r w:rsidRPr="0058297D">
              <w:tab/>
            </w:r>
            <w:r w:rsidR="009C44C6">
              <w:t>sjS8_9ej</w:t>
            </w:r>
          </w:p>
        </w:tc>
      </w:tr>
      <w:tr w:rsidR="009C44C6" w:rsidRPr="004E5864" w:rsidTr="004E5864">
        <w:tc>
          <w:tcPr>
            <w:tcW w:w="540" w:type="dxa"/>
            <w:shd w:val="clear" w:color="auto" w:fill="auto"/>
          </w:tcPr>
          <w:p w:rsidR="009C44C6" w:rsidRPr="004E5864" w:rsidRDefault="009C44C6" w:rsidP="00B77607">
            <w:pPr>
              <w:ind w:left="0"/>
            </w:pPr>
            <w:r>
              <w:t>2</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Graphic</w:t>
            </w:r>
          </w:p>
          <w:p w:rsidR="009C44C6" w:rsidRPr="0058297D" w:rsidRDefault="009C44C6" w:rsidP="00B77607">
            <w:pPr>
              <w:spacing w:after="0"/>
              <w:ind w:left="0"/>
            </w:pPr>
            <w:r w:rsidRPr="0058297D">
              <w:t>Surname</w:t>
            </w:r>
            <w:r w:rsidRPr="0058297D">
              <w:tab/>
            </w:r>
            <w:r>
              <w:t>Smith</w:t>
            </w:r>
          </w:p>
          <w:p w:rsidR="009C44C6" w:rsidRPr="0058297D" w:rsidRDefault="009C44C6" w:rsidP="00B77607">
            <w:pPr>
              <w:spacing w:after="0"/>
              <w:ind w:left="0"/>
            </w:pPr>
            <w:r w:rsidRPr="0058297D">
              <w:t>Given Name</w:t>
            </w:r>
            <w:r w:rsidRPr="0058297D">
              <w:tab/>
            </w:r>
            <w:r>
              <w:t>Jacob</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NKDO034</w:t>
            </w:r>
          </w:p>
          <w:p w:rsidR="009C44C6" w:rsidRPr="0058297D" w:rsidRDefault="009C44C6" w:rsidP="00B77607">
            <w:pPr>
              <w:spacing w:after="0"/>
              <w:ind w:left="0"/>
            </w:pPr>
            <w:r w:rsidRPr="0058297D">
              <w:t>Username</w:t>
            </w:r>
            <w:r w:rsidRPr="0058297D">
              <w:tab/>
            </w:r>
            <w:proofErr w:type="spellStart"/>
            <w:r>
              <w:t>jacob</w:t>
            </w:r>
            <w:proofErr w:type="spellEnd"/>
          </w:p>
          <w:p w:rsidR="009C44C6" w:rsidRPr="004E5864" w:rsidRDefault="009C44C6" w:rsidP="009C44C6">
            <w:pPr>
              <w:ind w:left="0"/>
            </w:pPr>
            <w:r w:rsidRPr="0058297D">
              <w:t>Password</w:t>
            </w:r>
            <w:r w:rsidRPr="0058297D">
              <w:tab/>
            </w:r>
            <w:r>
              <w:t>ecOr_duwzx4</w:t>
            </w:r>
          </w:p>
        </w:tc>
      </w:tr>
      <w:tr w:rsidR="009C44C6" w:rsidRPr="004E5864" w:rsidTr="004E5864">
        <w:tc>
          <w:tcPr>
            <w:tcW w:w="540" w:type="dxa"/>
            <w:shd w:val="clear" w:color="auto" w:fill="auto"/>
          </w:tcPr>
          <w:p w:rsidR="009C44C6" w:rsidRPr="004E5864" w:rsidRDefault="009C44C6" w:rsidP="00B77607">
            <w:pPr>
              <w:ind w:left="0"/>
            </w:pPr>
            <w:r>
              <w:t>3</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Mechanical</w:t>
            </w:r>
          </w:p>
          <w:p w:rsidR="009C44C6" w:rsidRPr="0058297D" w:rsidRDefault="009C44C6" w:rsidP="00B77607">
            <w:pPr>
              <w:spacing w:after="0"/>
              <w:ind w:left="0"/>
            </w:pPr>
            <w:r w:rsidRPr="0058297D">
              <w:t>Surname</w:t>
            </w:r>
            <w:r w:rsidRPr="0058297D">
              <w:tab/>
            </w:r>
            <w:proofErr w:type="spellStart"/>
            <w:r>
              <w:t>Koh</w:t>
            </w:r>
            <w:proofErr w:type="spellEnd"/>
          </w:p>
          <w:p w:rsidR="009C44C6" w:rsidRPr="0058297D" w:rsidRDefault="009C44C6" w:rsidP="00B77607">
            <w:pPr>
              <w:spacing w:after="0"/>
              <w:ind w:left="0"/>
            </w:pPr>
            <w:r w:rsidRPr="0058297D">
              <w:t>Given Name</w:t>
            </w:r>
            <w:r w:rsidRPr="0058297D">
              <w:tab/>
            </w:r>
            <w:r>
              <w:t>Arthur</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proofErr w:type="spellStart"/>
            <w:r>
              <w:t>arthur</w:t>
            </w:r>
            <w:proofErr w:type="spellEnd"/>
          </w:p>
          <w:p w:rsidR="009C44C6" w:rsidRPr="004E5864" w:rsidRDefault="009C44C6" w:rsidP="009C44C6">
            <w:pPr>
              <w:ind w:left="0"/>
            </w:pPr>
            <w:r w:rsidRPr="0058297D">
              <w:t>Password</w:t>
            </w:r>
            <w:r w:rsidRPr="0058297D">
              <w:tab/>
            </w:r>
            <w:r>
              <w:t>vnKSj+38</w:t>
            </w:r>
          </w:p>
        </w:tc>
      </w:tr>
      <w:tr w:rsidR="009C44C6" w:rsidRPr="004E5864" w:rsidTr="004E5864">
        <w:tc>
          <w:tcPr>
            <w:tcW w:w="540" w:type="dxa"/>
            <w:shd w:val="clear" w:color="auto" w:fill="auto"/>
          </w:tcPr>
          <w:p w:rsidR="009C44C6" w:rsidRPr="004E5864" w:rsidRDefault="009C44C6" w:rsidP="00B77607">
            <w:pPr>
              <w:ind w:left="0"/>
            </w:pPr>
            <w:r>
              <w:t>4</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Printing</w:t>
            </w:r>
          </w:p>
          <w:p w:rsidR="009C44C6" w:rsidRPr="0058297D" w:rsidRDefault="009C44C6" w:rsidP="00B77607">
            <w:pPr>
              <w:spacing w:after="0"/>
              <w:ind w:left="0"/>
            </w:pPr>
            <w:r w:rsidRPr="0058297D">
              <w:t>Surname</w:t>
            </w:r>
            <w:r w:rsidRPr="0058297D">
              <w:tab/>
            </w:r>
            <w:r>
              <w:t>Lee</w:t>
            </w:r>
          </w:p>
          <w:p w:rsidR="009C44C6" w:rsidRPr="0058297D" w:rsidRDefault="009C44C6" w:rsidP="00B77607">
            <w:pPr>
              <w:spacing w:after="0"/>
              <w:ind w:left="0"/>
            </w:pPr>
            <w:r w:rsidRPr="0058297D">
              <w:t>Given Name</w:t>
            </w:r>
            <w:r w:rsidRPr="0058297D">
              <w:tab/>
            </w:r>
            <w:r>
              <w:t>Dick</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NKDO067</w:t>
            </w:r>
          </w:p>
          <w:p w:rsidR="009C44C6" w:rsidRPr="0058297D" w:rsidRDefault="009C44C6" w:rsidP="00B77607">
            <w:pPr>
              <w:spacing w:after="0"/>
              <w:ind w:left="0"/>
            </w:pPr>
            <w:r w:rsidRPr="0058297D">
              <w:t>Username</w:t>
            </w:r>
            <w:r w:rsidRPr="0058297D">
              <w:tab/>
            </w:r>
            <w:r>
              <w:t>dick</w:t>
            </w:r>
          </w:p>
          <w:p w:rsidR="009C44C6" w:rsidRPr="004E5864" w:rsidRDefault="009C44C6" w:rsidP="009C44C6">
            <w:pPr>
              <w:ind w:left="0"/>
            </w:pPr>
            <w:r w:rsidRPr="0058297D">
              <w:t>Password</w:t>
            </w:r>
            <w:r w:rsidRPr="0058297D">
              <w:tab/>
            </w:r>
            <w:proofErr w:type="spellStart"/>
            <w:r>
              <w:t>fkKHd</w:t>
            </w:r>
            <w:proofErr w:type="spellEnd"/>
            <w:r>
              <w:t>)2</w:t>
            </w:r>
          </w:p>
        </w:tc>
      </w:tr>
      <w:tr w:rsidR="009C44C6" w:rsidRPr="004E5864" w:rsidTr="004E5864">
        <w:tc>
          <w:tcPr>
            <w:tcW w:w="540" w:type="dxa"/>
            <w:shd w:val="clear" w:color="auto" w:fill="auto"/>
          </w:tcPr>
          <w:p w:rsidR="009C44C6" w:rsidRPr="004E5864" w:rsidRDefault="009C44C6" w:rsidP="00B77607">
            <w:pPr>
              <w:ind w:left="0"/>
            </w:pPr>
            <w:r>
              <w:t>5</w:t>
            </w:r>
          </w:p>
        </w:tc>
        <w:tc>
          <w:tcPr>
            <w:tcW w:w="4566" w:type="dxa"/>
            <w:tcBorders>
              <w:right w:val="nil"/>
            </w:tcBorders>
            <w:shd w:val="clear" w:color="auto" w:fill="auto"/>
          </w:tcPr>
          <w:p w:rsidR="009C44C6" w:rsidRPr="0058297D" w:rsidRDefault="009C44C6" w:rsidP="00B77607">
            <w:pPr>
              <w:spacing w:after="0"/>
              <w:ind w:left="0"/>
            </w:pPr>
            <w:r w:rsidRPr="0058297D">
              <w:t>Department</w:t>
            </w:r>
            <w:r w:rsidRPr="0058297D">
              <w:tab/>
            </w:r>
            <w:r>
              <w:t>Production</w:t>
            </w:r>
          </w:p>
          <w:p w:rsidR="009C44C6" w:rsidRPr="0058297D" w:rsidRDefault="009C44C6" w:rsidP="00B77607">
            <w:pPr>
              <w:spacing w:after="0"/>
              <w:ind w:left="0"/>
            </w:pPr>
            <w:r w:rsidRPr="0058297D">
              <w:t>Surname</w:t>
            </w:r>
            <w:r w:rsidRPr="0058297D">
              <w:tab/>
            </w:r>
            <w:r>
              <w:t>Bond</w:t>
            </w:r>
          </w:p>
          <w:p w:rsidR="009C44C6" w:rsidRPr="0058297D" w:rsidRDefault="009C44C6" w:rsidP="00B77607">
            <w:pPr>
              <w:spacing w:after="0"/>
              <w:ind w:left="0"/>
            </w:pPr>
            <w:r w:rsidRPr="0058297D">
              <w:t>Given Name</w:t>
            </w:r>
            <w:r w:rsidRPr="0058297D">
              <w:tab/>
            </w:r>
            <w:r>
              <w:t>James</w:t>
            </w:r>
          </w:p>
          <w:p w:rsidR="009C44C6" w:rsidRPr="004E5864" w:rsidRDefault="009C44C6" w:rsidP="00B77607">
            <w:pPr>
              <w:spacing w:after="0"/>
              <w:ind w:left="0"/>
            </w:pPr>
          </w:p>
        </w:tc>
        <w:tc>
          <w:tcPr>
            <w:tcW w:w="4252" w:type="dxa"/>
            <w:tcBorders>
              <w:left w:val="nil"/>
            </w:tcBorders>
            <w:shd w:val="clear" w:color="auto" w:fill="auto"/>
          </w:tcPr>
          <w:p w:rsidR="009C44C6" w:rsidRPr="0058297D" w:rsidRDefault="009C44C6" w:rsidP="00B77607">
            <w:pPr>
              <w:spacing w:after="0"/>
              <w:ind w:left="0"/>
            </w:pPr>
            <w:r>
              <w:t>Staff Code</w:t>
            </w:r>
            <w:r>
              <w:tab/>
              <w:t>NKDO041</w:t>
            </w:r>
          </w:p>
          <w:p w:rsidR="009C44C6" w:rsidRPr="0058297D" w:rsidRDefault="009C44C6" w:rsidP="00B77607">
            <w:pPr>
              <w:spacing w:after="0"/>
              <w:ind w:left="0"/>
            </w:pPr>
            <w:r w:rsidRPr="0058297D">
              <w:t>Username</w:t>
            </w:r>
            <w:r w:rsidRPr="0058297D">
              <w:tab/>
            </w:r>
            <w:proofErr w:type="spellStart"/>
            <w:r>
              <w:t>james</w:t>
            </w:r>
            <w:proofErr w:type="spellEnd"/>
          </w:p>
          <w:p w:rsidR="009C44C6" w:rsidRPr="004E5864" w:rsidRDefault="009C44C6" w:rsidP="009C44C6">
            <w:pPr>
              <w:ind w:left="0"/>
            </w:pPr>
            <w:r w:rsidRPr="0058297D">
              <w:t>Password</w:t>
            </w:r>
            <w:r w:rsidRPr="0058297D">
              <w:tab/>
            </w:r>
            <w:r>
              <w:t>vnej_38cA</w:t>
            </w:r>
          </w:p>
        </w:tc>
      </w:tr>
    </w:tbl>
    <w:p w:rsidR="002157F8" w:rsidRPr="004E5864" w:rsidRDefault="002157F8" w:rsidP="002C1F79"/>
    <w:p w:rsidR="002157F8" w:rsidRPr="004E5864" w:rsidRDefault="002157F8" w:rsidP="002C1F79">
      <w:r w:rsidRPr="004E5864">
        <w:t>Figure 3.4: Departments to be used in System Tests</w:t>
      </w:r>
    </w:p>
    <w:tbl>
      <w:tblPr>
        <w:tblW w:w="936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410"/>
        <w:gridCol w:w="4410"/>
      </w:tblGrid>
      <w:tr w:rsidR="002157F8" w:rsidRPr="004E5864" w:rsidTr="004E5864">
        <w:tc>
          <w:tcPr>
            <w:tcW w:w="540" w:type="dxa"/>
            <w:shd w:val="clear" w:color="auto" w:fill="auto"/>
          </w:tcPr>
          <w:p w:rsidR="002157F8" w:rsidRPr="004E5864" w:rsidRDefault="002157F8" w:rsidP="004E5864">
            <w:pPr>
              <w:ind w:left="0"/>
              <w:rPr>
                <w:b/>
                <w:bCs/>
              </w:rPr>
            </w:pPr>
            <w:r w:rsidRPr="004E5864">
              <w:rPr>
                <w:b/>
                <w:bCs/>
              </w:rPr>
              <w:t>No.</w:t>
            </w:r>
          </w:p>
        </w:tc>
        <w:tc>
          <w:tcPr>
            <w:tcW w:w="4410" w:type="dxa"/>
            <w:shd w:val="clear" w:color="auto" w:fill="auto"/>
          </w:tcPr>
          <w:p w:rsidR="002157F8" w:rsidRPr="004E5864" w:rsidRDefault="002157F8" w:rsidP="004E5864">
            <w:pPr>
              <w:ind w:left="0"/>
              <w:rPr>
                <w:b/>
                <w:bCs/>
              </w:rPr>
            </w:pPr>
            <w:r w:rsidRPr="004E5864">
              <w:rPr>
                <w:b/>
                <w:bCs/>
              </w:rPr>
              <w:t>Department Name</w:t>
            </w:r>
          </w:p>
        </w:tc>
        <w:tc>
          <w:tcPr>
            <w:tcW w:w="4410" w:type="dxa"/>
            <w:shd w:val="clear" w:color="auto" w:fill="auto"/>
          </w:tcPr>
          <w:p w:rsidR="002157F8" w:rsidRPr="004E5864" w:rsidRDefault="002157F8" w:rsidP="004E5864">
            <w:pPr>
              <w:ind w:left="0"/>
              <w:rPr>
                <w:b/>
                <w:bCs/>
              </w:rPr>
            </w:pPr>
            <w:proofErr w:type="spellStart"/>
            <w:r w:rsidRPr="004E5864">
              <w:rPr>
                <w:b/>
                <w:bCs/>
              </w:rPr>
              <w:t>Isactive</w:t>
            </w:r>
            <w:proofErr w:type="spellEnd"/>
          </w:p>
        </w:tc>
      </w:tr>
      <w:tr w:rsidR="002157F8" w:rsidRPr="004E5864" w:rsidTr="004E5864">
        <w:tc>
          <w:tcPr>
            <w:tcW w:w="540" w:type="dxa"/>
            <w:shd w:val="clear" w:color="auto" w:fill="auto"/>
          </w:tcPr>
          <w:p w:rsidR="002157F8" w:rsidRPr="004E5864" w:rsidRDefault="002157F8" w:rsidP="004E5864">
            <w:pPr>
              <w:ind w:left="0"/>
            </w:pPr>
            <w:r w:rsidRPr="004E5864">
              <w:lastRenderedPageBreak/>
              <w:t>1</w:t>
            </w:r>
          </w:p>
        </w:tc>
        <w:tc>
          <w:tcPr>
            <w:tcW w:w="4410" w:type="dxa"/>
            <w:shd w:val="clear" w:color="auto" w:fill="auto"/>
          </w:tcPr>
          <w:p w:rsidR="002157F8" w:rsidRPr="004E5864" w:rsidRDefault="002157F8" w:rsidP="004E5864">
            <w:pPr>
              <w:ind w:left="0"/>
            </w:pPr>
            <w:r w:rsidRPr="004E5864">
              <w:t>Engraving-</w:t>
            </w:r>
            <w:proofErr w:type="spellStart"/>
            <w:r w:rsidRPr="004E5864">
              <w:t>Lasering</w:t>
            </w:r>
            <w:proofErr w:type="spellEnd"/>
            <w:r w:rsidRPr="004E5864">
              <w:t xml:space="preserve">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2</w:t>
            </w:r>
          </w:p>
        </w:tc>
        <w:tc>
          <w:tcPr>
            <w:tcW w:w="4410" w:type="dxa"/>
            <w:shd w:val="clear" w:color="auto" w:fill="auto"/>
          </w:tcPr>
          <w:p w:rsidR="002157F8" w:rsidRPr="004E5864" w:rsidRDefault="002157F8" w:rsidP="004E5864">
            <w:pPr>
              <w:ind w:left="0"/>
            </w:pPr>
            <w:r w:rsidRPr="004E5864">
              <w:t>Graphic-Repro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3</w:t>
            </w:r>
          </w:p>
        </w:tc>
        <w:tc>
          <w:tcPr>
            <w:tcW w:w="4410" w:type="dxa"/>
            <w:shd w:val="clear" w:color="auto" w:fill="auto"/>
          </w:tcPr>
          <w:p w:rsidR="002157F8" w:rsidRPr="004E5864" w:rsidRDefault="002157F8" w:rsidP="004E5864">
            <w:pPr>
              <w:ind w:left="0"/>
            </w:pPr>
            <w:r w:rsidRPr="004E5864">
              <w:t>Mechanical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4</w:t>
            </w:r>
          </w:p>
        </w:tc>
        <w:tc>
          <w:tcPr>
            <w:tcW w:w="4410" w:type="dxa"/>
            <w:shd w:val="clear" w:color="auto" w:fill="auto"/>
          </w:tcPr>
          <w:p w:rsidR="002157F8" w:rsidRPr="004E5864" w:rsidRDefault="002157F8" w:rsidP="004E5864">
            <w:pPr>
              <w:ind w:left="0"/>
            </w:pPr>
            <w:r w:rsidRPr="004E5864">
              <w:t>Printing Dept.</w:t>
            </w:r>
          </w:p>
        </w:tc>
        <w:tc>
          <w:tcPr>
            <w:tcW w:w="4410" w:type="dxa"/>
            <w:shd w:val="clear" w:color="auto" w:fill="auto"/>
          </w:tcPr>
          <w:p w:rsidR="002157F8" w:rsidRPr="004E5864" w:rsidRDefault="00A51329"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5</w:t>
            </w:r>
          </w:p>
        </w:tc>
        <w:tc>
          <w:tcPr>
            <w:tcW w:w="4410" w:type="dxa"/>
            <w:shd w:val="clear" w:color="auto" w:fill="auto"/>
          </w:tcPr>
          <w:p w:rsidR="002157F8" w:rsidRPr="004E5864" w:rsidRDefault="002157F8" w:rsidP="004E5864">
            <w:pPr>
              <w:ind w:left="0"/>
            </w:pPr>
            <w:r w:rsidRPr="004E5864">
              <w:t>Production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6</w:t>
            </w:r>
          </w:p>
        </w:tc>
        <w:tc>
          <w:tcPr>
            <w:tcW w:w="4410" w:type="dxa"/>
            <w:shd w:val="clear" w:color="auto" w:fill="auto"/>
          </w:tcPr>
          <w:p w:rsidR="002157F8" w:rsidRPr="004E5864" w:rsidRDefault="002157F8" w:rsidP="004E5864">
            <w:pPr>
              <w:ind w:left="0"/>
            </w:pPr>
            <w:r w:rsidRPr="004E5864">
              <w:t xml:space="preserve">Production </w:t>
            </w:r>
            <w:proofErr w:type="spellStart"/>
            <w:r w:rsidRPr="004E5864">
              <w:t>Mgmt</w:t>
            </w:r>
            <w:proofErr w:type="spellEnd"/>
            <w:r w:rsidRPr="004E5864">
              <w:t xml:space="preserve">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7</w:t>
            </w:r>
          </w:p>
        </w:tc>
        <w:tc>
          <w:tcPr>
            <w:tcW w:w="4410" w:type="dxa"/>
            <w:shd w:val="clear" w:color="auto" w:fill="auto"/>
          </w:tcPr>
          <w:p w:rsidR="002157F8" w:rsidRPr="004E5864" w:rsidRDefault="002157F8" w:rsidP="004E5864">
            <w:pPr>
              <w:ind w:left="0"/>
            </w:pPr>
            <w:r w:rsidRPr="004E5864">
              <w:t>Quality Control 2 Dept.</w:t>
            </w:r>
          </w:p>
        </w:tc>
        <w:tc>
          <w:tcPr>
            <w:tcW w:w="4410" w:type="dxa"/>
            <w:shd w:val="clear" w:color="auto" w:fill="auto"/>
          </w:tcPr>
          <w:p w:rsidR="002157F8" w:rsidRPr="004E5864" w:rsidRDefault="002157F8" w:rsidP="004E5864">
            <w:pPr>
              <w:ind w:left="0"/>
            </w:pPr>
            <w:r w:rsidRPr="004E5864">
              <w:t>True</w:t>
            </w:r>
          </w:p>
        </w:tc>
      </w:tr>
      <w:tr w:rsidR="002157F8" w:rsidRPr="004E5864" w:rsidTr="004E5864">
        <w:tc>
          <w:tcPr>
            <w:tcW w:w="540" w:type="dxa"/>
            <w:shd w:val="clear" w:color="auto" w:fill="auto"/>
          </w:tcPr>
          <w:p w:rsidR="002157F8" w:rsidRPr="004E5864" w:rsidRDefault="002157F8" w:rsidP="004E5864">
            <w:pPr>
              <w:ind w:left="0"/>
            </w:pPr>
            <w:r w:rsidRPr="004E5864">
              <w:t>8</w:t>
            </w:r>
          </w:p>
        </w:tc>
        <w:tc>
          <w:tcPr>
            <w:tcW w:w="4410" w:type="dxa"/>
            <w:shd w:val="clear" w:color="auto" w:fill="auto"/>
          </w:tcPr>
          <w:p w:rsidR="002157F8" w:rsidRPr="004E5864" w:rsidRDefault="002157F8" w:rsidP="004E5864">
            <w:pPr>
              <w:ind w:left="0"/>
            </w:pPr>
            <w:r w:rsidRPr="004E5864">
              <w:t>Sales Dept.</w:t>
            </w:r>
          </w:p>
        </w:tc>
        <w:tc>
          <w:tcPr>
            <w:tcW w:w="4410" w:type="dxa"/>
            <w:shd w:val="clear" w:color="auto" w:fill="auto"/>
          </w:tcPr>
          <w:p w:rsidR="002157F8" w:rsidRPr="004E5864" w:rsidRDefault="002157F8" w:rsidP="004E5864">
            <w:pPr>
              <w:ind w:left="0"/>
            </w:pPr>
            <w:r w:rsidRPr="004E5864">
              <w:t>True</w:t>
            </w:r>
          </w:p>
        </w:tc>
      </w:tr>
      <w:tr w:rsidR="00A51329" w:rsidRPr="004E5864" w:rsidTr="004E5864">
        <w:tc>
          <w:tcPr>
            <w:tcW w:w="540" w:type="dxa"/>
            <w:shd w:val="clear" w:color="auto" w:fill="auto"/>
          </w:tcPr>
          <w:p w:rsidR="00A51329" w:rsidRPr="004E5864" w:rsidRDefault="00A51329" w:rsidP="004E5864">
            <w:pPr>
              <w:ind w:left="0"/>
            </w:pPr>
            <w:r w:rsidRPr="004E5864">
              <w:t>9</w:t>
            </w:r>
          </w:p>
        </w:tc>
        <w:tc>
          <w:tcPr>
            <w:tcW w:w="4410" w:type="dxa"/>
            <w:shd w:val="clear" w:color="auto" w:fill="auto"/>
          </w:tcPr>
          <w:p w:rsidR="00A51329" w:rsidRPr="004E5864" w:rsidRDefault="00A51329" w:rsidP="004E5864">
            <w:pPr>
              <w:ind w:left="0"/>
            </w:pPr>
            <w:r w:rsidRPr="004E5864">
              <w:t>Admin Dept.</w:t>
            </w:r>
          </w:p>
        </w:tc>
        <w:tc>
          <w:tcPr>
            <w:tcW w:w="4410" w:type="dxa"/>
            <w:shd w:val="clear" w:color="auto" w:fill="auto"/>
          </w:tcPr>
          <w:p w:rsidR="00A51329" w:rsidRPr="004E5864" w:rsidRDefault="00A51329" w:rsidP="004E5864">
            <w:pPr>
              <w:ind w:left="0"/>
            </w:pPr>
            <w:r w:rsidRPr="004E5864">
              <w:t>False</w:t>
            </w:r>
          </w:p>
        </w:tc>
      </w:tr>
    </w:tbl>
    <w:p w:rsidR="002157F8" w:rsidRPr="004E5864" w:rsidRDefault="002157F8" w:rsidP="002C1F79"/>
    <w:p w:rsidR="002157F8" w:rsidRPr="004E5864" w:rsidRDefault="002157F8" w:rsidP="002C1F79">
      <w:r w:rsidRPr="004E5864">
        <w:t>Figure 3.5: Workflows and steps to be used in System Tests</w:t>
      </w: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007"/>
        <w:gridCol w:w="5811"/>
      </w:tblGrid>
      <w:tr w:rsidR="004E5864" w:rsidRPr="004E5864" w:rsidTr="004E5864">
        <w:tc>
          <w:tcPr>
            <w:tcW w:w="540" w:type="dxa"/>
            <w:shd w:val="clear" w:color="auto" w:fill="auto"/>
          </w:tcPr>
          <w:p w:rsidR="00185FD4" w:rsidRPr="004E5864" w:rsidRDefault="00185FD4" w:rsidP="004E5864">
            <w:pPr>
              <w:ind w:left="0"/>
              <w:rPr>
                <w:b/>
                <w:bCs/>
              </w:rPr>
            </w:pPr>
            <w:r w:rsidRPr="004E5864">
              <w:rPr>
                <w:b/>
                <w:bCs/>
              </w:rPr>
              <w:t>No.</w:t>
            </w:r>
          </w:p>
        </w:tc>
        <w:tc>
          <w:tcPr>
            <w:tcW w:w="3007" w:type="dxa"/>
            <w:shd w:val="clear" w:color="auto" w:fill="auto"/>
          </w:tcPr>
          <w:p w:rsidR="00185FD4" w:rsidRPr="004E5864" w:rsidRDefault="00185FD4" w:rsidP="004E5864">
            <w:pPr>
              <w:ind w:left="0"/>
              <w:rPr>
                <w:b/>
                <w:bCs/>
              </w:rPr>
            </w:pPr>
            <w:r w:rsidRPr="004E5864">
              <w:rPr>
                <w:b/>
                <w:bCs/>
              </w:rPr>
              <w:t>Department Name</w:t>
            </w:r>
          </w:p>
        </w:tc>
        <w:tc>
          <w:tcPr>
            <w:tcW w:w="5811" w:type="dxa"/>
            <w:shd w:val="clear" w:color="auto" w:fill="auto"/>
          </w:tcPr>
          <w:p w:rsidR="00185FD4" w:rsidRPr="004E5864" w:rsidRDefault="008772B1" w:rsidP="008772B1">
            <w:pPr>
              <w:ind w:left="0"/>
              <w:rPr>
                <w:b/>
                <w:bCs/>
              </w:rPr>
            </w:pPr>
            <w:r>
              <w:rPr>
                <w:b/>
                <w:bCs/>
              </w:rPr>
              <w:t>Workflow / Step</w:t>
            </w:r>
          </w:p>
        </w:tc>
      </w:tr>
      <w:tr w:rsidR="004E5864" w:rsidRPr="004E5864" w:rsidTr="004E5864">
        <w:tc>
          <w:tcPr>
            <w:tcW w:w="540" w:type="dxa"/>
            <w:shd w:val="clear" w:color="auto" w:fill="auto"/>
          </w:tcPr>
          <w:p w:rsidR="00185FD4" w:rsidRPr="004E5864" w:rsidRDefault="00185FD4" w:rsidP="004E5864">
            <w:pPr>
              <w:ind w:left="0"/>
            </w:pPr>
            <w:r w:rsidRPr="004E5864">
              <w:t>1</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Graphic Dept.</w:t>
            </w:r>
          </w:p>
        </w:tc>
      </w:tr>
      <w:tr w:rsidR="004E5864" w:rsidRPr="004E5864" w:rsidTr="004E5864">
        <w:tc>
          <w:tcPr>
            <w:tcW w:w="540" w:type="dxa"/>
            <w:shd w:val="clear" w:color="auto" w:fill="auto"/>
          </w:tcPr>
          <w:p w:rsidR="00185FD4" w:rsidRPr="004E5864" w:rsidRDefault="00185FD4" w:rsidP="004E5864">
            <w:pPr>
              <w:ind w:left="0"/>
            </w:pPr>
            <w:r w:rsidRPr="004E5864">
              <w:t>2</w:t>
            </w:r>
          </w:p>
        </w:tc>
        <w:tc>
          <w:tcPr>
            <w:tcW w:w="3007" w:type="dxa"/>
            <w:shd w:val="clear" w:color="auto" w:fill="auto"/>
          </w:tcPr>
          <w:p w:rsidR="00185FD4" w:rsidRPr="004E5864" w:rsidRDefault="00185FD4" w:rsidP="004E5864">
            <w:pPr>
              <w:ind w:left="0"/>
            </w:pPr>
            <w:r w:rsidRPr="004E5864">
              <w:t xml:space="preserve">Sales Dept. </w:t>
            </w:r>
          </w:p>
        </w:tc>
        <w:tc>
          <w:tcPr>
            <w:tcW w:w="5811" w:type="dxa"/>
            <w:shd w:val="clear" w:color="auto" w:fill="auto"/>
          </w:tcPr>
          <w:p w:rsidR="00185FD4" w:rsidRPr="004E5864" w:rsidRDefault="00185FD4" w:rsidP="004E5864">
            <w:pPr>
              <w:ind w:left="0"/>
            </w:pPr>
            <w:r w:rsidRPr="004E5864">
              <w:t>Sales Dept. to Mechanical Dept.</w:t>
            </w:r>
          </w:p>
        </w:tc>
      </w:tr>
      <w:tr w:rsidR="004E5864" w:rsidRPr="004E5864" w:rsidTr="004E5864">
        <w:tc>
          <w:tcPr>
            <w:tcW w:w="540" w:type="dxa"/>
            <w:shd w:val="clear" w:color="auto" w:fill="auto"/>
          </w:tcPr>
          <w:p w:rsidR="00185FD4" w:rsidRPr="004E5864" w:rsidRDefault="00185FD4" w:rsidP="004E5864">
            <w:pPr>
              <w:ind w:left="0"/>
            </w:pPr>
            <w:r w:rsidRPr="004E5864">
              <w:t>3</w:t>
            </w:r>
          </w:p>
        </w:tc>
        <w:tc>
          <w:tcPr>
            <w:tcW w:w="3007" w:type="dxa"/>
            <w:shd w:val="clear" w:color="auto" w:fill="auto"/>
          </w:tcPr>
          <w:p w:rsidR="00185FD4" w:rsidRPr="004E5864" w:rsidRDefault="00185FD4" w:rsidP="004E5864">
            <w:pPr>
              <w:ind w:left="0"/>
            </w:pPr>
            <w:r w:rsidRPr="004E5864">
              <w:t xml:space="preserve">Graphic Dept. </w:t>
            </w:r>
          </w:p>
        </w:tc>
        <w:tc>
          <w:tcPr>
            <w:tcW w:w="5811" w:type="dxa"/>
            <w:shd w:val="clear" w:color="auto" w:fill="auto"/>
          </w:tcPr>
          <w:p w:rsidR="00185FD4" w:rsidRPr="004E5864" w:rsidRDefault="00185FD4" w:rsidP="004E5864">
            <w:pPr>
              <w:ind w:left="0"/>
            </w:pPr>
            <w:r w:rsidRPr="004E5864">
              <w:t>Graphic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4</w:t>
            </w:r>
          </w:p>
        </w:tc>
        <w:tc>
          <w:tcPr>
            <w:tcW w:w="3007" w:type="dxa"/>
            <w:shd w:val="clear" w:color="auto" w:fill="auto"/>
          </w:tcPr>
          <w:p w:rsidR="00185FD4" w:rsidRPr="004E5864" w:rsidRDefault="00185FD4" w:rsidP="004E5864">
            <w:pPr>
              <w:ind w:left="0"/>
            </w:pPr>
            <w:r w:rsidRPr="004E5864">
              <w:t xml:space="preserve">Mechanical Dept. </w:t>
            </w:r>
          </w:p>
        </w:tc>
        <w:tc>
          <w:tcPr>
            <w:tcW w:w="5811" w:type="dxa"/>
            <w:shd w:val="clear" w:color="auto" w:fill="auto"/>
          </w:tcPr>
          <w:p w:rsidR="00185FD4" w:rsidRPr="004E5864" w:rsidRDefault="00185FD4" w:rsidP="004E5864">
            <w:pPr>
              <w:ind w:left="0"/>
            </w:pPr>
            <w:r w:rsidRPr="004E5864">
              <w:t>Mechanical Dept. to Pre-Production</w:t>
            </w:r>
          </w:p>
        </w:tc>
      </w:tr>
      <w:tr w:rsidR="004E5864" w:rsidRPr="004E5864" w:rsidTr="004E5864">
        <w:tc>
          <w:tcPr>
            <w:tcW w:w="540" w:type="dxa"/>
            <w:shd w:val="clear" w:color="auto" w:fill="auto"/>
          </w:tcPr>
          <w:p w:rsidR="00185FD4" w:rsidRPr="004E5864" w:rsidRDefault="00185FD4" w:rsidP="004E5864">
            <w:pPr>
              <w:ind w:left="0"/>
            </w:pPr>
            <w:r w:rsidRPr="004E5864">
              <w:t>5</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Engraving Dept.</w:t>
            </w:r>
          </w:p>
        </w:tc>
      </w:tr>
      <w:tr w:rsidR="004E5864" w:rsidRPr="004E5864" w:rsidTr="004E5864">
        <w:tc>
          <w:tcPr>
            <w:tcW w:w="540" w:type="dxa"/>
            <w:shd w:val="clear" w:color="auto" w:fill="auto"/>
          </w:tcPr>
          <w:p w:rsidR="00185FD4" w:rsidRPr="004E5864" w:rsidRDefault="00185FD4" w:rsidP="004E5864">
            <w:pPr>
              <w:ind w:left="0"/>
            </w:pPr>
            <w:r w:rsidRPr="004E5864">
              <w:t>6</w:t>
            </w:r>
          </w:p>
        </w:tc>
        <w:tc>
          <w:tcPr>
            <w:tcW w:w="3007" w:type="dxa"/>
            <w:shd w:val="clear" w:color="auto" w:fill="auto"/>
          </w:tcPr>
          <w:p w:rsidR="00185FD4" w:rsidRPr="004E5864" w:rsidRDefault="00185FD4" w:rsidP="004E5864">
            <w:pPr>
              <w:ind w:left="0"/>
            </w:pPr>
            <w:r w:rsidRPr="004E5864">
              <w:t xml:space="preserve">Engraving Dept. </w:t>
            </w:r>
          </w:p>
        </w:tc>
        <w:tc>
          <w:tcPr>
            <w:tcW w:w="5811" w:type="dxa"/>
            <w:shd w:val="clear" w:color="auto" w:fill="auto"/>
          </w:tcPr>
          <w:p w:rsidR="00185FD4" w:rsidRPr="004E5864" w:rsidRDefault="00185FD4" w:rsidP="004E5864">
            <w:pPr>
              <w:ind w:left="0"/>
            </w:pPr>
            <w:r w:rsidRPr="004E5864">
              <w:t>Engraving Dept. to Post-</w:t>
            </w:r>
            <w:proofErr w:type="spellStart"/>
            <w:r w:rsidRPr="004E5864">
              <w:t>Produciton</w:t>
            </w:r>
            <w:proofErr w:type="spellEnd"/>
            <w:r w:rsidRPr="004E5864">
              <w:t xml:space="preserve"> Dept.</w:t>
            </w:r>
          </w:p>
        </w:tc>
      </w:tr>
      <w:tr w:rsidR="004E5864" w:rsidRPr="004E5864" w:rsidTr="004E5864">
        <w:tc>
          <w:tcPr>
            <w:tcW w:w="540" w:type="dxa"/>
            <w:shd w:val="clear" w:color="auto" w:fill="auto"/>
          </w:tcPr>
          <w:p w:rsidR="00185FD4" w:rsidRPr="004E5864" w:rsidRDefault="00185FD4" w:rsidP="004E5864">
            <w:pPr>
              <w:ind w:left="0"/>
            </w:pPr>
            <w:r w:rsidRPr="004E5864">
              <w:t>7</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Post-Production Dept. to Printing Dept. (1) after Engraving </w:t>
            </w:r>
          </w:p>
        </w:tc>
      </w:tr>
      <w:tr w:rsidR="004E5864" w:rsidRPr="004E5864" w:rsidTr="004E5864">
        <w:tc>
          <w:tcPr>
            <w:tcW w:w="540" w:type="dxa"/>
            <w:shd w:val="clear" w:color="auto" w:fill="auto"/>
          </w:tcPr>
          <w:p w:rsidR="00185FD4" w:rsidRPr="004E5864" w:rsidRDefault="00185FD4" w:rsidP="004E5864">
            <w:pPr>
              <w:ind w:left="0"/>
            </w:pPr>
            <w:r w:rsidRPr="004E5864">
              <w:t>8</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 xml:space="preserve">Pre-Production Dept. to Printing Dept. (2) skipped Engraving </w:t>
            </w:r>
          </w:p>
        </w:tc>
      </w:tr>
      <w:tr w:rsidR="004E5864" w:rsidRPr="004E5864" w:rsidTr="004E5864">
        <w:tc>
          <w:tcPr>
            <w:tcW w:w="540" w:type="dxa"/>
            <w:shd w:val="clear" w:color="auto" w:fill="auto"/>
          </w:tcPr>
          <w:p w:rsidR="00185FD4" w:rsidRPr="004E5864" w:rsidRDefault="00185FD4" w:rsidP="004E5864">
            <w:pPr>
              <w:ind w:left="0"/>
            </w:pPr>
            <w:r w:rsidRPr="004E5864">
              <w:t>9</w:t>
            </w:r>
          </w:p>
        </w:tc>
        <w:tc>
          <w:tcPr>
            <w:tcW w:w="3007" w:type="dxa"/>
            <w:shd w:val="clear" w:color="auto" w:fill="auto"/>
          </w:tcPr>
          <w:p w:rsidR="00185FD4" w:rsidRPr="004E5864" w:rsidRDefault="00185FD4" w:rsidP="004E5864">
            <w:pPr>
              <w:ind w:left="0"/>
            </w:pPr>
            <w:r w:rsidRPr="004E5864">
              <w:t xml:space="preserve">Printing Dept. </w:t>
            </w:r>
          </w:p>
        </w:tc>
        <w:tc>
          <w:tcPr>
            <w:tcW w:w="5811" w:type="dxa"/>
            <w:shd w:val="clear" w:color="auto" w:fill="auto"/>
          </w:tcPr>
          <w:p w:rsidR="00185FD4" w:rsidRPr="004E5864" w:rsidRDefault="00185FD4" w:rsidP="004E5864">
            <w:pPr>
              <w:ind w:left="0"/>
            </w:pPr>
            <w:r w:rsidRPr="004E5864">
              <w:t>Printing Dept. to Quality Control 2</w:t>
            </w:r>
          </w:p>
        </w:tc>
      </w:tr>
      <w:tr w:rsidR="004E5864" w:rsidRPr="004E5864" w:rsidTr="004E5864">
        <w:tc>
          <w:tcPr>
            <w:tcW w:w="540" w:type="dxa"/>
            <w:shd w:val="clear" w:color="auto" w:fill="auto"/>
          </w:tcPr>
          <w:p w:rsidR="00185FD4" w:rsidRPr="004E5864" w:rsidRDefault="00185FD4" w:rsidP="004E5864">
            <w:pPr>
              <w:ind w:left="0"/>
            </w:pPr>
            <w:r w:rsidRPr="004E5864">
              <w:t>10</w:t>
            </w:r>
          </w:p>
        </w:tc>
        <w:tc>
          <w:tcPr>
            <w:tcW w:w="3007" w:type="dxa"/>
            <w:shd w:val="clear" w:color="auto" w:fill="auto"/>
          </w:tcPr>
          <w:p w:rsidR="00185FD4" w:rsidRPr="004E5864" w:rsidRDefault="00185FD4" w:rsidP="004E5864">
            <w:pPr>
              <w:ind w:left="0"/>
            </w:pPr>
            <w:r w:rsidRPr="004E5864">
              <w:t>Quality Control 2 Dept.</w:t>
            </w:r>
          </w:p>
        </w:tc>
        <w:tc>
          <w:tcPr>
            <w:tcW w:w="5811" w:type="dxa"/>
            <w:shd w:val="clear" w:color="auto" w:fill="auto"/>
          </w:tcPr>
          <w:p w:rsidR="00185FD4" w:rsidRPr="004E5864" w:rsidRDefault="00185FD4" w:rsidP="004E5864">
            <w:pPr>
              <w:ind w:left="0"/>
            </w:pPr>
            <w:r w:rsidRPr="004E5864">
              <w:t>Quality Control 2 to Production Management Dept.</w:t>
            </w:r>
          </w:p>
        </w:tc>
      </w:tr>
      <w:tr w:rsidR="004E5864" w:rsidRPr="004E5864" w:rsidTr="004E5864">
        <w:tc>
          <w:tcPr>
            <w:tcW w:w="540" w:type="dxa"/>
            <w:shd w:val="clear" w:color="auto" w:fill="auto"/>
          </w:tcPr>
          <w:p w:rsidR="00185FD4" w:rsidRPr="004E5864" w:rsidRDefault="00185FD4" w:rsidP="004E5864">
            <w:pPr>
              <w:ind w:left="0"/>
            </w:pPr>
            <w:r w:rsidRPr="004E5864">
              <w:t>11</w:t>
            </w:r>
          </w:p>
        </w:tc>
        <w:tc>
          <w:tcPr>
            <w:tcW w:w="3007" w:type="dxa"/>
            <w:shd w:val="clear" w:color="auto" w:fill="auto"/>
          </w:tcPr>
          <w:p w:rsidR="00185FD4" w:rsidRPr="004E5864" w:rsidRDefault="00185FD4" w:rsidP="004E5864">
            <w:pPr>
              <w:ind w:left="0"/>
            </w:pPr>
            <w:r w:rsidRPr="004E5864">
              <w:t>Production Management Dept.</w:t>
            </w:r>
          </w:p>
        </w:tc>
        <w:tc>
          <w:tcPr>
            <w:tcW w:w="5811" w:type="dxa"/>
            <w:shd w:val="clear" w:color="auto" w:fill="auto"/>
          </w:tcPr>
          <w:p w:rsidR="00185FD4" w:rsidRPr="004E5864" w:rsidRDefault="00185FD4" w:rsidP="004E5864">
            <w:pPr>
              <w:ind w:left="0"/>
            </w:pPr>
            <w:r w:rsidRPr="004E5864">
              <w:t>Production Management Dept. to Shipping Dept.</w:t>
            </w:r>
          </w:p>
        </w:tc>
      </w:tr>
      <w:tr w:rsidR="004E5864" w:rsidRPr="004E5864" w:rsidTr="004E5864">
        <w:tc>
          <w:tcPr>
            <w:tcW w:w="540" w:type="dxa"/>
            <w:shd w:val="clear" w:color="auto" w:fill="auto"/>
          </w:tcPr>
          <w:p w:rsidR="00185FD4" w:rsidRPr="004E5864" w:rsidRDefault="00185FD4" w:rsidP="004E5864">
            <w:pPr>
              <w:ind w:left="0"/>
            </w:pPr>
            <w:r w:rsidRPr="004E5864">
              <w:t>12</w:t>
            </w:r>
          </w:p>
        </w:tc>
        <w:tc>
          <w:tcPr>
            <w:tcW w:w="3007" w:type="dxa"/>
            <w:shd w:val="clear" w:color="auto" w:fill="auto"/>
          </w:tcPr>
          <w:p w:rsidR="00185FD4" w:rsidRPr="004E5864" w:rsidRDefault="00185FD4" w:rsidP="004E5864">
            <w:pPr>
              <w:ind w:left="0"/>
            </w:pPr>
            <w:r w:rsidRPr="004E5864">
              <w:t>Production Dept.</w:t>
            </w:r>
          </w:p>
        </w:tc>
        <w:tc>
          <w:tcPr>
            <w:tcW w:w="5811" w:type="dxa"/>
            <w:shd w:val="clear" w:color="auto" w:fill="auto"/>
          </w:tcPr>
          <w:p w:rsidR="00185FD4" w:rsidRPr="004E5864" w:rsidRDefault="00185FD4" w:rsidP="004E5864">
            <w:pPr>
              <w:ind w:left="0"/>
            </w:pPr>
            <w:r w:rsidRPr="004E5864">
              <w:t>Pre-Production Dept. to Production Management Dept. (skipped Engraving)</w:t>
            </w:r>
          </w:p>
        </w:tc>
      </w:tr>
    </w:tbl>
    <w:p w:rsidR="002157F8" w:rsidRPr="004E5864" w:rsidRDefault="002157F8" w:rsidP="002C1F79"/>
    <w:p w:rsidR="002157F8" w:rsidRPr="004E5864" w:rsidRDefault="002157F8" w:rsidP="002C1F79">
      <w:r w:rsidRPr="004E5864">
        <w:t>Figure 3.6: Roles and Access Rights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1980"/>
        <w:gridCol w:w="6830"/>
      </w:tblGrid>
      <w:tr w:rsidR="00474C19" w:rsidRPr="004E5864" w:rsidTr="00474C19">
        <w:tc>
          <w:tcPr>
            <w:tcW w:w="498" w:type="dxa"/>
          </w:tcPr>
          <w:p w:rsidR="00474C19" w:rsidRPr="004E5864" w:rsidRDefault="00474C19" w:rsidP="004C6BFA">
            <w:pPr>
              <w:ind w:left="0"/>
              <w:rPr>
                <w:b/>
                <w:bCs/>
              </w:rPr>
            </w:pPr>
            <w:r w:rsidRPr="004E5864">
              <w:rPr>
                <w:b/>
                <w:bCs/>
              </w:rPr>
              <w:lastRenderedPageBreak/>
              <w:t>No.</w:t>
            </w:r>
          </w:p>
        </w:tc>
        <w:tc>
          <w:tcPr>
            <w:tcW w:w="1984" w:type="dxa"/>
          </w:tcPr>
          <w:p w:rsidR="00474C19" w:rsidRPr="004E5864" w:rsidRDefault="00474C19" w:rsidP="004C6BFA">
            <w:pPr>
              <w:ind w:left="0"/>
              <w:rPr>
                <w:b/>
                <w:bCs/>
              </w:rPr>
            </w:pPr>
            <w:r w:rsidRPr="004E5864">
              <w:rPr>
                <w:b/>
                <w:bCs/>
              </w:rPr>
              <w:t>Roles</w:t>
            </w:r>
          </w:p>
        </w:tc>
        <w:tc>
          <w:tcPr>
            <w:tcW w:w="6866" w:type="dxa"/>
          </w:tcPr>
          <w:p w:rsidR="00474C19" w:rsidRPr="004E5864" w:rsidRDefault="00474C19" w:rsidP="004C6BFA">
            <w:pPr>
              <w:ind w:left="0"/>
              <w:rPr>
                <w:b/>
                <w:bCs/>
              </w:rPr>
            </w:pPr>
            <w:r w:rsidRPr="004E5864">
              <w:rPr>
                <w:b/>
                <w:bCs/>
              </w:rPr>
              <w:t>Module / Sub-module / Access Rights</w:t>
            </w:r>
          </w:p>
        </w:tc>
      </w:tr>
      <w:tr w:rsidR="00474C19" w:rsidRPr="004E5864" w:rsidTr="00474C19">
        <w:tc>
          <w:tcPr>
            <w:tcW w:w="498" w:type="dxa"/>
          </w:tcPr>
          <w:p w:rsidR="00474C19" w:rsidRPr="004E5864" w:rsidRDefault="00474C19" w:rsidP="004C6BFA">
            <w:pPr>
              <w:ind w:left="0"/>
            </w:pPr>
            <w:r w:rsidRPr="004E5864">
              <w:t>1</w:t>
            </w:r>
          </w:p>
        </w:tc>
        <w:tc>
          <w:tcPr>
            <w:tcW w:w="1984" w:type="dxa"/>
          </w:tcPr>
          <w:p w:rsidR="00474C19" w:rsidRPr="004E5864" w:rsidRDefault="00474C19" w:rsidP="004C6BFA">
            <w:pPr>
              <w:ind w:left="0"/>
            </w:pPr>
            <w:r w:rsidRPr="004E5864">
              <w:t>Accountant</w:t>
            </w:r>
          </w:p>
        </w:tc>
        <w:tc>
          <w:tcPr>
            <w:tcW w:w="6866" w:type="dxa"/>
          </w:tcPr>
          <w:p w:rsidR="00474C19" w:rsidRPr="004E5864" w:rsidRDefault="00474C19" w:rsidP="00301318">
            <w:pPr>
              <w:ind w:left="0"/>
            </w:pPr>
            <w:r w:rsidRPr="004E5864">
              <w:t xml:space="preserve"> Role</w:t>
            </w:r>
            <w:r w:rsidR="006109E9">
              <w:t xml:space="preserve"> Management / Role  / Add</w:t>
            </w:r>
          </w:p>
          <w:p w:rsidR="00474C19" w:rsidRPr="004E5864" w:rsidRDefault="00474C19" w:rsidP="00301318">
            <w:pPr>
              <w:ind w:left="0"/>
            </w:pPr>
            <w:r w:rsidRPr="004E5864">
              <w:t xml:space="preserve">Employee Management / Employee / Add   </w:t>
            </w:r>
          </w:p>
        </w:tc>
      </w:tr>
      <w:tr w:rsidR="00474C19" w:rsidRPr="004E5864" w:rsidTr="00474C19">
        <w:tc>
          <w:tcPr>
            <w:tcW w:w="498" w:type="dxa"/>
          </w:tcPr>
          <w:p w:rsidR="00474C19" w:rsidRPr="004E5864" w:rsidRDefault="00474C19" w:rsidP="004C6BFA">
            <w:pPr>
              <w:ind w:left="0"/>
            </w:pPr>
            <w:r w:rsidRPr="004E5864">
              <w:t>2</w:t>
            </w:r>
          </w:p>
        </w:tc>
        <w:tc>
          <w:tcPr>
            <w:tcW w:w="1984" w:type="dxa"/>
          </w:tcPr>
          <w:p w:rsidR="00474C19" w:rsidRPr="004E5864" w:rsidRDefault="00474C19" w:rsidP="004C6BFA">
            <w:pPr>
              <w:ind w:left="0"/>
            </w:pPr>
            <w:r w:rsidRPr="004E5864">
              <w:t>Director</w:t>
            </w:r>
          </w:p>
        </w:tc>
        <w:tc>
          <w:tcPr>
            <w:tcW w:w="6866" w:type="dxa"/>
          </w:tcPr>
          <w:p w:rsidR="00474C19" w:rsidRPr="004E5864" w:rsidRDefault="00474C19" w:rsidP="004C6BFA">
            <w:pPr>
              <w:ind w:left="0"/>
            </w:pPr>
            <w:r w:rsidRPr="004E5864">
              <w:t xml:space="preserve">Role Assignment / Approval Role  / Edit    </w:t>
            </w:r>
          </w:p>
        </w:tc>
      </w:tr>
      <w:tr w:rsidR="00474C19" w:rsidRPr="004E5864" w:rsidTr="00474C19">
        <w:tc>
          <w:tcPr>
            <w:tcW w:w="498" w:type="dxa"/>
          </w:tcPr>
          <w:p w:rsidR="00474C19" w:rsidRPr="004E5864" w:rsidRDefault="00474C19" w:rsidP="004C6BFA">
            <w:pPr>
              <w:ind w:left="0"/>
            </w:pPr>
            <w:r w:rsidRPr="004E5864">
              <w:t>3</w:t>
            </w:r>
          </w:p>
        </w:tc>
        <w:tc>
          <w:tcPr>
            <w:tcW w:w="1984" w:type="dxa"/>
          </w:tcPr>
          <w:p w:rsidR="00474C19" w:rsidRPr="004E5864" w:rsidRDefault="00474C19" w:rsidP="004C6BFA">
            <w:pPr>
              <w:ind w:left="0"/>
            </w:pPr>
            <w:r w:rsidRPr="004E5864">
              <w:t>Operations Manager</w:t>
            </w:r>
          </w:p>
        </w:tc>
        <w:tc>
          <w:tcPr>
            <w:tcW w:w="6866" w:type="dxa"/>
          </w:tcPr>
          <w:p w:rsidR="00474C19" w:rsidRPr="004E5864" w:rsidRDefault="00474C19" w:rsidP="00301318">
            <w:pPr>
              <w:ind w:left="0"/>
            </w:pPr>
            <w:r w:rsidRPr="004E5864">
              <w:t>Workflow Management / Workflow / Edit</w:t>
            </w:r>
          </w:p>
          <w:p w:rsidR="00474C19" w:rsidRPr="004E5864" w:rsidRDefault="00474C19" w:rsidP="00301318">
            <w:pPr>
              <w:ind w:left="0"/>
            </w:pPr>
            <w:r w:rsidRPr="004E5864">
              <w:t xml:space="preserve">Workflow Management / Workflow / Delete    </w:t>
            </w:r>
          </w:p>
          <w:p w:rsidR="00474C19" w:rsidRPr="004E5864" w:rsidRDefault="00474C19" w:rsidP="00301318">
            <w:pPr>
              <w:ind w:left="0"/>
            </w:pPr>
            <w:r w:rsidRPr="004E5864">
              <w:t xml:space="preserve">Workflow Management / Workflow / Add   </w:t>
            </w:r>
          </w:p>
        </w:tc>
      </w:tr>
      <w:tr w:rsidR="00474C19" w:rsidRPr="004E5864" w:rsidTr="00474C19">
        <w:tc>
          <w:tcPr>
            <w:tcW w:w="498" w:type="dxa"/>
          </w:tcPr>
          <w:p w:rsidR="00474C19" w:rsidRPr="004E5864" w:rsidRDefault="00474C19" w:rsidP="004C6BFA">
            <w:pPr>
              <w:ind w:left="0"/>
            </w:pPr>
            <w:r w:rsidRPr="004E5864">
              <w:t>4</w:t>
            </w:r>
          </w:p>
        </w:tc>
        <w:tc>
          <w:tcPr>
            <w:tcW w:w="1984" w:type="dxa"/>
          </w:tcPr>
          <w:p w:rsidR="00474C19" w:rsidRPr="004E5864" w:rsidRDefault="00474C19" w:rsidP="004C6BFA">
            <w:pPr>
              <w:ind w:left="0"/>
            </w:pPr>
            <w:r w:rsidRPr="004E5864">
              <w:t>Administrator</w:t>
            </w:r>
          </w:p>
        </w:tc>
        <w:tc>
          <w:tcPr>
            <w:tcW w:w="6866" w:type="dxa"/>
          </w:tcPr>
          <w:p w:rsidR="00474C19" w:rsidRPr="004E5864" w:rsidRDefault="00474C19" w:rsidP="00301318">
            <w:pPr>
              <w:ind w:left="0"/>
            </w:pPr>
            <w:r w:rsidRPr="004E5864">
              <w:t xml:space="preserve">Employee Management / Employee / Edit      </w:t>
            </w:r>
          </w:p>
          <w:p w:rsidR="00474C19" w:rsidRPr="004E5864" w:rsidRDefault="00474C19" w:rsidP="00301318">
            <w:pPr>
              <w:ind w:left="0"/>
            </w:pPr>
            <w:r w:rsidRPr="004E5864">
              <w:t xml:space="preserve">Role Management / Role / Edit    </w:t>
            </w:r>
          </w:p>
        </w:tc>
      </w:tr>
    </w:tbl>
    <w:p w:rsidR="002157F8" w:rsidRPr="004E5864" w:rsidRDefault="002157F8" w:rsidP="002C1F79"/>
    <w:p w:rsidR="002157F8" w:rsidRPr="004E5864" w:rsidRDefault="002157F8" w:rsidP="002C1F79">
      <w:r w:rsidRPr="004E5864">
        <w:t>Figure 3.7: Performance Formulas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0"/>
        <w:gridCol w:w="3190"/>
      </w:tblGrid>
      <w:tr w:rsidR="00474C19" w:rsidRPr="004E5864" w:rsidTr="00474C19">
        <w:tc>
          <w:tcPr>
            <w:tcW w:w="640" w:type="dxa"/>
          </w:tcPr>
          <w:p w:rsidR="00474C19" w:rsidRPr="004E5864" w:rsidRDefault="00474C19" w:rsidP="00897A08">
            <w:pPr>
              <w:ind w:left="0"/>
              <w:rPr>
                <w:b/>
                <w:bCs/>
              </w:rPr>
            </w:pPr>
            <w:r w:rsidRPr="004E5864">
              <w:rPr>
                <w:b/>
                <w:bCs/>
              </w:rPr>
              <w:t>No.</w:t>
            </w:r>
          </w:p>
        </w:tc>
        <w:tc>
          <w:tcPr>
            <w:tcW w:w="3190" w:type="dxa"/>
          </w:tcPr>
          <w:p w:rsidR="00474C19" w:rsidRPr="004E5864" w:rsidRDefault="00474C19" w:rsidP="00897A08">
            <w:pPr>
              <w:ind w:left="0"/>
              <w:rPr>
                <w:b/>
                <w:bCs/>
              </w:rPr>
            </w:pPr>
            <w:r w:rsidRPr="004E5864">
              <w:rPr>
                <w:b/>
                <w:bCs/>
              </w:rPr>
              <w:t>Performance Formula</w:t>
            </w:r>
          </w:p>
        </w:tc>
      </w:tr>
      <w:tr w:rsidR="00474C19" w:rsidRPr="004E5864" w:rsidTr="00474C19">
        <w:tc>
          <w:tcPr>
            <w:tcW w:w="640" w:type="dxa"/>
          </w:tcPr>
          <w:p w:rsidR="00474C19" w:rsidRPr="004E5864" w:rsidRDefault="00474C19" w:rsidP="00B77607">
            <w:pPr>
              <w:ind w:left="0"/>
            </w:pPr>
            <w:r w:rsidRPr="004E5864">
              <w:t>1</w:t>
            </w:r>
          </w:p>
        </w:tc>
        <w:tc>
          <w:tcPr>
            <w:tcW w:w="3190" w:type="dxa"/>
          </w:tcPr>
          <w:p w:rsidR="00474C19" w:rsidRPr="004E5864" w:rsidRDefault="00474C19" w:rsidP="00CC17AB">
            <w:pPr>
              <w:ind w:left="0"/>
            </w:pPr>
            <w:r w:rsidRPr="004E5864">
              <w:t>D * 20</w:t>
            </w:r>
          </w:p>
        </w:tc>
      </w:tr>
      <w:tr w:rsidR="00474C19" w:rsidRPr="004E5864" w:rsidTr="00474C19">
        <w:tc>
          <w:tcPr>
            <w:tcW w:w="640" w:type="dxa"/>
          </w:tcPr>
          <w:p w:rsidR="00474C19" w:rsidRPr="004E5864" w:rsidRDefault="00474C19" w:rsidP="00B77607">
            <w:pPr>
              <w:ind w:left="0"/>
            </w:pPr>
            <w:r w:rsidRPr="004E5864">
              <w:t>2</w:t>
            </w:r>
          </w:p>
        </w:tc>
        <w:tc>
          <w:tcPr>
            <w:tcW w:w="3190" w:type="dxa"/>
          </w:tcPr>
          <w:p w:rsidR="00474C19" w:rsidRPr="004E5864" w:rsidRDefault="00474C19" w:rsidP="00CC17AB">
            <w:pPr>
              <w:ind w:left="0"/>
            </w:pPr>
            <w:r w:rsidRPr="004E5864">
              <w:t>S * 1.1</w:t>
            </w:r>
          </w:p>
        </w:tc>
      </w:tr>
      <w:tr w:rsidR="00474C19" w:rsidRPr="004E5864" w:rsidTr="00474C19">
        <w:tc>
          <w:tcPr>
            <w:tcW w:w="640" w:type="dxa"/>
          </w:tcPr>
          <w:p w:rsidR="00474C19" w:rsidRPr="004E5864" w:rsidRDefault="00474C19" w:rsidP="00B77607">
            <w:pPr>
              <w:ind w:left="0"/>
            </w:pPr>
            <w:r w:rsidRPr="004E5864">
              <w:t>3</w:t>
            </w:r>
          </w:p>
        </w:tc>
        <w:tc>
          <w:tcPr>
            <w:tcW w:w="3190" w:type="dxa"/>
          </w:tcPr>
          <w:p w:rsidR="00474C19" w:rsidRPr="004E5864" w:rsidRDefault="00474C19" w:rsidP="00CC17AB">
            <w:pPr>
              <w:ind w:left="0"/>
            </w:pPr>
            <w:r w:rsidRPr="004E5864">
              <w:t>S * 1.2</w:t>
            </w:r>
          </w:p>
        </w:tc>
      </w:tr>
      <w:tr w:rsidR="00474C19" w:rsidRPr="004E5864" w:rsidTr="00474C19">
        <w:tc>
          <w:tcPr>
            <w:tcW w:w="640" w:type="dxa"/>
          </w:tcPr>
          <w:p w:rsidR="00474C19" w:rsidRPr="004E5864" w:rsidRDefault="00474C19" w:rsidP="00B77607">
            <w:pPr>
              <w:ind w:left="0"/>
            </w:pPr>
            <w:r w:rsidRPr="004E5864">
              <w:t>4</w:t>
            </w:r>
          </w:p>
        </w:tc>
        <w:tc>
          <w:tcPr>
            <w:tcW w:w="3190" w:type="dxa"/>
          </w:tcPr>
          <w:p w:rsidR="00474C19" w:rsidRPr="004E5864" w:rsidRDefault="00474C19" w:rsidP="00CC17AB">
            <w:pPr>
              <w:ind w:left="0"/>
            </w:pPr>
            <w:r w:rsidRPr="004E5864">
              <w:t>S * 1.3</w:t>
            </w:r>
          </w:p>
        </w:tc>
      </w:tr>
      <w:tr w:rsidR="00474C19" w:rsidRPr="004E5864" w:rsidTr="00474C19">
        <w:tc>
          <w:tcPr>
            <w:tcW w:w="640" w:type="dxa"/>
          </w:tcPr>
          <w:p w:rsidR="00474C19" w:rsidRPr="004E5864" w:rsidRDefault="00474C19" w:rsidP="00B77607">
            <w:pPr>
              <w:ind w:left="0"/>
            </w:pPr>
            <w:r w:rsidRPr="004E5864">
              <w:t>5</w:t>
            </w:r>
          </w:p>
        </w:tc>
        <w:tc>
          <w:tcPr>
            <w:tcW w:w="3190" w:type="dxa"/>
          </w:tcPr>
          <w:p w:rsidR="00474C19" w:rsidRPr="004E5864" w:rsidRDefault="00474C19" w:rsidP="00CC17AB">
            <w:pPr>
              <w:ind w:left="0"/>
            </w:pPr>
            <w:r w:rsidRPr="004E5864">
              <w:t>S * 1.4</w:t>
            </w:r>
          </w:p>
        </w:tc>
      </w:tr>
      <w:tr w:rsidR="00474C19" w:rsidRPr="004E5864" w:rsidTr="00474C19">
        <w:tc>
          <w:tcPr>
            <w:tcW w:w="640" w:type="dxa"/>
          </w:tcPr>
          <w:p w:rsidR="00474C19" w:rsidRPr="004E5864" w:rsidRDefault="00474C19" w:rsidP="00B77607">
            <w:pPr>
              <w:ind w:left="0"/>
            </w:pPr>
            <w:r w:rsidRPr="004E5864">
              <w:t>6</w:t>
            </w:r>
          </w:p>
        </w:tc>
        <w:tc>
          <w:tcPr>
            <w:tcW w:w="3190" w:type="dxa"/>
          </w:tcPr>
          <w:p w:rsidR="00474C19" w:rsidRPr="004E5864" w:rsidRDefault="00474C19" w:rsidP="00CC17AB">
            <w:pPr>
              <w:ind w:left="0"/>
            </w:pPr>
            <w:r w:rsidRPr="004E5864">
              <w:t>S * 1.5</w:t>
            </w:r>
          </w:p>
        </w:tc>
      </w:tr>
      <w:tr w:rsidR="00474C19" w:rsidRPr="004E5864" w:rsidTr="00474C19">
        <w:tc>
          <w:tcPr>
            <w:tcW w:w="640" w:type="dxa"/>
          </w:tcPr>
          <w:p w:rsidR="00474C19" w:rsidRPr="004E5864" w:rsidRDefault="00474C19" w:rsidP="00B77607">
            <w:pPr>
              <w:ind w:left="0"/>
            </w:pPr>
            <w:r w:rsidRPr="004E5864">
              <w:t>7</w:t>
            </w:r>
          </w:p>
        </w:tc>
        <w:tc>
          <w:tcPr>
            <w:tcW w:w="3190" w:type="dxa"/>
          </w:tcPr>
          <w:p w:rsidR="00474C19" w:rsidRPr="004E5864" w:rsidRDefault="00474C19" w:rsidP="00CC17AB">
            <w:pPr>
              <w:ind w:left="0"/>
            </w:pPr>
            <w:r w:rsidRPr="004E5864">
              <w:t>S * 1.6</w:t>
            </w:r>
          </w:p>
        </w:tc>
      </w:tr>
      <w:tr w:rsidR="00474C19" w:rsidRPr="004E5864" w:rsidTr="00474C19">
        <w:tc>
          <w:tcPr>
            <w:tcW w:w="640" w:type="dxa"/>
          </w:tcPr>
          <w:p w:rsidR="00474C19" w:rsidRPr="004E5864" w:rsidRDefault="00474C19" w:rsidP="00B77607">
            <w:pPr>
              <w:ind w:left="0"/>
            </w:pPr>
            <w:r w:rsidRPr="004E5864">
              <w:t>8</w:t>
            </w:r>
          </w:p>
        </w:tc>
        <w:tc>
          <w:tcPr>
            <w:tcW w:w="3190" w:type="dxa"/>
          </w:tcPr>
          <w:p w:rsidR="00474C19" w:rsidRPr="004E5864" w:rsidRDefault="00474C19" w:rsidP="00CC17AB">
            <w:pPr>
              <w:ind w:left="0"/>
            </w:pPr>
            <w:r w:rsidRPr="004E5864">
              <w:t>S * 1.7</w:t>
            </w:r>
          </w:p>
        </w:tc>
      </w:tr>
      <w:tr w:rsidR="00474C19" w:rsidRPr="004E5864" w:rsidTr="00474C19">
        <w:tc>
          <w:tcPr>
            <w:tcW w:w="640" w:type="dxa"/>
          </w:tcPr>
          <w:p w:rsidR="00474C19" w:rsidRPr="004E5864" w:rsidRDefault="00474C19" w:rsidP="00B77607">
            <w:pPr>
              <w:ind w:left="0"/>
            </w:pPr>
            <w:r w:rsidRPr="004E5864">
              <w:t>9</w:t>
            </w:r>
          </w:p>
        </w:tc>
        <w:tc>
          <w:tcPr>
            <w:tcW w:w="3190" w:type="dxa"/>
          </w:tcPr>
          <w:p w:rsidR="00474C19" w:rsidRPr="004E5864" w:rsidRDefault="00474C19" w:rsidP="00CC17AB">
            <w:pPr>
              <w:ind w:left="0"/>
            </w:pPr>
            <w:r w:rsidRPr="004E5864">
              <w:t>S * 1.8</w:t>
            </w:r>
          </w:p>
        </w:tc>
      </w:tr>
      <w:tr w:rsidR="00474C19" w:rsidRPr="004E5864" w:rsidTr="00474C19">
        <w:tc>
          <w:tcPr>
            <w:tcW w:w="640" w:type="dxa"/>
          </w:tcPr>
          <w:p w:rsidR="00474C19" w:rsidRPr="004E5864" w:rsidRDefault="00474C19" w:rsidP="00B77607">
            <w:pPr>
              <w:ind w:left="0"/>
            </w:pPr>
            <w:r w:rsidRPr="004E5864">
              <w:t>10</w:t>
            </w:r>
          </w:p>
        </w:tc>
        <w:tc>
          <w:tcPr>
            <w:tcW w:w="3190" w:type="dxa"/>
          </w:tcPr>
          <w:p w:rsidR="00474C19" w:rsidRPr="004E5864" w:rsidRDefault="00474C19" w:rsidP="00CC17AB">
            <w:pPr>
              <w:ind w:left="0"/>
            </w:pPr>
            <w:r w:rsidRPr="004E5864">
              <w:t>D * C1</w:t>
            </w:r>
          </w:p>
        </w:tc>
      </w:tr>
      <w:tr w:rsidR="00474C19" w:rsidRPr="004E5864" w:rsidTr="00474C19">
        <w:tc>
          <w:tcPr>
            <w:tcW w:w="640" w:type="dxa"/>
          </w:tcPr>
          <w:p w:rsidR="00474C19" w:rsidRPr="004E5864" w:rsidRDefault="00474C19" w:rsidP="00B77607">
            <w:pPr>
              <w:ind w:left="0"/>
            </w:pPr>
            <w:r w:rsidRPr="004E5864">
              <w:t>11</w:t>
            </w:r>
          </w:p>
        </w:tc>
        <w:tc>
          <w:tcPr>
            <w:tcW w:w="3190" w:type="dxa"/>
          </w:tcPr>
          <w:p w:rsidR="00474C19" w:rsidRPr="004E5864" w:rsidRDefault="00474C19" w:rsidP="00CC17AB">
            <w:pPr>
              <w:ind w:left="0"/>
            </w:pPr>
            <w:r w:rsidRPr="004E5864">
              <w:t>110 * S + 14000</w:t>
            </w:r>
          </w:p>
        </w:tc>
      </w:tr>
    </w:tbl>
    <w:p w:rsidR="00897A08" w:rsidRDefault="00CC17AB" w:rsidP="00CC17AB">
      <w:pPr>
        <w:ind w:left="0"/>
      </w:pPr>
      <w:r w:rsidRPr="004E5864">
        <w:t xml:space="preserve">Note: D = diameter, S=area of </w:t>
      </w:r>
      <w:proofErr w:type="gramStart"/>
      <w:r w:rsidRPr="004E5864">
        <w:t>cylinder ,</w:t>
      </w:r>
      <w:proofErr w:type="gramEnd"/>
      <w:r w:rsidRPr="004E5864">
        <w:t xml:space="preserve"> C1=column coefficient</w:t>
      </w:r>
    </w:p>
    <w:p w:rsidR="00CC35D3" w:rsidRPr="004E5864" w:rsidRDefault="00CC35D3" w:rsidP="00CC17AB">
      <w:pPr>
        <w:ind w:left="0"/>
      </w:pPr>
    </w:p>
    <w:p w:rsidR="002157F8" w:rsidRPr="004E5864" w:rsidRDefault="002157F8" w:rsidP="002C1F79">
      <w:r w:rsidRPr="004E5864">
        <w:t>Figure 3.8: Error Codes to be used in System Tests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8"/>
        <w:gridCol w:w="4071"/>
      </w:tblGrid>
      <w:tr w:rsidR="00474C19" w:rsidRPr="004E5864" w:rsidTr="00474C19">
        <w:tc>
          <w:tcPr>
            <w:tcW w:w="538" w:type="dxa"/>
          </w:tcPr>
          <w:p w:rsidR="00474C19" w:rsidRPr="004E5864" w:rsidRDefault="00474C19" w:rsidP="00897A08">
            <w:pPr>
              <w:ind w:left="0"/>
              <w:rPr>
                <w:b/>
                <w:bCs/>
              </w:rPr>
            </w:pPr>
            <w:r w:rsidRPr="004E5864">
              <w:rPr>
                <w:b/>
                <w:bCs/>
              </w:rPr>
              <w:t>No.</w:t>
            </w:r>
          </w:p>
        </w:tc>
        <w:tc>
          <w:tcPr>
            <w:tcW w:w="4071" w:type="dxa"/>
          </w:tcPr>
          <w:p w:rsidR="00474C19" w:rsidRPr="004E5864" w:rsidRDefault="00474C19" w:rsidP="00897A08">
            <w:pPr>
              <w:ind w:left="0"/>
              <w:rPr>
                <w:b/>
                <w:bCs/>
              </w:rPr>
            </w:pPr>
            <w:r w:rsidRPr="004E5864">
              <w:rPr>
                <w:b/>
                <w:bCs/>
              </w:rPr>
              <w:t>Error Codes</w:t>
            </w:r>
          </w:p>
        </w:tc>
      </w:tr>
      <w:tr w:rsidR="00474C19" w:rsidRPr="004E5864" w:rsidTr="00474C19">
        <w:tc>
          <w:tcPr>
            <w:tcW w:w="538" w:type="dxa"/>
          </w:tcPr>
          <w:p w:rsidR="00474C19" w:rsidRPr="004E5864" w:rsidRDefault="00474C19" w:rsidP="00B77607">
            <w:pPr>
              <w:ind w:left="0"/>
            </w:pPr>
            <w:r w:rsidRPr="004E5864">
              <w:lastRenderedPageBreak/>
              <w:t>1</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101: Cylinder has a crack</w:t>
            </w:r>
          </w:p>
        </w:tc>
      </w:tr>
      <w:tr w:rsidR="00474C19" w:rsidRPr="004E5864" w:rsidTr="00474C19">
        <w:tc>
          <w:tcPr>
            <w:tcW w:w="538" w:type="dxa"/>
          </w:tcPr>
          <w:p w:rsidR="00474C19" w:rsidRPr="004E5864" w:rsidRDefault="00474C19" w:rsidP="00B77607">
            <w:pPr>
              <w:ind w:left="0"/>
            </w:pPr>
            <w:r w:rsidRPr="004E5864">
              <w:t>2</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224: Cylinder does not have a label</w:t>
            </w:r>
          </w:p>
        </w:tc>
      </w:tr>
      <w:tr w:rsidR="00474C19" w:rsidRPr="004E5864" w:rsidTr="00474C19">
        <w:tc>
          <w:tcPr>
            <w:tcW w:w="538" w:type="dxa"/>
          </w:tcPr>
          <w:p w:rsidR="00474C19" w:rsidRPr="004E5864" w:rsidRDefault="00474C19" w:rsidP="00B77607">
            <w:pPr>
              <w:ind w:left="0"/>
            </w:pPr>
            <w:r w:rsidRPr="004E5864">
              <w:t>3</w:t>
            </w:r>
          </w:p>
        </w:tc>
        <w:tc>
          <w:tcPr>
            <w:tcW w:w="4071" w:type="dxa"/>
          </w:tcPr>
          <w:p w:rsidR="00474C19" w:rsidRPr="004E5864" w:rsidRDefault="00474C19" w:rsidP="0091576C">
            <w:pPr>
              <w:spacing w:line="240" w:lineRule="auto"/>
              <w:ind w:left="0"/>
              <w:jc w:val="left"/>
            </w:pPr>
            <w:r w:rsidRPr="004E5864">
              <w:rPr>
                <w:rFonts w:eastAsia="Times New Roman"/>
              </w:rPr>
              <w:t>Error 555: Unknown error</w:t>
            </w:r>
          </w:p>
        </w:tc>
      </w:tr>
      <w:tr w:rsidR="00474C19" w:rsidRPr="004E5864" w:rsidTr="00474C19">
        <w:tc>
          <w:tcPr>
            <w:tcW w:w="538" w:type="dxa"/>
          </w:tcPr>
          <w:p w:rsidR="00474C19" w:rsidRPr="004E5864" w:rsidRDefault="00474C19" w:rsidP="00B77607">
            <w:pPr>
              <w:ind w:left="0"/>
            </w:pPr>
            <w:r w:rsidRPr="004E5864">
              <w:t>4</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102: Wrong label on cylinder</w:t>
            </w:r>
          </w:p>
        </w:tc>
      </w:tr>
      <w:tr w:rsidR="00474C19" w:rsidRPr="004E5864" w:rsidTr="00474C19">
        <w:tc>
          <w:tcPr>
            <w:tcW w:w="538" w:type="dxa"/>
          </w:tcPr>
          <w:p w:rsidR="00474C19" w:rsidRPr="004E5864" w:rsidRDefault="00474C19" w:rsidP="00B77607">
            <w:pPr>
              <w:ind w:left="0"/>
            </w:pPr>
            <w:r w:rsidRPr="004E5864">
              <w:t>5</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103: Blur image on cylinder</w:t>
            </w:r>
          </w:p>
        </w:tc>
      </w:tr>
      <w:tr w:rsidR="00474C19" w:rsidRPr="004E5864" w:rsidTr="00474C19">
        <w:tc>
          <w:tcPr>
            <w:tcW w:w="538" w:type="dxa"/>
          </w:tcPr>
          <w:p w:rsidR="00474C19" w:rsidRPr="004E5864" w:rsidRDefault="00474C19" w:rsidP="00B77607">
            <w:pPr>
              <w:ind w:left="0"/>
            </w:pPr>
            <w:r w:rsidRPr="004E5864">
              <w:t>6</w:t>
            </w:r>
          </w:p>
        </w:tc>
        <w:tc>
          <w:tcPr>
            <w:tcW w:w="4071" w:type="dxa"/>
          </w:tcPr>
          <w:p w:rsidR="00474C19" w:rsidRPr="004E5864" w:rsidRDefault="00474C19" w:rsidP="0091576C">
            <w:pPr>
              <w:spacing w:line="240" w:lineRule="auto"/>
              <w:ind w:left="0"/>
              <w:jc w:val="left"/>
              <w:rPr>
                <w:rFonts w:eastAsia="Times New Roman"/>
              </w:rPr>
            </w:pPr>
            <w:r w:rsidRPr="004E5864">
              <w:rPr>
                <w:rFonts w:eastAsia="Times New Roman"/>
              </w:rPr>
              <w:t>Error 338: Cylinder is faulty</w:t>
            </w:r>
          </w:p>
        </w:tc>
      </w:tr>
    </w:tbl>
    <w:p w:rsidR="002157F8" w:rsidRDefault="002157F8" w:rsidP="002C1F79"/>
    <w:p w:rsidR="002157F8" w:rsidRDefault="002157F8" w:rsidP="002C1F79"/>
    <w:p w:rsidR="002157F8" w:rsidRDefault="002157F8" w:rsidP="002C1F79"/>
    <w:p w:rsidR="002157F8" w:rsidRDefault="002157F8" w:rsidP="00696792">
      <w:pPr>
        <w:pStyle w:val="Heading1"/>
      </w:pPr>
      <w:r>
        <w:rPr>
          <w:rFonts w:cs="Times New Roman"/>
        </w:rPr>
        <w:br w:type="page"/>
      </w:r>
      <w:bookmarkStart w:id="245" w:name="_Toc313538199"/>
      <w:r>
        <w:lastRenderedPageBreak/>
        <w:t>4.</w:t>
      </w:r>
      <w:r>
        <w:tab/>
        <w:t>TEST SPECIFICATION</w:t>
      </w:r>
      <w:bookmarkEnd w:id="245"/>
    </w:p>
    <w:p w:rsidR="002157F8" w:rsidRDefault="002157F8" w:rsidP="0016624B">
      <w:r>
        <w:t>The system tests to be performed, using the procedure defined in Section 2 and the test data given in Section 3, are listed in the following subsections. Note that unless otherwise stated, all tests assume that:</w:t>
      </w:r>
    </w:p>
    <w:p w:rsidR="002157F8" w:rsidRPr="0057127A" w:rsidRDefault="002157F8" w:rsidP="004C6BFA">
      <w:pPr>
        <w:numPr>
          <w:ilvl w:val="0"/>
          <w:numId w:val="6"/>
        </w:numPr>
        <w:rPr>
          <w:rFonts w:cs="Times New Roman"/>
        </w:rPr>
      </w:pPr>
      <w:r>
        <w:t>The tester has access privileges set such that read, write, edit and delete operations are permissible for all record types</w:t>
      </w:r>
      <w:bookmarkStart w:id="246" w:name="_Toc313184725"/>
      <w:bookmarkEnd w:id="246"/>
    </w:p>
    <w:p w:rsidR="002157F8" w:rsidRPr="0057127A" w:rsidRDefault="002157F8" w:rsidP="004C6BFA">
      <w:pPr>
        <w:pStyle w:val="ListParagraph"/>
        <w:keepNext/>
        <w:keepLines/>
        <w:numPr>
          <w:ilvl w:val="0"/>
          <w:numId w:val="4"/>
        </w:numPr>
        <w:spacing w:before="200" w:after="0"/>
        <w:outlineLvl w:val="1"/>
        <w:rPr>
          <w:rFonts w:ascii="Cambria" w:hAnsi="Cambria" w:cs="Cambria"/>
          <w:b/>
          <w:bCs/>
          <w:vanish/>
          <w:color w:val="4F81BD"/>
          <w:sz w:val="26"/>
          <w:szCs w:val="26"/>
        </w:rPr>
      </w:pPr>
      <w:bookmarkStart w:id="247" w:name="_Toc313191489"/>
      <w:bookmarkStart w:id="248" w:name="_Toc313191539"/>
      <w:bookmarkStart w:id="249" w:name="_Toc313197154"/>
      <w:bookmarkStart w:id="250" w:name="_Toc313213114"/>
      <w:bookmarkStart w:id="251" w:name="_Toc313538200"/>
      <w:bookmarkEnd w:id="247"/>
      <w:bookmarkEnd w:id="248"/>
      <w:bookmarkEnd w:id="249"/>
      <w:bookmarkEnd w:id="250"/>
      <w:bookmarkEnd w:id="251"/>
    </w:p>
    <w:p w:rsidR="002157F8" w:rsidRDefault="002157F8" w:rsidP="00AC0930">
      <w:pPr>
        <w:pStyle w:val="Heading2"/>
      </w:pPr>
      <w:bookmarkStart w:id="252" w:name="_Toc313538201"/>
      <w:r>
        <w:t>Change Cylinder Priority</w:t>
      </w:r>
      <w:bookmarkEnd w:id="252"/>
    </w:p>
    <w:p w:rsidR="002157F8" w:rsidRDefault="002157F8" w:rsidP="00C85726">
      <w:pPr>
        <w:rPr>
          <w:rStyle w:val="SoDAField"/>
          <w:color w:val="auto"/>
        </w:rPr>
      </w:pPr>
      <w:r>
        <w:t xml:space="preserve">The aim of this test is to </w:t>
      </w:r>
      <w:r>
        <w:rPr>
          <w:rStyle w:val="SoDAField"/>
          <w:color w:val="auto"/>
        </w:rPr>
        <w:t>verify that the facilities to change the priority of a particular cylinder operate as specified in the specifications (ref 4, 5).</w:t>
      </w:r>
    </w:p>
    <w:p w:rsidR="002157F8" w:rsidRDefault="002157F8" w:rsidP="00115364">
      <w:pPr>
        <w:pStyle w:val="Heading3"/>
      </w:pPr>
      <w:bookmarkStart w:id="253" w:name="_Toc313538202"/>
      <w:r>
        <w:t>Test: Update for Cylinder Priority</w:t>
      </w:r>
      <w:bookmarkEnd w:id="253"/>
    </w:p>
    <w:p w:rsidR="002157F8" w:rsidRDefault="002157F8" w:rsidP="004C6BFA">
      <w:pPr>
        <w:numPr>
          <w:ilvl w:val="0"/>
          <w:numId w:val="7"/>
        </w:numPr>
      </w:pPr>
      <w:r>
        <w:t xml:space="preserve">Before commencing, ensure that there is valid cylinder information in the system. Refer to section </w:t>
      </w:r>
      <w:r w:rsidR="00781B8E">
        <w:fldChar w:fldCharType="begin"/>
      </w:r>
      <w:r>
        <w:instrText xml:space="preserve"> REF _Ref313201188 \r \h </w:instrText>
      </w:r>
      <w:r w:rsidR="00781B8E">
        <w:fldChar w:fldCharType="separate"/>
      </w:r>
      <w:r>
        <w:t>4.20</w:t>
      </w:r>
      <w:r w:rsidR="00781B8E">
        <w:fldChar w:fldCharType="end"/>
      </w:r>
      <w:r>
        <w:t xml:space="preserve"> for more details.</w:t>
      </w:r>
    </w:p>
    <w:p w:rsidR="002157F8" w:rsidRDefault="002157F8" w:rsidP="004C6BFA">
      <w:pPr>
        <w:numPr>
          <w:ilvl w:val="0"/>
          <w:numId w:val="7"/>
        </w:numPr>
      </w:pPr>
      <w:r>
        <w:t xml:space="preserve">Select the </w:t>
      </w:r>
      <w:del w:id="254" w:author="Tran Ba Tien" w:date="2012-01-11T12:43:00Z">
        <w:r w:rsidDel="00773AEC">
          <w:rPr>
            <w:b/>
            <w:bCs/>
          </w:rPr>
          <w:delText>Change Cylinder Priority</w:delText>
        </w:r>
      </w:del>
      <w:ins w:id="255" w:author="Tran Ba Tien" w:date="2012-01-11T12:43:00Z">
        <w:r w:rsidR="00773AEC">
          <w:rPr>
            <w:b/>
            <w:bCs/>
          </w:rPr>
          <w:t>Search</w:t>
        </w:r>
      </w:ins>
      <w:r>
        <w:t xml:space="preserve"> command from the </w:t>
      </w:r>
      <w:del w:id="256" w:author="Tran Ba Tien" w:date="2012-01-11T12:44:00Z">
        <w:r w:rsidRPr="00DD75AC" w:rsidDel="00773AEC">
          <w:rPr>
            <w:b/>
            <w:bCs/>
          </w:rPr>
          <w:delText xml:space="preserve">Cylinder </w:delText>
        </w:r>
      </w:del>
      <w:ins w:id="257" w:author="Tran Ba Tien" w:date="2012-01-11T12:44:00Z">
        <w:r w:rsidR="00773AEC">
          <w:rPr>
            <w:b/>
            <w:bCs/>
          </w:rPr>
          <w:t>Orders</w:t>
        </w:r>
        <w:r w:rsidR="00773AEC" w:rsidRPr="00DD75AC">
          <w:rPr>
            <w:b/>
            <w:bCs/>
          </w:rPr>
          <w:t xml:space="preserve"> </w:t>
        </w:r>
      </w:ins>
      <w:r w:rsidRPr="00DD75AC">
        <w:rPr>
          <w:b/>
          <w:bCs/>
        </w:rPr>
        <w:t>Menu</w:t>
      </w:r>
      <w:r>
        <w:t xml:space="preserve">. The list of existing </w:t>
      </w:r>
      <w:del w:id="258" w:author="Tran Ba Tien" w:date="2012-01-11T12:44:00Z">
        <w:r w:rsidDel="00773AEC">
          <w:delText xml:space="preserve">cylinders </w:delText>
        </w:r>
      </w:del>
      <w:ins w:id="259" w:author="Tran Ba Tien" w:date="2012-01-11T12:44:00Z">
        <w:r w:rsidR="00773AEC">
          <w:t xml:space="preserve">orders </w:t>
        </w:r>
      </w:ins>
      <w:r>
        <w:t>will be shown.</w:t>
      </w:r>
    </w:p>
    <w:p w:rsidR="002157F8" w:rsidRDefault="002157F8" w:rsidP="004C6BFA">
      <w:pPr>
        <w:numPr>
          <w:ilvl w:val="0"/>
          <w:numId w:val="7"/>
        </w:numPr>
      </w:pPr>
      <w:r>
        <w:t xml:space="preserve">Select one of the </w:t>
      </w:r>
      <w:ins w:id="260" w:author="Tran Ba Tien" w:date="2012-01-11T12:44:00Z">
        <w:r w:rsidR="00773AEC">
          <w:t xml:space="preserve">orders </w:t>
        </w:r>
      </w:ins>
      <w:del w:id="261" w:author="Tran Ba Tien" w:date="2012-01-11T12:44:00Z">
        <w:r w:rsidDel="00773AEC">
          <w:delText xml:space="preserve">cylinders </w:delText>
        </w:r>
      </w:del>
      <w:r>
        <w:t xml:space="preserve">in the list which has a low priority and change it to high priority. Save the change. </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Select one of the </w:t>
      </w:r>
      <w:ins w:id="262" w:author="Tran Ba Tien" w:date="2012-01-11T12:44:00Z">
        <w:r w:rsidR="00773AEC">
          <w:t xml:space="preserve">orders </w:t>
        </w:r>
      </w:ins>
      <w:del w:id="263" w:author="Tran Ba Tien" w:date="2012-01-11T12:44:00Z">
        <w:r w:rsidDel="00773AEC">
          <w:delText xml:space="preserve">cylinders </w:delText>
        </w:r>
      </w:del>
      <w:r>
        <w:t>in the list which has a high priority and change it to low priority. Save the change.</w:t>
      </w:r>
    </w:p>
    <w:p w:rsidR="002157F8" w:rsidRDefault="002157F8" w:rsidP="004C6BFA">
      <w:pPr>
        <w:numPr>
          <w:ilvl w:val="0"/>
          <w:numId w:val="7"/>
        </w:numPr>
      </w:pPr>
      <w:r>
        <w:t>Reload the list to ensure the changes have been saved.</w:t>
      </w:r>
    </w:p>
    <w:p w:rsidR="002157F8" w:rsidRDefault="002157F8" w:rsidP="004C6BFA">
      <w:pPr>
        <w:numPr>
          <w:ilvl w:val="0"/>
          <w:numId w:val="7"/>
        </w:numPr>
      </w:pPr>
      <w:r>
        <w:t xml:space="preserve">Print out the screen shot of the </w:t>
      </w:r>
      <w:ins w:id="264" w:author="Tran Ba Tien" w:date="2012-01-11T12:44:00Z">
        <w:r w:rsidR="00773AEC">
          <w:t xml:space="preserve">orders </w:t>
        </w:r>
      </w:ins>
      <w:del w:id="265" w:author="Tran Ba Tien" w:date="2012-01-11T12:44:00Z">
        <w:r w:rsidDel="00773AEC">
          <w:delText xml:space="preserve">cylinder </w:delText>
        </w:r>
      </w:del>
      <w:r>
        <w:t>status before and after the priority change to demonstrate the correct information is stored.</w:t>
      </w:r>
    </w:p>
    <w:p w:rsidR="002157F8" w:rsidRDefault="002157F8" w:rsidP="00502193">
      <w:pPr>
        <w:ind w:left="0"/>
        <w:rPr>
          <w:rFonts w:cs="Times New Roman"/>
        </w:rPr>
      </w:pPr>
    </w:p>
    <w:p w:rsidR="002157F8" w:rsidRDefault="002157F8" w:rsidP="00AC0930">
      <w:pPr>
        <w:pStyle w:val="Heading2"/>
      </w:pPr>
      <w:bookmarkStart w:id="266" w:name="_Toc313538203"/>
      <w:r>
        <w:t>Export Cylinder Queues</w:t>
      </w:r>
      <w:bookmarkEnd w:id="266"/>
    </w:p>
    <w:p w:rsidR="002157F8" w:rsidRDefault="002157F8" w:rsidP="00713F1F">
      <w:pPr>
        <w:rPr>
          <w:rStyle w:val="SoDAField"/>
          <w:color w:val="auto"/>
        </w:rPr>
      </w:pPr>
      <w:r>
        <w:t xml:space="preserve">The aim of this test is to </w:t>
      </w:r>
      <w:r>
        <w:rPr>
          <w:rStyle w:val="SoDAField"/>
          <w:color w:val="auto"/>
        </w:rPr>
        <w:t>verify that the facilities to export cylinder queues operate as specified in the specifications (ref 4, 6).</w:t>
      </w:r>
    </w:p>
    <w:p w:rsidR="002157F8" w:rsidRDefault="002157F8" w:rsidP="000E13F2">
      <w:pPr>
        <w:pStyle w:val="Heading3"/>
      </w:pPr>
      <w:bookmarkStart w:id="267" w:name="_Toc313538204"/>
      <w:r>
        <w:t>Test: Export Cylinder Queue</w:t>
      </w:r>
      <w:bookmarkEnd w:id="267"/>
    </w:p>
    <w:p w:rsidR="002157F8" w:rsidRDefault="002157F8" w:rsidP="004C6BFA">
      <w:pPr>
        <w:numPr>
          <w:ilvl w:val="0"/>
          <w:numId w:val="8"/>
        </w:numPr>
      </w:pPr>
      <w:r>
        <w:t xml:space="preserve">Before commencing, ensure that there is valid cylinder information in the system. Refer to section </w:t>
      </w:r>
      <w:r w:rsidR="00781B8E">
        <w:fldChar w:fldCharType="begin"/>
      </w:r>
      <w:r>
        <w:instrText xml:space="preserve"> REF _Ref313201188 \r \h </w:instrText>
      </w:r>
      <w:r w:rsidR="00781B8E">
        <w:fldChar w:fldCharType="separate"/>
      </w:r>
      <w:r>
        <w:t>4.20</w:t>
      </w:r>
      <w:r w:rsidR="00781B8E">
        <w:fldChar w:fldCharType="end"/>
      </w:r>
      <w:r>
        <w:t xml:space="preserve"> for more details.</w:t>
      </w:r>
    </w:p>
    <w:p w:rsidR="002157F8" w:rsidRDefault="00773AEC" w:rsidP="004C6BFA">
      <w:pPr>
        <w:numPr>
          <w:ilvl w:val="0"/>
          <w:numId w:val="8"/>
        </w:numPr>
      </w:pPr>
      <w:ins w:id="268" w:author="Tran Ba Tien" w:date="2012-01-11T12:45:00Z">
        <w:r>
          <w:t xml:space="preserve">Select the workflow to view queue, then </w:t>
        </w:r>
      </w:ins>
      <w:del w:id="269" w:author="Tran Ba Tien" w:date="2012-01-11T12:45:00Z">
        <w:r w:rsidR="002157F8" w:rsidDel="00773AEC">
          <w:delText>S</w:delText>
        </w:r>
      </w:del>
      <w:ins w:id="270" w:author="Tran Ba Tien" w:date="2012-01-11T12:45:00Z">
        <w:r>
          <w:t>s</w:t>
        </w:r>
      </w:ins>
      <w:r w:rsidR="002157F8">
        <w:t xml:space="preserve">elect the </w:t>
      </w:r>
      <w:del w:id="271" w:author="Tran Ba Tien" w:date="2012-01-11T12:45:00Z">
        <w:r w:rsidR="002157F8" w:rsidDel="00773AEC">
          <w:rPr>
            <w:b/>
            <w:bCs/>
          </w:rPr>
          <w:delText>Export Cylinder</w:delText>
        </w:r>
      </w:del>
      <w:ins w:id="272" w:author="Tran Ba Tien" w:date="2012-01-11T12:45:00Z">
        <w:r>
          <w:rPr>
            <w:b/>
            <w:bCs/>
          </w:rPr>
          <w:t>View</w:t>
        </w:r>
      </w:ins>
      <w:r w:rsidR="002157F8">
        <w:rPr>
          <w:b/>
          <w:bCs/>
        </w:rPr>
        <w:t xml:space="preserve"> Queue </w:t>
      </w:r>
      <w:r w:rsidR="002157F8">
        <w:t xml:space="preserve">command from the </w:t>
      </w:r>
      <w:del w:id="273" w:author="Tran Ba Tien" w:date="2012-01-11T12:44:00Z">
        <w:r w:rsidR="002157F8" w:rsidRPr="00DD75AC" w:rsidDel="00773AEC">
          <w:rPr>
            <w:b/>
            <w:bCs/>
          </w:rPr>
          <w:delText xml:space="preserve">Cylinder </w:delText>
        </w:r>
      </w:del>
      <w:ins w:id="274" w:author="Tran Ba Tien" w:date="2012-01-11T12:44:00Z">
        <w:r>
          <w:rPr>
            <w:b/>
            <w:bCs/>
          </w:rPr>
          <w:t>View Current Queue</w:t>
        </w:r>
        <w:r w:rsidRPr="00DD75AC">
          <w:rPr>
            <w:b/>
            <w:bCs/>
          </w:rPr>
          <w:t xml:space="preserve"> </w:t>
        </w:r>
      </w:ins>
      <w:r w:rsidR="002157F8" w:rsidRPr="00DD75AC">
        <w:rPr>
          <w:b/>
          <w:bCs/>
        </w:rPr>
        <w:t>Menu</w:t>
      </w:r>
      <w:r w:rsidR="002157F8">
        <w:t xml:space="preserve">. </w:t>
      </w:r>
    </w:p>
    <w:p w:rsidR="002157F8" w:rsidRDefault="00773AEC" w:rsidP="004C6BFA">
      <w:pPr>
        <w:numPr>
          <w:ilvl w:val="0"/>
          <w:numId w:val="8"/>
        </w:numPr>
      </w:pPr>
      <w:ins w:id="275" w:author="Tran Ba Tien" w:date="2012-01-11T12:45:00Z">
        <w:r>
          <w:t xml:space="preserve">Click the Print Queue button to </w:t>
        </w:r>
      </w:ins>
      <w:del w:id="276" w:author="Tran Ba Tien" w:date="2012-01-11T12:46:00Z">
        <w:r w:rsidR="002157F8" w:rsidDel="00773AEC">
          <w:delText>Print out the exported queue information</w:delText>
        </w:r>
      </w:del>
      <w:ins w:id="277" w:author="Tran Ba Tien" w:date="2012-01-11T12:46:00Z">
        <w:r>
          <w:t>receive the exported Excel file.</w:t>
        </w:r>
      </w:ins>
      <w:del w:id="278" w:author="Tran Ba Tien" w:date="2012-01-11T12:46:00Z">
        <w:r w:rsidR="002157F8" w:rsidDel="00773AEC">
          <w:delText>,</w:delText>
        </w:r>
      </w:del>
      <w:r w:rsidR="002157F8">
        <w:t xml:space="preserve"> </w:t>
      </w:r>
      <w:del w:id="279" w:author="Tran Ba Tien" w:date="2012-01-11T12:46:00Z">
        <w:r w:rsidR="002157F8" w:rsidDel="00773AEC">
          <w:delText xml:space="preserve">and print out the screenshots of the step list (section </w:delText>
        </w:r>
        <w:r w:rsidR="00781B8E" w:rsidDel="00773AEC">
          <w:fldChar w:fldCharType="begin"/>
        </w:r>
        <w:r w:rsidR="002157F8" w:rsidDel="00773AEC">
          <w:delInstrText xml:space="preserve"> REF _Ref313206455 \r \h </w:delInstrText>
        </w:r>
        <w:r w:rsidR="00781B8E" w:rsidDel="00773AEC">
          <w:fldChar w:fldCharType="separate"/>
        </w:r>
        <w:r w:rsidR="002157F8" w:rsidDel="00773AEC">
          <w:delText>4.14</w:delText>
        </w:r>
        <w:r w:rsidR="00781B8E" w:rsidDel="00773AEC">
          <w:fldChar w:fldCharType="end"/>
        </w:r>
        <w:r w:rsidR="002157F8" w:rsidDel="00773AEC">
          <w:delText xml:space="preserve">) and cylinder list (section </w:delText>
        </w:r>
        <w:r w:rsidR="00781B8E" w:rsidDel="00773AEC">
          <w:fldChar w:fldCharType="begin"/>
        </w:r>
        <w:r w:rsidR="002157F8" w:rsidDel="00773AEC">
          <w:delInstrText xml:space="preserve"> REF _Ref313206554 \r \h </w:delInstrText>
        </w:r>
        <w:r w:rsidR="00781B8E" w:rsidDel="00773AEC">
          <w:fldChar w:fldCharType="separate"/>
        </w:r>
        <w:r w:rsidR="002157F8" w:rsidDel="00773AEC">
          <w:delText>4.20</w:delText>
        </w:r>
        <w:r w:rsidR="00781B8E" w:rsidDel="00773AEC">
          <w:fldChar w:fldCharType="end"/>
        </w:r>
        <w:r w:rsidR="002157F8" w:rsidDel="00773AEC">
          <w:delText xml:space="preserve">) </w:delText>
        </w:r>
      </w:del>
      <w:ins w:id="280" w:author="Tran Ba Tien" w:date="2012-01-11T12:46:00Z">
        <w:r>
          <w:t xml:space="preserve">Check the Excel file against the </w:t>
        </w:r>
      </w:ins>
      <w:ins w:id="281" w:author="Tran Ba Tien" w:date="2012-01-11T12:47:00Z">
        <w:r>
          <w:t xml:space="preserve">View Queue </w:t>
        </w:r>
      </w:ins>
      <w:ins w:id="282" w:author="Tran Ba Tien" w:date="2012-01-11T12:46:00Z">
        <w:r>
          <w:t xml:space="preserve">web page </w:t>
        </w:r>
      </w:ins>
      <w:r w:rsidR="002157F8">
        <w:t>to demonstrate the correct information is exported.</w:t>
      </w:r>
    </w:p>
    <w:p w:rsidR="002157F8" w:rsidRDefault="002157F8" w:rsidP="00AC0930">
      <w:pPr>
        <w:pStyle w:val="Heading2"/>
      </w:pPr>
      <w:bookmarkStart w:id="283" w:name="_Ref313207628"/>
      <w:bookmarkStart w:id="284" w:name="_Toc313538205"/>
      <w:r>
        <w:lastRenderedPageBreak/>
        <w:t>User Login</w:t>
      </w:r>
      <w:bookmarkEnd w:id="283"/>
      <w:r>
        <w:t xml:space="preserve"> / Logout</w:t>
      </w:r>
      <w:bookmarkEnd w:id="284"/>
    </w:p>
    <w:p w:rsidR="002157F8" w:rsidRDefault="002157F8" w:rsidP="00713F1F">
      <w:pPr>
        <w:rPr>
          <w:rStyle w:val="SoDAField"/>
          <w:color w:val="auto"/>
        </w:rPr>
      </w:pPr>
      <w:r>
        <w:t xml:space="preserve">The aim of this test is to </w:t>
      </w:r>
      <w:r>
        <w:rPr>
          <w:rStyle w:val="SoDAField"/>
          <w:color w:val="auto"/>
        </w:rPr>
        <w:t>verify that the facilities to allow a user to log in and out of the system operate as specified in the specifications (ref 4, 7, 8).</w:t>
      </w:r>
    </w:p>
    <w:p w:rsidR="002157F8" w:rsidRDefault="002157F8" w:rsidP="00202DC0">
      <w:pPr>
        <w:pStyle w:val="Heading3"/>
      </w:pPr>
      <w:bookmarkStart w:id="285" w:name="_Toc313538206"/>
      <w:r>
        <w:t>Test: User Login</w:t>
      </w:r>
      <w:bookmarkEnd w:id="285"/>
    </w:p>
    <w:p w:rsidR="002157F8" w:rsidRDefault="002157F8" w:rsidP="004C6BFA">
      <w:pPr>
        <w:numPr>
          <w:ilvl w:val="0"/>
          <w:numId w:val="9"/>
        </w:numPr>
      </w:pPr>
      <w:r>
        <w:t>Before commencing, ensure that no user is currently logged in to the system.</w:t>
      </w:r>
    </w:p>
    <w:p w:rsidR="002157F8" w:rsidRDefault="002157F8" w:rsidP="004C6BFA">
      <w:pPr>
        <w:numPr>
          <w:ilvl w:val="0"/>
          <w:numId w:val="9"/>
        </w:numPr>
      </w:pPr>
      <w:r>
        <w:t xml:space="preserve">Select the </w:t>
      </w:r>
      <w:r w:rsidRPr="00951F4A">
        <w:rPr>
          <w:b/>
          <w:bCs/>
        </w:rPr>
        <w:t>Login</w:t>
      </w:r>
      <w:r>
        <w:t xml:space="preserve"> command from the </w:t>
      </w:r>
      <w:r w:rsidRPr="00951F4A">
        <w:rPr>
          <w:b/>
          <w:bCs/>
        </w:rPr>
        <w:t>Login Menu</w:t>
      </w:r>
      <w:r>
        <w:t>. Enter a valid user account id and password from the employee data in Figure 3.3</w:t>
      </w:r>
    </w:p>
    <w:p w:rsidR="002157F8" w:rsidRDefault="002157F8" w:rsidP="004C6BFA">
      <w:pPr>
        <w:numPr>
          <w:ilvl w:val="1"/>
          <w:numId w:val="9"/>
        </w:numPr>
      </w:pPr>
      <w:proofErr w:type="spellStart"/>
      <w:r>
        <w:t>UserID</w:t>
      </w:r>
      <w:proofErr w:type="spellEnd"/>
      <w:r>
        <w:t xml:space="preserve">: </w:t>
      </w:r>
      <w:r w:rsidR="009C44C6">
        <w:t xml:space="preserve">Jacob </w:t>
      </w:r>
      <w:r>
        <w:t xml:space="preserve">/ Password: </w:t>
      </w:r>
      <w:r w:rsidR="009C44C6">
        <w:t>ecOr_duwzx4</w:t>
      </w:r>
    </w:p>
    <w:p w:rsidR="002157F8" w:rsidRDefault="002157F8" w:rsidP="004C6BFA">
      <w:pPr>
        <w:numPr>
          <w:ilvl w:val="0"/>
          <w:numId w:val="9"/>
        </w:numPr>
      </w:pPr>
      <w:r>
        <w:t>Print out the subsequent screenshot to show the successfully log-in of the user account.</w:t>
      </w:r>
    </w:p>
    <w:p w:rsidR="002157F8" w:rsidRDefault="002157F8" w:rsidP="00244F55">
      <w:pPr>
        <w:pStyle w:val="Heading3"/>
      </w:pPr>
      <w:bookmarkStart w:id="286" w:name="_Toc313538207"/>
      <w:r>
        <w:t>Test: User Logout</w:t>
      </w:r>
      <w:bookmarkEnd w:id="286"/>
    </w:p>
    <w:p w:rsidR="002157F8" w:rsidRDefault="002157F8" w:rsidP="004C6BFA">
      <w:pPr>
        <w:numPr>
          <w:ilvl w:val="0"/>
          <w:numId w:val="10"/>
        </w:numPr>
      </w:pPr>
      <w:r>
        <w:t xml:space="preserve">Before commencing, ensure that a valid user is currently logged in to the system. (See section </w:t>
      </w:r>
      <w:r w:rsidR="00781B8E">
        <w:fldChar w:fldCharType="begin"/>
      </w:r>
      <w:r>
        <w:instrText xml:space="preserve"> REF _Ref313207628 \r \h </w:instrText>
      </w:r>
      <w:r w:rsidR="00781B8E">
        <w:fldChar w:fldCharType="separate"/>
      </w:r>
      <w:r>
        <w:t>4.3</w:t>
      </w:r>
      <w:r w:rsidR="00781B8E">
        <w:fldChar w:fldCharType="end"/>
      </w:r>
      <w:r>
        <w:t>).</w:t>
      </w:r>
    </w:p>
    <w:p w:rsidR="002157F8" w:rsidRDefault="002157F8" w:rsidP="004C6BFA">
      <w:pPr>
        <w:numPr>
          <w:ilvl w:val="0"/>
          <w:numId w:val="10"/>
        </w:numPr>
      </w:pPr>
      <w:r>
        <w:t xml:space="preserve">Select the </w:t>
      </w:r>
      <w:r>
        <w:rPr>
          <w:b/>
          <w:bCs/>
        </w:rPr>
        <w:t xml:space="preserve">Logout </w:t>
      </w:r>
      <w:r>
        <w:t xml:space="preserve">command from the </w:t>
      </w:r>
      <w:r w:rsidRPr="00951F4A">
        <w:rPr>
          <w:b/>
          <w:bCs/>
        </w:rPr>
        <w:t>Login Menu</w:t>
      </w:r>
      <w:r>
        <w:t xml:space="preserve">. </w:t>
      </w:r>
    </w:p>
    <w:p w:rsidR="002157F8" w:rsidRDefault="002157F8" w:rsidP="004C6BFA">
      <w:pPr>
        <w:numPr>
          <w:ilvl w:val="0"/>
          <w:numId w:val="10"/>
        </w:numPr>
      </w:pPr>
      <w:r>
        <w:t>Print out the subsequent screenshot to show the successfully log-out of the user account.</w:t>
      </w:r>
    </w:p>
    <w:p w:rsidR="002157F8" w:rsidRPr="00AC0930" w:rsidRDefault="002157F8" w:rsidP="00502193">
      <w:pPr>
        <w:ind w:left="0"/>
        <w:rPr>
          <w:rFonts w:cs="Times New Roman"/>
        </w:rPr>
      </w:pPr>
    </w:p>
    <w:p w:rsidR="002157F8" w:rsidRDefault="002157F8" w:rsidP="00AC0930">
      <w:pPr>
        <w:pStyle w:val="Heading2"/>
      </w:pPr>
      <w:bookmarkStart w:id="287" w:name="_Toc313538208"/>
      <w:r>
        <w:t>Manage Employee-Role Relationship</w:t>
      </w:r>
      <w:bookmarkEnd w:id="287"/>
    </w:p>
    <w:p w:rsidR="002157F8" w:rsidRPr="00AC0930" w:rsidRDefault="002157F8" w:rsidP="00713F1F">
      <w:pPr>
        <w:rPr>
          <w:rFonts w:cs="Times New Roman"/>
        </w:rPr>
      </w:pPr>
      <w:r>
        <w:t xml:space="preserve">The aim of this test is to </w:t>
      </w:r>
      <w:r>
        <w:rPr>
          <w:rStyle w:val="SoDAField"/>
          <w:color w:val="auto"/>
        </w:rPr>
        <w:t>verify that the facilities to manage the employee-role relationships operate as specified in the specifications (ref 4, 9).</w:t>
      </w:r>
    </w:p>
    <w:p w:rsidR="002157F8" w:rsidRDefault="002157F8" w:rsidP="0014306A">
      <w:pPr>
        <w:pStyle w:val="Heading3"/>
      </w:pPr>
      <w:bookmarkStart w:id="288" w:name="_Ref313212898"/>
      <w:bookmarkStart w:id="289" w:name="_Toc313538209"/>
      <w:r>
        <w:t>Test: Add Employee-Role</w:t>
      </w:r>
      <w:bookmarkEnd w:id="288"/>
      <w:r>
        <w:t xml:space="preserve"> Relationship</w:t>
      </w:r>
      <w:bookmarkEnd w:id="289"/>
    </w:p>
    <w:p w:rsidR="002157F8" w:rsidRDefault="002157F8" w:rsidP="004C6BFA">
      <w:pPr>
        <w:numPr>
          <w:ilvl w:val="0"/>
          <w:numId w:val="11"/>
        </w:numPr>
      </w:pPr>
      <w:r>
        <w:t>Before commencing, ensure that the database table storing the employee-role data is empty.</w:t>
      </w:r>
    </w:p>
    <w:p w:rsidR="005A425D" w:rsidRDefault="005A425D" w:rsidP="005A425D">
      <w:pPr>
        <w:numPr>
          <w:ilvl w:val="0"/>
          <w:numId w:val="11"/>
        </w:numPr>
        <w:rPr>
          <w:ins w:id="290" w:author="Tran Ba Tien" w:date="2012-01-11T22:41:00Z"/>
        </w:rPr>
      </w:pPr>
      <w:ins w:id="291" w:author="Tran Ba Tien" w:date="2012-01-11T22:41:00Z">
        <w:r>
          <w:t xml:space="preserve">In admin module, select the </w:t>
        </w:r>
        <w:r>
          <w:rPr>
            <w:b/>
            <w:bCs/>
          </w:rPr>
          <w:t xml:space="preserve">Employee </w:t>
        </w:r>
        <w:r w:rsidRPr="00B55D34">
          <w:rPr>
            <w:b/>
            <w:bCs/>
          </w:rPr>
          <w:t>Menu</w:t>
        </w:r>
      </w:ins>
    </w:p>
    <w:p w:rsidR="005A425D" w:rsidRDefault="005A425D" w:rsidP="005A425D">
      <w:pPr>
        <w:numPr>
          <w:ilvl w:val="0"/>
          <w:numId w:val="11"/>
        </w:numPr>
        <w:rPr>
          <w:ins w:id="292" w:author="Tran Ba Tien" w:date="2012-01-11T22:41:00Z"/>
        </w:rPr>
      </w:pPr>
      <w:ins w:id="293" w:author="Tran Ba Tien" w:date="2012-01-11T22:41:00Z">
        <w:r>
          <w:t xml:space="preserve">In the </w:t>
        </w:r>
        <w:r w:rsidRPr="001D61F8">
          <w:rPr>
            <w:b/>
          </w:rPr>
          <w:t>Assigned Roles</w:t>
        </w:r>
        <w:r>
          <w:t xml:space="preserve"> table, check the respective role(s) to assign the roles to the employee. Select the employee and add the role as given in Figure 3.3, 3.6</w:t>
        </w:r>
      </w:ins>
    </w:p>
    <w:p w:rsidR="005A425D" w:rsidRDefault="005A425D" w:rsidP="005A425D">
      <w:pPr>
        <w:numPr>
          <w:ilvl w:val="0"/>
          <w:numId w:val="11"/>
        </w:numPr>
        <w:rPr>
          <w:ins w:id="294" w:author="Tran Ba Tien" w:date="2012-01-11T22:41:00Z"/>
        </w:rPr>
      </w:pPr>
      <w:ins w:id="295" w:author="Tran Ba Tien" w:date="2012-01-11T22:41:00Z">
        <w:r>
          <w:t xml:space="preserve">Click on </w:t>
        </w:r>
        <w:r w:rsidRPr="001D61F8">
          <w:rPr>
            <w:b/>
          </w:rPr>
          <w:t>Save</w:t>
        </w:r>
        <w:r>
          <w:t xml:space="preserve"> button</w:t>
        </w:r>
      </w:ins>
    </w:p>
    <w:p w:rsidR="005A425D" w:rsidRDefault="005A425D" w:rsidP="005A425D">
      <w:pPr>
        <w:numPr>
          <w:ilvl w:val="0"/>
          <w:numId w:val="11"/>
        </w:numPr>
        <w:rPr>
          <w:ins w:id="296" w:author="Tran Ba Tien" w:date="2012-01-11T22:41:00Z"/>
        </w:rPr>
      </w:pPr>
      <w:ins w:id="297" w:author="Tran Ba Tien" w:date="2012-01-11T22:41:00Z">
        <w:r>
          <w:t xml:space="preserve">Use </w:t>
        </w:r>
        <w:r w:rsidRPr="00792A67">
          <w:rPr>
            <w:b/>
            <w:bCs/>
          </w:rPr>
          <w:t xml:space="preserve">View </w:t>
        </w:r>
        <w:r>
          <w:rPr>
            <w:b/>
            <w:bCs/>
          </w:rPr>
          <w:t xml:space="preserve">Employee </w:t>
        </w:r>
        <w:r w:rsidRPr="00792A67">
          <w:rPr>
            <w:b/>
            <w:bCs/>
          </w:rPr>
          <w:t>Details</w:t>
        </w:r>
        <w:r>
          <w:t xml:space="preserve"> to check that the role-right access has been successfully added to the employee.</w:t>
        </w:r>
      </w:ins>
    </w:p>
    <w:p w:rsidR="005A425D" w:rsidRDefault="005A425D" w:rsidP="005A425D">
      <w:pPr>
        <w:numPr>
          <w:ilvl w:val="0"/>
          <w:numId w:val="11"/>
        </w:numPr>
        <w:rPr>
          <w:ins w:id="298" w:author="Tran Ba Tien" w:date="2012-01-11T22:41:00Z"/>
        </w:rPr>
      </w:pPr>
      <w:ins w:id="299" w:author="Tran Ba Tien" w:date="2012-01-11T22:41:00Z">
        <w:r>
          <w:t>Print out the screen shots of the Employee Details with their roles to demonstrate the correct data was stored.</w:t>
        </w:r>
      </w:ins>
    </w:p>
    <w:p w:rsidR="002157F8" w:rsidDel="005A425D" w:rsidRDefault="002157F8" w:rsidP="004C6BFA">
      <w:pPr>
        <w:numPr>
          <w:ilvl w:val="0"/>
          <w:numId w:val="11"/>
        </w:numPr>
        <w:rPr>
          <w:del w:id="300" w:author="Tran Ba Tien" w:date="2012-01-11T22:41:00Z"/>
        </w:rPr>
      </w:pPr>
      <w:del w:id="301" w:author="Tran Ba Tien" w:date="2012-01-11T22:41:00Z">
        <w:r w:rsidDel="005A425D">
          <w:delText xml:space="preserve">Select the </w:delText>
        </w:r>
        <w:r w:rsidRPr="00B55D34" w:rsidDel="005A425D">
          <w:rPr>
            <w:b/>
            <w:bCs/>
          </w:rPr>
          <w:delText>Add Employee-Role</w:delText>
        </w:r>
        <w:r w:rsidDel="005A425D">
          <w:rPr>
            <w:b/>
            <w:bCs/>
          </w:rPr>
          <w:delText xml:space="preserve"> Relationship</w:delText>
        </w:r>
        <w:r w:rsidDel="005A425D">
          <w:delText xml:space="preserve"> command from the </w:delText>
        </w:r>
        <w:r w:rsidRPr="00B55D34" w:rsidDel="005A425D">
          <w:rPr>
            <w:b/>
            <w:bCs/>
          </w:rPr>
          <w:delText>Employee Menu</w:delText>
        </w:r>
        <w:r w:rsidDel="005A425D">
          <w:delText>. Select the employee and add the role as given in Figure 3.3, 3.6</w:delText>
        </w:r>
      </w:del>
    </w:p>
    <w:p w:rsidR="002157F8" w:rsidDel="005A425D" w:rsidRDefault="002157F8" w:rsidP="004C6BFA">
      <w:pPr>
        <w:numPr>
          <w:ilvl w:val="0"/>
          <w:numId w:val="11"/>
        </w:numPr>
        <w:rPr>
          <w:del w:id="302" w:author="Tran Ba Tien" w:date="2012-01-11T22:41:00Z"/>
        </w:rPr>
      </w:pPr>
      <w:del w:id="303" w:author="Tran Ba Tien" w:date="2012-01-11T22:41:00Z">
        <w:r w:rsidDel="005A425D">
          <w:delText xml:space="preserve">Use </w:delText>
        </w:r>
        <w:r w:rsidRPr="00792A67" w:rsidDel="005A425D">
          <w:rPr>
            <w:b/>
            <w:bCs/>
          </w:rPr>
          <w:delText>View Employee Details</w:delText>
        </w:r>
        <w:r w:rsidDel="005A425D">
          <w:delText xml:space="preserve"> command from the </w:delText>
        </w:r>
        <w:r w:rsidRPr="00435E76" w:rsidDel="005A425D">
          <w:rPr>
            <w:b/>
            <w:bCs/>
          </w:rPr>
          <w:delText>Employee Menu</w:delText>
        </w:r>
        <w:r w:rsidDel="005A425D">
          <w:delText xml:space="preserve"> to check that the role has been successfully added to the employee.</w:delText>
        </w:r>
      </w:del>
    </w:p>
    <w:p w:rsidR="002157F8" w:rsidDel="005A425D" w:rsidRDefault="002157F8" w:rsidP="004C6BFA">
      <w:pPr>
        <w:numPr>
          <w:ilvl w:val="0"/>
          <w:numId w:val="11"/>
        </w:numPr>
        <w:rPr>
          <w:del w:id="304" w:author="Tran Ba Tien" w:date="2012-01-11T22:41:00Z"/>
        </w:rPr>
      </w:pPr>
      <w:del w:id="305" w:author="Tran Ba Tien" w:date="2012-01-11T22:41:00Z">
        <w:r w:rsidDel="005A425D">
          <w:delText>Print out the screen shots of the Employee Details with their roles to demonstrate the correct data was stored.</w:delText>
        </w:r>
      </w:del>
    </w:p>
    <w:p w:rsidR="002157F8" w:rsidRDefault="002157F8" w:rsidP="000D2C7C">
      <w:pPr>
        <w:pStyle w:val="Heading3"/>
      </w:pPr>
      <w:bookmarkStart w:id="306" w:name="_Toc313538210"/>
      <w:r>
        <w:t>Test: Remove Employee-Role Relationship</w:t>
      </w:r>
      <w:bookmarkEnd w:id="306"/>
    </w:p>
    <w:p w:rsidR="005A425D" w:rsidRDefault="005A425D" w:rsidP="005A425D">
      <w:pPr>
        <w:numPr>
          <w:ilvl w:val="0"/>
          <w:numId w:val="23"/>
        </w:numPr>
        <w:rPr>
          <w:ins w:id="307" w:author="Tran Ba Tien" w:date="2012-01-11T22:41:00Z"/>
        </w:rPr>
      </w:pPr>
      <w:ins w:id="308" w:author="Tran Ba Tien" w:date="2012-01-11T22:41:00Z">
        <w:r>
          <w:t xml:space="preserve">In admin module, select the </w:t>
        </w:r>
        <w:r>
          <w:rPr>
            <w:b/>
            <w:bCs/>
          </w:rPr>
          <w:t xml:space="preserve">Employee </w:t>
        </w:r>
        <w:r w:rsidRPr="00B55D34">
          <w:rPr>
            <w:b/>
            <w:bCs/>
          </w:rPr>
          <w:t>Menu</w:t>
        </w:r>
      </w:ins>
    </w:p>
    <w:p w:rsidR="005A425D" w:rsidRDefault="005A425D" w:rsidP="005A425D">
      <w:pPr>
        <w:numPr>
          <w:ilvl w:val="0"/>
          <w:numId w:val="23"/>
        </w:numPr>
        <w:rPr>
          <w:ins w:id="309" w:author="Tran Ba Tien" w:date="2012-01-11T22:41:00Z"/>
        </w:rPr>
      </w:pPr>
      <w:ins w:id="310" w:author="Tran Ba Tien" w:date="2012-01-11T22:41:00Z">
        <w:r>
          <w:t xml:space="preserve">In the </w:t>
        </w:r>
        <w:r w:rsidRPr="001D61F8">
          <w:rPr>
            <w:b/>
          </w:rPr>
          <w:t>Assigned Roles</w:t>
        </w:r>
        <w:r>
          <w:t xml:space="preserve"> table, uncheck the respective account(s) to remove the roles of the employee. Select the employee from 4.5.1, and remove the role previously added to it.</w:t>
        </w:r>
      </w:ins>
    </w:p>
    <w:p w:rsidR="005A425D" w:rsidRDefault="005A425D" w:rsidP="005A425D">
      <w:pPr>
        <w:numPr>
          <w:ilvl w:val="0"/>
          <w:numId w:val="23"/>
        </w:numPr>
        <w:rPr>
          <w:ins w:id="311" w:author="Tran Ba Tien" w:date="2012-01-11T22:41:00Z"/>
        </w:rPr>
      </w:pPr>
      <w:ins w:id="312" w:author="Tran Ba Tien" w:date="2012-01-11T22:41:00Z">
        <w:r>
          <w:lastRenderedPageBreak/>
          <w:t xml:space="preserve">Click on </w:t>
        </w:r>
        <w:r w:rsidRPr="001D61F8">
          <w:rPr>
            <w:b/>
          </w:rPr>
          <w:t>Save</w:t>
        </w:r>
        <w:r>
          <w:t xml:space="preserve"> button</w:t>
        </w:r>
      </w:ins>
    </w:p>
    <w:p w:rsidR="005A425D" w:rsidRDefault="005A425D" w:rsidP="005A425D">
      <w:pPr>
        <w:numPr>
          <w:ilvl w:val="0"/>
          <w:numId w:val="23"/>
        </w:numPr>
        <w:rPr>
          <w:ins w:id="313" w:author="Tran Ba Tien" w:date="2012-01-11T22:41:00Z"/>
        </w:rPr>
      </w:pPr>
      <w:ins w:id="314" w:author="Tran Ba Tien" w:date="2012-01-11T22:41:00Z">
        <w:r>
          <w:t xml:space="preserve">Use </w:t>
        </w:r>
        <w:proofErr w:type="gramStart"/>
        <w:r w:rsidRPr="00792A67">
          <w:rPr>
            <w:b/>
            <w:bCs/>
          </w:rPr>
          <w:t xml:space="preserve">View </w:t>
        </w:r>
        <w:r>
          <w:rPr>
            <w:b/>
            <w:bCs/>
          </w:rPr>
          <w:t xml:space="preserve"> Employee</w:t>
        </w:r>
        <w:proofErr w:type="gramEnd"/>
        <w:r>
          <w:rPr>
            <w:b/>
            <w:bCs/>
          </w:rPr>
          <w:t xml:space="preserve"> </w:t>
        </w:r>
        <w:r w:rsidRPr="00792A67">
          <w:rPr>
            <w:b/>
            <w:bCs/>
          </w:rPr>
          <w:t>Details</w:t>
        </w:r>
        <w:r>
          <w:t xml:space="preserve"> to check that the role-right access has been successfully removed.</w:t>
        </w:r>
      </w:ins>
    </w:p>
    <w:p w:rsidR="005A425D" w:rsidRDefault="005A425D" w:rsidP="005A425D">
      <w:pPr>
        <w:numPr>
          <w:ilvl w:val="0"/>
          <w:numId w:val="23"/>
        </w:numPr>
        <w:rPr>
          <w:ins w:id="315" w:author="Tran Ba Tien" w:date="2012-01-11T22:41:00Z"/>
        </w:rPr>
      </w:pPr>
      <w:ins w:id="316" w:author="Tran Ba Tien" w:date="2012-01-11T22:41:00Z">
        <w:r>
          <w:t xml:space="preserve">Print out the screen shots of </w:t>
        </w:r>
        <w:proofErr w:type="gramStart"/>
        <w:r>
          <w:t>the  Employee</w:t>
        </w:r>
        <w:proofErr w:type="gramEnd"/>
        <w:r>
          <w:t xml:space="preserve"> Details with their roles to demonstrate the correct data was stored.</w:t>
        </w:r>
      </w:ins>
    </w:p>
    <w:p w:rsidR="002157F8" w:rsidDel="005A425D" w:rsidRDefault="002157F8" w:rsidP="004C6BFA">
      <w:pPr>
        <w:numPr>
          <w:ilvl w:val="0"/>
          <w:numId w:val="12"/>
        </w:numPr>
        <w:rPr>
          <w:del w:id="317" w:author="Tran Ba Tien" w:date="2012-01-11T22:41:00Z"/>
        </w:rPr>
      </w:pPr>
      <w:del w:id="318" w:author="Tran Ba Tien" w:date="2012-01-11T22:41:00Z">
        <w:r w:rsidDel="005A425D">
          <w:delText xml:space="preserve">Select the </w:delText>
        </w:r>
        <w:r w:rsidRPr="00702A0F" w:rsidDel="005A425D">
          <w:rPr>
            <w:b/>
            <w:bCs/>
          </w:rPr>
          <w:delText>Remove Employee-Role</w:delText>
        </w:r>
        <w:r w:rsidDel="005A425D">
          <w:rPr>
            <w:b/>
            <w:bCs/>
          </w:rPr>
          <w:delText xml:space="preserve"> Relationship</w:delText>
        </w:r>
        <w:r w:rsidDel="005A425D">
          <w:delText xml:space="preserve"> command from the </w:delText>
        </w:r>
        <w:r w:rsidRPr="00702A0F" w:rsidDel="005A425D">
          <w:rPr>
            <w:b/>
            <w:bCs/>
          </w:rPr>
          <w:delText>Employee Menu</w:delText>
        </w:r>
        <w:r w:rsidDel="005A425D">
          <w:delText xml:space="preserve">. Select the employee from </w:delText>
        </w:r>
        <w:r w:rsidR="00781B8E" w:rsidDel="005A425D">
          <w:fldChar w:fldCharType="begin"/>
        </w:r>
        <w:r w:rsidDel="005A425D">
          <w:delInstrText xml:space="preserve"> REF _Ref313212898 \r \h </w:delInstrText>
        </w:r>
        <w:r w:rsidR="00781B8E" w:rsidDel="005A425D">
          <w:fldChar w:fldCharType="separate"/>
        </w:r>
        <w:r w:rsidDel="005A425D">
          <w:delText>4.5.1</w:delText>
        </w:r>
        <w:r w:rsidR="00781B8E" w:rsidDel="005A425D">
          <w:fldChar w:fldCharType="end"/>
        </w:r>
        <w:r w:rsidDel="005A425D">
          <w:delText>, and remove the role previously added to it.</w:delText>
        </w:r>
      </w:del>
    </w:p>
    <w:p w:rsidR="002157F8" w:rsidDel="005A425D" w:rsidRDefault="002157F8" w:rsidP="004C6BFA">
      <w:pPr>
        <w:numPr>
          <w:ilvl w:val="0"/>
          <w:numId w:val="12"/>
        </w:numPr>
        <w:rPr>
          <w:del w:id="319" w:author="Tran Ba Tien" w:date="2012-01-11T22:41:00Z"/>
        </w:rPr>
      </w:pPr>
      <w:del w:id="320" w:author="Tran Ba Tien" w:date="2012-01-11T22:41:00Z">
        <w:r w:rsidDel="005A425D">
          <w:delText xml:space="preserve">Use </w:delText>
        </w:r>
        <w:r w:rsidRPr="00792A67" w:rsidDel="005A425D">
          <w:rPr>
            <w:b/>
            <w:bCs/>
          </w:rPr>
          <w:delText>View Employee Details</w:delText>
        </w:r>
        <w:r w:rsidDel="005A425D">
          <w:delText xml:space="preserve"> command from the </w:delText>
        </w:r>
        <w:r w:rsidRPr="00435E76" w:rsidDel="005A425D">
          <w:rPr>
            <w:b/>
            <w:bCs/>
          </w:rPr>
          <w:delText>Employee Menu</w:delText>
        </w:r>
        <w:r w:rsidDel="005A425D">
          <w:delText xml:space="preserve"> to check that the role has been successfully removed.</w:delText>
        </w:r>
      </w:del>
    </w:p>
    <w:p w:rsidR="002157F8" w:rsidDel="005A425D" w:rsidRDefault="002157F8" w:rsidP="004C6BFA">
      <w:pPr>
        <w:numPr>
          <w:ilvl w:val="0"/>
          <w:numId w:val="12"/>
        </w:numPr>
        <w:rPr>
          <w:del w:id="321" w:author="Tran Ba Tien" w:date="2012-01-11T22:41:00Z"/>
        </w:rPr>
      </w:pPr>
      <w:del w:id="322" w:author="Tran Ba Tien" w:date="2012-01-11T22:41:00Z">
        <w:r w:rsidDel="005A425D">
          <w:delText>Print out the screen shots of the Employee Details with their roles to demonstrate the correct data was stored.</w:delText>
        </w:r>
      </w:del>
    </w:p>
    <w:p w:rsidR="002157F8" w:rsidRDefault="002157F8" w:rsidP="00AC0930">
      <w:pPr>
        <w:pStyle w:val="Heading2"/>
      </w:pPr>
      <w:bookmarkStart w:id="323" w:name="_Toc313538211"/>
      <w:r>
        <w:t>Manage Error</w:t>
      </w:r>
      <w:bookmarkEnd w:id="323"/>
    </w:p>
    <w:p w:rsidR="002157F8" w:rsidRPr="00AC0930" w:rsidRDefault="002157F8" w:rsidP="00713F1F">
      <w:pPr>
        <w:rPr>
          <w:rFonts w:cs="Times New Roman"/>
        </w:rPr>
      </w:pPr>
      <w:r>
        <w:t xml:space="preserve">The aim of this test is to </w:t>
      </w:r>
      <w:r>
        <w:rPr>
          <w:rStyle w:val="SoDAField"/>
          <w:color w:val="auto"/>
        </w:rPr>
        <w:t>verify that the facilities to manage the error codes operate as specified in the specifications (ref 4, 10, 27).</w:t>
      </w:r>
    </w:p>
    <w:p w:rsidR="002157F8" w:rsidRDefault="002157F8" w:rsidP="003F7EEE">
      <w:pPr>
        <w:pStyle w:val="Heading3"/>
      </w:pPr>
      <w:bookmarkStart w:id="324" w:name="_Toc313538212"/>
      <w:r>
        <w:t>Test: Create Error Code</w:t>
      </w:r>
      <w:bookmarkEnd w:id="324"/>
    </w:p>
    <w:p w:rsidR="002157F8" w:rsidRDefault="002157F8" w:rsidP="004C6BFA">
      <w:pPr>
        <w:numPr>
          <w:ilvl w:val="0"/>
          <w:numId w:val="13"/>
        </w:numPr>
      </w:pPr>
      <w:r>
        <w:t>Before commencing, ensure that the database table storing the error code data is empty.</w:t>
      </w:r>
    </w:p>
    <w:p w:rsidR="005A425D" w:rsidRDefault="005A425D" w:rsidP="005A425D">
      <w:pPr>
        <w:numPr>
          <w:ilvl w:val="0"/>
          <w:numId w:val="13"/>
        </w:numPr>
        <w:rPr>
          <w:ins w:id="325" w:author="Tran Ba Tien" w:date="2012-01-11T22:40:00Z"/>
        </w:rPr>
      </w:pPr>
      <w:ins w:id="326" w:author="Tran Ba Tien" w:date="2012-01-11T22:40:00Z">
        <w:r>
          <w:t xml:space="preserve">In admin module, select the </w:t>
        </w:r>
        <w:r w:rsidRPr="00740299">
          <w:rPr>
            <w:b/>
            <w:bCs/>
          </w:rPr>
          <w:t xml:space="preserve">Workflow Error Message </w:t>
        </w:r>
        <w:proofErr w:type="gramStart"/>
        <w:r w:rsidRPr="00740299">
          <w:rPr>
            <w:b/>
            <w:bCs/>
          </w:rPr>
          <w:t>Menu</w:t>
        </w:r>
        <w:r>
          <w:rPr>
            <w:b/>
            <w:bCs/>
          </w:rPr>
          <w:t xml:space="preserve"> </w:t>
        </w:r>
        <w:r>
          <w:t>.</w:t>
        </w:r>
        <w:proofErr w:type="gramEnd"/>
        <w:r>
          <w:t xml:space="preserve"> Add the error code data as shown in Figure 3.8.</w:t>
        </w:r>
      </w:ins>
    </w:p>
    <w:p w:rsidR="005A425D" w:rsidRDefault="005A425D" w:rsidP="005A425D">
      <w:pPr>
        <w:numPr>
          <w:ilvl w:val="0"/>
          <w:numId w:val="13"/>
        </w:numPr>
        <w:rPr>
          <w:ins w:id="327" w:author="Tran Ba Tien" w:date="2012-01-11T22:40:00Z"/>
        </w:rPr>
      </w:pPr>
      <w:ins w:id="328" w:author="Tran Ba Tien" w:date="2012-01-11T22:40:00Z">
        <w:r>
          <w:t xml:space="preserve">Click on </w:t>
        </w:r>
        <w:r w:rsidRPr="008735FD">
          <w:rPr>
            <w:b/>
          </w:rPr>
          <w:t>Save</w:t>
        </w:r>
        <w:r>
          <w:t xml:space="preserve"> button</w:t>
        </w:r>
      </w:ins>
    </w:p>
    <w:p w:rsidR="005A425D" w:rsidRDefault="005A425D" w:rsidP="005A425D">
      <w:pPr>
        <w:numPr>
          <w:ilvl w:val="0"/>
          <w:numId w:val="13"/>
        </w:numPr>
        <w:rPr>
          <w:ins w:id="329" w:author="Tran Ba Tien" w:date="2012-01-11T22:40:00Z"/>
        </w:rPr>
      </w:pPr>
      <w:ins w:id="330" w:author="Tran Ba Tien" w:date="2012-01-11T22:40:00Z">
        <w:r>
          <w:t xml:space="preserve">Use </w:t>
        </w:r>
        <w:r w:rsidRPr="00792A67">
          <w:rPr>
            <w:b/>
            <w:bCs/>
          </w:rPr>
          <w:t xml:space="preserve">View </w:t>
        </w:r>
        <w:r>
          <w:rPr>
            <w:b/>
            <w:bCs/>
          </w:rPr>
          <w:t xml:space="preserve">Error list </w:t>
        </w:r>
        <w:r>
          <w:t>to check that the error code has been successfully entered into the database.</w:t>
        </w:r>
      </w:ins>
    </w:p>
    <w:p w:rsidR="002157F8" w:rsidDel="005A425D" w:rsidRDefault="002157F8" w:rsidP="004C6BFA">
      <w:pPr>
        <w:numPr>
          <w:ilvl w:val="0"/>
          <w:numId w:val="13"/>
        </w:numPr>
        <w:rPr>
          <w:del w:id="331" w:author="Tran Ba Tien" w:date="2012-01-11T22:40:00Z"/>
        </w:rPr>
      </w:pPr>
      <w:del w:id="332" w:author="Tran Ba Tien" w:date="2012-01-11T22:40:00Z">
        <w:r w:rsidDel="005A425D">
          <w:delText xml:space="preserve">Select the </w:delText>
        </w:r>
        <w:r w:rsidDel="005A425D">
          <w:rPr>
            <w:b/>
            <w:bCs/>
          </w:rPr>
          <w:delText>Create</w:delText>
        </w:r>
        <w:r w:rsidRPr="00B55D34" w:rsidDel="005A425D">
          <w:rPr>
            <w:b/>
            <w:bCs/>
          </w:rPr>
          <w:delText xml:space="preserve"> </w:delText>
        </w:r>
        <w:r w:rsidDel="005A425D">
          <w:rPr>
            <w:b/>
            <w:bCs/>
          </w:rPr>
          <w:delText>Error Code</w:delText>
        </w:r>
        <w:r w:rsidDel="005A425D">
          <w:delText xml:space="preserve"> command from the </w:delText>
        </w:r>
        <w:r w:rsidDel="005A425D">
          <w:rPr>
            <w:b/>
            <w:bCs/>
          </w:rPr>
          <w:delText xml:space="preserve">Workflow Error Message </w:delText>
        </w:r>
        <w:r w:rsidRPr="00B55D34" w:rsidDel="005A425D">
          <w:rPr>
            <w:b/>
            <w:bCs/>
          </w:rPr>
          <w:delText>Menu</w:delText>
        </w:r>
        <w:r w:rsidDel="005A425D">
          <w:delText>. Add the error code data as shown in Figure 3.8.</w:delText>
        </w:r>
      </w:del>
    </w:p>
    <w:p w:rsidR="002157F8" w:rsidDel="005A425D" w:rsidRDefault="002157F8" w:rsidP="004C6BFA">
      <w:pPr>
        <w:numPr>
          <w:ilvl w:val="0"/>
          <w:numId w:val="13"/>
        </w:numPr>
        <w:rPr>
          <w:del w:id="333" w:author="Tran Ba Tien" w:date="2012-01-11T22:40:00Z"/>
        </w:rPr>
      </w:pPr>
      <w:del w:id="334" w:author="Tran Ba Tien" w:date="2012-01-11T22:40:00Z">
        <w:r w:rsidDel="005A425D">
          <w:delText xml:space="preserve">Use </w:delText>
        </w:r>
        <w:r w:rsidRPr="00792A67" w:rsidDel="005A425D">
          <w:rPr>
            <w:b/>
            <w:bCs/>
          </w:rPr>
          <w:delText xml:space="preserve">View </w:delText>
        </w:r>
        <w:r w:rsidDel="005A425D">
          <w:rPr>
            <w:b/>
            <w:bCs/>
          </w:rPr>
          <w:delText xml:space="preserve">Error Code </w:delText>
        </w:r>
        <w:r w:rsidRPr="00D853AB" w:rsidDel="005A425D">
          <w:delText>command</w:delText>
        </w:r>
        <w:r w:rsidDel="005A425D">
          <w:delText xml:space="preserve"> from the </w:delText>
        </w:r>
        <w:r w:rsidDel="005A425D">
          <w:rPr>
            <w:b/>
            <w:bCs/>
          </w:rPr>
          <w:delText xml:space="preserve">Workflow Error Message </w:delText>
        </w:r>
        <w:r w:rsidRPr="00B55D34" w:rsidDel="005A425D">
          <w:rPr>
            <w:b/>
            <w:bCs/>
          </w:rPr>
          <w:delText>Menu</w:delText>
        </w:r>
        <w:r w:rsidDel="005A425D">
          <w:delText xml:space="preserve"> to check that the error code has been successfully entered into the database.</w:delText>
        </w:r>
      </w:del>
    </w:p>
    <w:p w:rsidR="002157F8" w:rsidRDefault="002157F8" w:rsidP="004C6BFA">
      <w:pPr>
        <w:numPr>
          <w:ilvl w:val="0"/>
          <w:numId w:val="13"/>
        </w:numPr>
      </w:pPr>
      <w:r>
        <w:t>Print out the screen shots of the following error codes to demonstrate the correct data was stored:</w:t>
      </w:r>
    </w:p>
    <w:p w:rsidR="002157F8" w:rsidRDefault="008B0AE7" w:rsidP="004C6BFA">
      <w:pPr>
        <w:numPr>
          <w:ilvl w:val="1"/>
          <w:numId w:val="13"/>
        </w:numPr>
      </w:pPr>
      <w:r w:rsidRPr="004E5864">
        <w:rPr>
          <w:rFonts w:eastAsia="Times New Roman"/>
        </w:rPr>
        <w:t>Error 101: Cylinder has a crack</w:t>
      </w:r>
      <w:r>
        <w:t xml:space="preserve"> </w:t>
      </w:r>
    </w:p>
    <w:p w:rsidR="008B0AE7" w:rsidRDefault="008B0AE7" w:rsidP="004C6BFA">
      <w:pPr>
        <w:numPr>
          <w:ilvl w:val="1"/>
          <w:numId w:val="13"/>
        </w:numPr>
      </w:pPr>
      <w:r w:rsidRPr="004E5864">
        <w:rPr>
          <w:rFonts w:eastAsia="Times New Roman"/>
        </w:rPr>
        <w:t>Error 555: Unknown error</w:t>
      </w:r>
    </w:p>
    <w:p w:rsidR="002157F8" w:rsidRDefault="002157F8" w:rsidP="00786C9A">
      <w:pPr>
        <w:pStyle w:val="Heading3"/>
      </w:pPr>
      <w:bookmarkStart w:id="335" w:name="_Toc313538213"/>
      <w:r>
        <w:t>Test: Edit Error Code</w:t>
      </w:r>
      <w:bookmarkEnd w:id="335"/>
    </w:p>
    <w:p w:rsidR="005A425D" w:rsidRDefault="005A425D" w:rsidP="005A425D">
      <w:pPr>
        <w:numPr>
          <w:ilvl w:val="0"/>
          <w:numId w:val="54"/>
        </w:numPr>
        <w:rPr>
          <w:ins w:id="336" w:author="Tran Ba Tien" w:date="2012-01-11T22:40:00Z"/>
        </w:rPr>
      </w:pPr>
      <w:ins w:id="337" w:author="Tran Ba Tien" w:date="2012-01-11T22:40:00Z">
        <w:r>
          <w:t xml:space="preserve">In admin module, select the </w:t>
        </w:r>
        <w:r>
          <w:rPr>
            <w:b/>
            <w:bCs/>
          </w:rPr>
          <w:t xml:space="preserve">Workflow Error Message </w:t>
        </w:r>
        <w:r w:rsidRPr="00B55D34">
          <w:rPr>
            <w:b/>
            <w:bCs/>
          </w:rPr>
          <w:t>Menu</w:t>
        </w:r>
      </w:ins>
    </w:p>
    <w:p w:rsidR="005A425D" w:rsidRDefault="005A425D" w:rsidP="005A425D">
      <w:pPr>
        <w:numPr>
          <w:ilvl w:val="0"/>
          <w:numId w:val="14"/>
        </w:numPr>
        <w:rPr>
          <w:ins w:id="338" w:author="Tran Ba Tien" w:date="2012-01-11T22:40:00Z"/>
        </w:rPr>
      </w:pPr>
      <w:ins w:id="339" w:author="Tran Ba Tien" w:date="2012-01-11T22:40:00Z">
        <w:r>
          <w:t>Edit the first error code to the following:</w:t>
        </w:r>
      </w:ins>
    </w:p>
    <w:p w:rsidR="005A425D" w:rsidRDefault="005A425D" w:rsidP="005A425D">
      <w:pPr>
        <w:numPr>
          <w:ilvl w:val="1"/>
          <w:numId w:val="14"/>
        </w:numPr>
        <w:rPr>
          <w:ins w:id="340" w:author="Tran Ba Tien" w:date="2012-01-11T22:40:00Z"/>
        </w:rPr>
      </w:pPr>
      <w:ins w:id="341" w:author="Tran Ba Tien" w:date="2012-01-11T22:40:00Z">
        <w:r w:rsidRPr="004E5864">
          <w:rPr>
            <w:rFonts w:eastAsia="Times New Roman"/>
          </w:rPr>
          <w:t xml:space="preserve">Error 101: </w:t>
        </w:r>
        <w:r>
          <w:rPr>
            <w:rFonts w:eastAsia="Times New Roman"/>
          </w:rPr>
          <w:t>This is an erroneous error message</w:t>
        </w:r>
        <w:r>
          <w:t xml:space="preserve"> </w:t>
        </w:r>
      </w:ins>
    </w:p>
    <w:p w:rsidR="005A425D" w:rsidRDefault="005A425D" w:rsidP="005A425D">
      <w:pPr>
        <w:numPr>
          <w:ilvl w:val="0"/>
          <w:numId w:val="14"/>
        </w:numPr>
        <w:rPr>
          <w:ins w:id="342" w:author="Tran Ba Tien" w:date="2012-01-11T22:40:00Z"/>
        </w:rPr>
      </w:pPr>
      <w:ins w:id="343" w:author="Tran Ba Tien" w:date="2012-01-11T22:40:00Z">
        <w:r>
          <w:t xml:space="preserve">Use </w:t>
        </w:r>
        <w:r w:rsidRPr="00792A67">
          <w:rPr>
            <w:b/>
            <w:bCs/>
          </w:rPr>
          <w:t xml:space="preserve">View </w:t>
        </w:r>
        <w:r>
          <w:rPr>
            <w:b/>
            <w:bCs/>
          </w:rPr>
          <w:t>Error list</w:t>
        </w:r>
        <w:r>
          <w:t xml:space="preserve"> to check that the error code has been successfully entered into the database.</w:t>
        </w:r>
      </w:ins>
    </w:p>
    <w:p w:rsidR="002157F8" w:rsidDel="005A425D" w:rsidRDefault="002157F8" w:rsidP="004C6BFA">
      <w:pPr>
        <w:numPr>
          <w:ilvl w:val="0"/>
          <w:numId w:val="14"/>
        </w:numPr>
        <w:rPr>
          <w:del w:id="344" w:author="Tran Ba Tien" w:date="2012-01-11T22:40:00Z"/>
        </w:rPr>
      </w:pPr>
      <w:del w:id="345" w:author="Tran Ba Tien" w:date="2012-01-11T22:40:00Z">
        <w:r w:rsidDel="005A425D">
          <w:delText xml:space="preserve">Select the </w:delText>
        </w:r>
        <w:r w:rsidDel="005A425D">
          <w:rPr>
            <w:b/>
            <w:bCs/>
          </w:rPr>
          <w:delText>Edit</w:delText>
        </w:r>
        <w:r w:rsidRPr="00B55D34" w:rsidDel="005A425D">
          <w:rPr>
            <w:b/>
            <w:bCs/>
          </w:rPr>
          <w:delText xml:space="preserve"> </w:delText>
        </w:r>
        <w:r w:rsidDel="005A425D">
          <w:rPr>
            <w:b/>
            <w:bCs/>
          </w:rPr>
          <w:delText>Error Code</w:delText>
        </w:r>
        <w:r w:rsidDel="005A425D">
          <w:delText xml:space="preserve"> command from the </w:delText>
        </w:r>
        <w:r w:rsidDel="005A425D">
          <w:rPr>
            <w:b/>
            <w:bCs/>
          </w:rPr>
          <w:delText xml:space="preserve">Workflow Error Message </w:delText>
        </w:r>
        <w:r w:rsidRPr="00B55D34" w:rsidDel="005A425D">
          <w:rPr>
            <w:b/>
            <w:bCs/>
          </w:rPr>
          <w:delText>Menu</w:delText>
        </w:r>
        <w:r w:rsidDel="005A425D">
          <w:delText xml:space="preserve">. </w:delText>
        </w:r>
      </w:del>
    </w:p>
    <w:p w:rsidR="002157F8" w:rsidDel="005A425D" w:rsidRDefault="002157F8" w:rsidP="004C6BFA">
      <w:pPr>
        <w:numPr>
          <w:ilvl w:val="0"/>
          <w:numId w:val="14"/>
        </w:numPr>
        <w:rPr>
          <w:del w:id="346" w:author="Tran Ba Tien" w:date="2012-01-11T22:40:00Z"/>
        </w:rPr>
      </w:pPr>
      <w:del w:id="347" w:author="Tran Ba Tien" w:date="2012-01-11T22:40:00Z">
        <w:r w:rsidDel="005A425D">
          <w:delText>Edit the first error code to the following:</w:delText>
        </w:r>
      </w:del>
    </w:p>
    <w:p w:rsidR="008B0AE7" w:rsidDel="005A425D" w:rsidRDefault="008B0AE7" w:rsidP="008B0AE7">
      <w:pPr>
        <w:numPr>
          <w:ilvl w:val="1"/>
          <w:numId w:val="14"/>
        </w:numPr>
        <w:rPr>
          <w:del w:id="348" w:author="Tran Ba Tien" w:date="2012-01-11T22:40:00Z"/>
        </w:rPr>
      </w:pPr>
      <w:del w:id="349" w:author="Tran Ba Tien" w:date="2012-01-11T22:40:00Z">
        <w:r w:rsidRPr="004E5864" w:rsidDel="005A425D">
          <w:rPr>
            <w:rFonts w:eastAsia="Times New Roman"/>
          </w:rPr>
          <w:delText xml:space="preserve">Error 101: </w:delText>
        </w:r>
        <w:r w:rsidDel="005A425D">
          <w:rPr>
            <w:rFonts w:eastAsia="Times New Roman"/>
          </w:rPr>
          <w:delText>This is an erroneous error message</w:delText>
        </w:r>
        <w:r w:rsidDel="005A425D">
          <w:delText xml:space="preserve"> </w:delText>
        </w:r>
      </w:del>
    </w:p>
    <w:p w:rsidR="002157F8" w:rsidDel="005A425D" w:rsidRDefault="002157F8" w:rsidP="004C6BFA">
      <w:pPr>
        <w:numPr>
          <w:ilvl w:val="0"/>
          <w:numId w:val="14"/>
        </w:numPr>
        <w:rPr>
          <w:del w:id="350" w:author="Tran Ba Tien" w:date="2012-01-11T22:40:00Z"/>
        </w:rPr>
      </w:pPr>
      <w:del w:id="351" w:author="Tran Ba Tien" w:date="2012-01-11T22:40:00Z">
        <w:r w:rsidDel="005A425D">
          <w:delText xml:space="preserve">Use </w:delText>
        </w:r>
        <w:r w:rsidRPr="00792A67" w:rsidDel="005A425D">
          <w:rPr>
            <w:b/>
            <w:bCs/>
          </w:rPr>
          <w:delText xml:space="preserve">View </w:delText>
        </w:r>
        <w:r w:rsidDel="005A425D">
          <w:rPr>
            <w:b/>
            <w:bCs/>
          </w:rPr>
          <w:delText xml:space="preserve">Error Code </w:delText>
        </w:r>
        <w:r w:rsidRPr="00D853AB" w:rsidDel="005A425D">
          <w:delText>command</w:delText>
        </w:r>
        <w:r w:rsidDel="005A425D">
          <w:delText xml:space="preserve"> from the </w:delText>
        </w:r>
        <w:r w:rsidDel="005A425D">
          <w:rPr>
            <w:b/>
            <w:bCs/>
          </w:rPr>
          <w:delText xml:space="preserve">Workflow Error Message </w:delText>
        </w:r>
        <w:r w:rsidRPr="00B55D34" w:rsidDel="005A425D">
          <w:rPr>
            <w:b/>
            <w:bCs/>
          </w:rPr>
          <w:delText>Menu</w:delText>
        </w:r>
        <w:r w:rsidDel="005A425D">
          <w:delText xml:space="preserve"> to check that the error code has been successfully entered into the database.</w:delText>
        </w:r>
      </w:del>
    </w:p>
    <w:p w:rsidR="002157F8" w:rsidRDefault="002157F8" w:rsidP="004C6BFA">
      <w:pPr>
        <w:numPr>
          <w:ilvl w:val="0"/>
          <w:numId w:val="14"/>
        </w:numPr>
      </w:pPr>
      <w:r>
        <w:t>Print out the screen shots of the edited error code to demonstrate the correct data was changed</w:t>
      </w:r>
    </w:p>
    <w:p w:rsidR="002157F8" w:rsidRDefault="002157F8" w:rsidP="004C6BFA">
      <w:pPr>
        <w:numPr>
          <w:ilvl w:val="0"/>
          <w:numId w:val="14"/>
        </w:numPr>
      </w:pPr>
      <w:r>
        <w:t>Un-do the edit changing the entry back to the original error code.</w:t>
      </w:r>
    </w:p>
    <w:p w:rsidR="002157F8" w:rsidRDefault="002157F8" w:rsidP="003F7EEE">
      <w:pPr>
        <w:pStyle w:val="Heading3"/>
      </w:pPr>
      <w:bookmarkStart w:id="352" w:name="_Toc313538214"/>
      <w:r>
        <w:t>Test: Delete Error Code</w:t>
      </w:r>
      <w:bookmarkEnd w:id="352"/>
    </w:p>
    <w:p w:rsidR="005A425D" w:rsidRDefault="005A425D" w:rsidP="005A425D">
      <w:pPr>
        <w:numPr>
          <w:ilvl w:val="0"/>
          <w:numId w:val="15"/>
        </w:numPr>
        <w:rPr>
          <w:ins w:id="353" w:author="Tran Ba Tien" w:date="2012-01-11T22:40:00Z"/>
        </w:rPr>
      </w:pPr>
      <w:ins w:id="354" w:author="Tran Ba Tien" w:date="2012-01-11T22:40:00Z">
        <w:r>
          <w:t xml:space="preserve">In admin module, select the </w:t>
        </w:r>
        <w:r>
          <w:rPr>
            <w:b/>
            <w:bCs/>
          </w:rPr>
          <w:t xml:space="preserve">Workflow Error Message </w:t>
        </w:r>
        <w:r w:rsidRPr="00B55D34">
          <w:rPr>
            <w:b/>
            <w:bCs/>
          </w:rPr>
          <w:t>Menu</w:t>
        </w:r>
      </w:ins>
    </w:p>
    <w:p w:rsidR="005A425D" w:rsidRDefault="005A425D" w:rsidP="005A425D">
      <w:pPr>
        <w:numPr>
          <w:ilvl w:val="0"/>
          <w:numId w:val="15"/>
        </w:numPr>
        <w:rPr>
          <w:ins w:id="355" w:author="Tran Ba Tien" w:date="2012-01-11T22:40:00Z"/>
        </w:rPr>
      </w:pPr>
      <w:ins w:id="356" w:author="Tran Ba Tien" w:date="2012-01-11T22:40:00Z">
        <w:r>
          <w:t>Delete the following error codes:</w:t>
        </w:r>
      </w:ins>
    </w:p>
    <w:p w:rsidR="005A425D" w:rsidRDefault="005A425D" w:rsidP="005A425D">
      <w:pPr>
        <w:numPr>
          <w:ilvl w:val="1"/>
          <w:numId w:val="15"/>
        </w:numPr>
        <w:rPr>
          <w:ins w:id="357" w:author="Tran Ba Tien" w:date="2012-01-11T22:40:00Z"/>
        </w:rPr>
      </w:pPr>
      <w:ins w:id="358" w:author="Tran Ba Tien" w:date="2012-01-11T22:40:00Z">
        <w:r w:rsidRPr="004E5864">
          <w:rPr>
            <w:rFonts w:eastAsia="Times New Roman"/>
          </w:rPr>
          <w:t>Error 103: Blur image on cylinder</w:t>
        </w:r>
        <w:r>
          <w:t xml:space="preserve"> </w:t>
        </w:r>
      </w:ins>
    </w:p>
    <w:p w:rsidR="005A425D" w:rsidRDefault="005A425D" w:rsidP="005A425D">
      <w:pPr>
        <w:numPr>
          <w:ilvl w:val="1"/>
          <w:numId w:val="15"/>
        </w:numPr>
        <w:rPr>
          <w:ins w:id="359" w:author="Tran Ba Tien" w:date="2012-01-11T22:40:00Z"/>
        </w:rPr>
      </w:pPr>
      <w:ins w:id="360" w:author="Tran Ba Tien" w:date="2012-01-11T22:40:00Z">
        <w:r w:rsidRPr="004E5864">
          <w:rPr>
            <w:rFonts w:eastAsia="Times New Roman"/>
          </w:rPr>
          <w:lastRenderedPageBreak/>
          <w:t>Error 338: Cylinder is faulty</w:t>
        </w:r>
      </w:ins>
    </w:p>
    <w:p w:rsidR="005A425D" w:rsidRDefault="005A425D" w:rsidP="005A425D">
      <w:pPr>
        <w:numPr>
          <w:ilvl w:val="0"/>
          <w:numId w:val="15"/>
        </w:numPr>
        <w:rPr>
          <w:ins w:id="361" w:author="Tran Ba Tien" w:date="2012-01-11T22:40:00Z"/>
        </w:rPr>
      </w:pPr>
      <w:ins w:id="362" w:author="Tran Ba Tien" w:date="2012-01-11T22:40:00Z">
        <w:r>
          <w:t xml:space="preserve">Use </w:t>
        </w:r>
        <w:r w:rsidRPr="00792A67">
          <w:rPr>
            <w:b/>
            <w:bCs/>
          </w:rPr>
          <w:t xml:space="preserve">View </w:t>
        </w:r>
        <w:r>
          <w:rPr>
            <w:b/>
            <w:bCs/>
          </w:rPr>
          <w:t>Error list</w:t>
        </w:r>
        <w:r>
          <w:t xml:space="preserve"> to check that the error code has been successfully entered into the database.</w:t>
        </w:r>
      </w:ins>
    </w:p>
    <w:p w:rsidR="002157F8" w:rsidDel="005A425D" w:rsidRDefault="002157F8" w:rsidP="004C6BFA">
      <w:pPr>
        <w:numPr>
          <w:ilvl w:val="0"/>
          <w:numId w:val="15"/>
        </w:numPr>
        <w:rPr>
          <w:del w:id="363" w:author="Tran Ba Tien" w:date="2012-01-11T22:40:00Z"/>
        </w:rPr>
      </w:pPr>
      <w:del w:id="364" w:author="Tran Ba Tien" w:date="2012-01-11T22:40:00Z">
        <w:r w:rsidDel="005A425D">
          <w:delText xml:space="preserve">Select the </w:delText>
        </w:r>
        <w:r w:rsidRPr="00387255" w:rsidDel="005A425D">
          <w:rPr>
            <w:b/>
            <w:bCs/>
          </w:rPr>
          <w:delText>Delete Error Code</w:delText>
        </w:r>
        <w:r w:rsidDel="005A425D">
          <w:delText xml:space="preserve"> command from the </w:delText>
        </w:r>
        <w:r w:rsidRPr="00387255" w:rsidDel="005A425D">
          <w:rPr>
            <w:b/>
            <w:bCs/>
          </w:rPr>
          <w:delText>Workflow Error Message Menu</w:delText>
        </w:r>
        <w:r w:rsidDel="005A425D">
          <w:delText xml:space="preserve">. </w:delText>
        </w:r>
      </w:del>
    </w:p>
    <w:p w:rsidR="002157F8" w:rsidDel="005A425D" w:rsidRDefault="002157F8" w:rsidP="004C6BFA">
      <w:pPr>
        <w:numPr>
          <w:ilvl w:val="0"/>
          <w:numId w:val="15"/>
        </w:numPr>
        <w:rPr>
          <w:del w:id="365" w:author="Tran Ba Tien" w:date="2012-01-11T22:40:00Z"/>
        </w:rPr>
      </w:pPr>
      <w:del w:id="366" w:author="Tran Ba Tien" w:date="2012-01-11T22:40:00Z">
        <w:r w:rsidDel="005A425D">
          <w:delText>Delete the following error codes:</w:delText>
        </w:r>
      </w:del>
    </w:p>
    <w:p w:rsidR="008B0AE7" w:rsidDel="005A425D" w:rsidRDefault="008B0AE7" w:rsidP="004C6BFA">
      <w:pPr>
        <w:numPr>
          <w:ilvl w:val="1"/>
          <w:numId w:val="15"/>
        </w:numPr>
        <w:rPr>
          <w:del w:id="367" w:author="Tran Ba Tien" w:date="2012-01-11T22:40:00Z"/>
        </w:rPr>
      </w:pPr>
      <w:del w:id="368" w:author="Tran Ba Tien" w:date="2012-01-11T22:40:00Z">
        <w:r w:rsidRPr="004E5864" w:rsidDel="005A425D">
          <w:rPr>
            <w:rFonts w:eastAsia="Times New Roman"/>
          </w:rPr>
          <w:delText>Error 103: Blur image on cylinder</w:delText>
        </w:r>
        <w:r w:rsidDel="005A425D">
          <w:delText xml:space="preserve"> </w:delText>
        </w:r>
      </w:del>
    </w:p>
    <w:p w:rsidR="002157F8" w:rsidDel="005A425D" w:rsidRDefault="008B0AE7" w:rsidP="004C6BFA">
      <w:pPr>
        <w:numPr>
          <w:ilvl w:val="1"/>
          <w:numId w:val="15"/>
        </w:numPr>
        <w:rPr>
          <w:del w:id="369" w:author="Tran Ba Tien" w:date="2012-01-11T22:40:00Z"/>
        </w:rPr>
      </w:pPr>
      <w:del w:id="370" w:author="Tran Ba Tien" w:date="2012-01-11T22:40:00Z">
        <w:r w:rsidRPr="004E5864" w:rsidDel="005A425D">
          <w:rPr>
            <w:rFonts w:eastAsia="Times New Roman"/>
          </w:rPr>
          <w:delText>Error 338: Cylinder is faulty</w:delText>
        </w:r>
      </w:del>
    </w:p>
    <w:p w:rsidR="002157F8" w:rsidDel="005A425D" w:rsidRDefault="002157F8" w:rsidP="004C6BFA">
      <w:pPr>
        <w:numPr>
          <w:ilvl w:val="0"/>
          <w:numId w:val="15"/>
        </w:numPr>
        <w:rPr>
          <w:del w:id="371" w:author="Tran Ba Tien" w:date="2012-01-11T22:40:00Z"/>
        </w:rPr>
      </w:pPr>
      <w:del w:id="372" w:author="Tran Ba Tien" w:date="2012-01-11T22:40:00Z">
        <w:r w:rsidDel="005A425D">
          <w:delText xml:space="preserve">Use </w:delText>
        </w:r>
        <w:r w:rsidRPr="00792A67" w:rsidDel="005A425D">
          <w:rPr>
            <w:b/>
            <w:bCs/>
          </w:rPr>
          <w:delText xml:space="preserve">View </w:delText>
        </w:r>
        <w:r w:rsidDel="005A425D">
          <w:rPr>
            <w:b/>
            <w:bCs/>
          </w:rPr>
          <w:delText xml:space="preserve">Error Code </w:delText>
        </w:r>
        <w:r w:rsidRPr="00D853AB" w:rsidDel="005A425D">
          <w:delText>command</w:delText>
        </w:r>
        <w:r w:rsidDel="005A425D">
          <w:delText xml:space="preserve"> from the </w:delText>
        </w:r>
        <w:r w:rsidDel="005A425D">
          <w:rPr>
            <w:b/>
            <w:bCs/>
          </w:rPr>
          <w:delText xml:space="preserve">Workflow Error Message </w:delText>
        </w:r>
        <w:r w:rsidRPr="00B55D34" w:rsidDel="005A425D">
          <w:rPr>
            <w:b/>
            <w:bCs/>
          </w:rPr>
          <w:delText>Menu</w:delText>
        </w:r>
        <w:r w:rsidDel="005A425D">
          <w:delText xml:space="preserve"> to check that the error code has been successfully entered into the database.</w:delText>
        </w:r>
      </w:del>
    </w:p>
    <w:p w:rsidR="002157F8" w:rsidRDefault="002157F8" w:rsidP="004C6BFA">
      <w:pPr>
        <w:numPr>
          <w:ilvl w:val="0"/>
          <w:numId w:val="15"/>
        </w:numPr>
      </w:pPr>
      <w:r>
        <w:t>Print out the screen shots of the list of error codes to demonstrate the error codes are no longer stored in the database.</w:t>
      </w:r>
    </w:p>
    <w:p w:rsidR="002157F8" w:rsidRDefault="002157F8" w:rsidP="00AC0930">
      <w:pPr>
        <w:pStyle w:val="Heading2"/>
      </w:pPr>
      <w:bookmarkStart w:id="373" w:name="_Toc313538215"/>
      <w:r>
        <w:t>Manage Performance Formula</w:t>
      </w:r>
      <w:bookmarkEnd w:id="373"/>
    </w:p>
    <w:p w:rsidR="002157F8" w:rsidRPr="00AC0930" w:rsidRDefault="002157F8" w:rsidP="00713F1F">
      <w:pPr>
        <w:rPr>
          <w:rFonts w:cs="Times New Roman"/>
        </w:rPr>
      </w:pPr>
      <w:r>
        <w:t xml:space="preserve">The aim of this test is to </w:t>
      </w:r>
      <w:r>
        <w:rPr>
          <w:rStyle w:val="SoDAField"/>
          <w:color w:val="auto"/>
        </w:rPr>
        <w:t>verify that the facilities to manage the performance formula operate as specified in the specifications (ref 4, 11).</w:t>
      </w:r>
    </w:p>
    <w:p w:rsidR="002157F8" w:rsidRDefault="002157F8" w:rsidP="00687F3B">
      <w:pPr>
        <w:pStyle w:val="Heading3"/>
      </w:pPr>
      <w:bookmarkStart w:id="374" w:name="_Toc313538216"/>
      <w:r>
        <w:t>Test: Create Performance Formula</w:t>
      </w:r>
      <w:bookmarkEnd w:id="374"/>
    </w:p>
    <w:p w:rsidR="002157F8" w:rsidRDefault="002157F8" w:rsidP="004C6BFA">
      <w:pPr>
        <w:numPr>
          <w:ilvl w:val="0"/>
          <w:numId w:val="16"/>
        </w:numPr>
      </w:pPr>
      <w:r>
        <w:t>Before commencing, ensure that the database table storing the performance formula data is empty.</w:t>
      </w:r>
    </w:p>
    <w:p w:rsidR="002157F8" w:rsidRDefault="002157F8" w:rsidP="004C6BFA">
      <w:pPr>
        <w:numPr>
          <w:ilvl w:val="0"/>
          <w:numId w:val="16"/>
        </w:numPr>
      </w:pPr>
      <w:r>
        <w:t xml:space="preserve">Select the </w:t>
      </w:r>
      <w:r>
        <w:rPr>
          <w:b/>
          <w:bCs/>
        </w:rPr>
        <w:t xml:space="preserve">Create Performance Formula </w:t>
      </w:r>
      <w:r>
        <w:t xml:space="preserve">command from the </w:t>
      </w:r>
      <w:r>
        <w:rPr>
          <w:b/>
          <w:bCs/>
        </w:rPr>
        <w:t xml:space="preserve">Formula </w:t>
      </w:r>
      <w:r w:rsidRPr="00B55D34">
        <w:rPr>
          <w:b/>
          <w:bCs/>
        </w:rPr>
        <w:t>Menu</w:t>
      </w:r>
      <w:r>
        <w:t>. Add the performance formula data as shown in Figure 3.7.</w:t>
      </w:r>
    </w:p>
    <w:p w:rsidR="002157F8" w:rsidRDefault="002157F8" w:rsidP="004C6BFA">
      <w:pPr>
        <w:numPr>
          <w:ilvl w:val="0"/>
          <w:numId w:val="16"/>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6"/>
        </w:numPr>
      </w:pPr>
      <w:r>
        <w:t>Print out the screen shots of the following performance formula to demonstrate the correct data was stored:</w:t>
      </w:r>
    </w:p>
    <w:p w:rsidR="007B3244" w:rsidRDefault="007B3244" w:rsidP="004C6BFA">
      <w:pPr>
        <w:numPr>
          <w:ilvl w:val="1"/>
          <w:numId w:val="16"/>
        </w:numPr>
      </w:pPr>
      <w:r w:rsidRPr="004E5864">
        <w:t>110 * S + 14000</w:t>
      </w:r>
    </w:p>
    <w:p w:rsidR="002157F8" w:rsidRDefault="007B3244" w:rsidP="004C6BFA">
      <w:pPr>
        <w:numPr>
          <w:ilvl w:val="1"/>
          <w:numId w:val="16"/>
        </w:numPr>
      </w:pPr>
      <w:r w:rsidRPr="004E5864">
        <w:t>S * 1.6</w:t>
      </w:r>
    </w:p>
    <w:p w:rsidR="002157F8" w:rsidRDefault="002157F8" w:rsidP="00687F3B">
      <w:pPr>
        <w:pStyle w:val="Heading3"/>
      </w:pPr>
      <w:bookmarkStart w:id="375" w:name="_Toc313538217"/>
      <w:r>
        <w:t>Test: Edit Performance Formula</w:t>
      </w:r>
      <w:bookmarkEnd w:id="375"/>
    </w:p>
    <w:p w:rsidR="002157F8" w:rsidRDefault="002157F8" w:rsidP="004C6BFA">
      <w:pPr>
        <w:numPr>
          <w:ilvl w:val="0"/>
          <w:numId w:val="17"/>
        </w:numPr>
      </w:pPr>
      <w:r>
        <w:t xml:space="preserve">Select the </w:t>
      </w:r>
      <w:r>
        <w:rPr>
          <w:b/>
          <w:bCs/>
        </w:rPr>
        <w:t>Edit</w:t>
      </w:r>
      <w:r w:rsidRPr="00B55D34">
        <w:rPr>
          <w:b/>
          <w:bCs/>
        </w:rPr>
        <w:t xml:space="preserve"> </w:t>
      </w:r>
      <w:r>
        <w:rPr>
          <w:b/>
          <w:bCs/>
        </w:rPr>
        <w:t xml:space="preserve">Performance Formula </w:t>
      </w:r>
      <w:r>
        <w:t xml:space="preserve">command from the </w:t>
      </w:r>
      <w:r>
        <w:rPr>
          <w:b/>
          <w:bCs/>
        </w:rPr>
        <w:t xml:space="preserve">Formula </w:t>
      </w:r>
      <w:r w:rsidRPr="00B55D34">
        <w:rPr>
          <w:b/>
          <w:bCs/>
        </w:rPr>
        <w:t>Menu</w:t>
      </w:r>
      <w:r>
        <w:t xml:space="preserve">. </w:t>
      </w:r>
    </w:p>
    <w:p w:rsidR="002157F8" w:rsidRDefault="002157F8" w:rsidP="004C6BFA">
      <w:pPr>
        <w:numPr>
          <w:ilvl w:val="0"/>
          <w:numId w:val="17"/>
        </w:numPr>
      </w:pPr>
      <w:r>
        <w:t>Edit the first performance formula to the following:</w:t>
      </w:r>
    </w:p>
    <w:p w:rsidR="002157F8" w:rsidRDefault="007B3244" w:rsidP="004C6BFA">
      <w:pPr>
        <w:numPr>
          <w:ilvl w:val="1"/>
          <w:numId w:val="17"/>
        </w:numPr>
      </w:pPr>
      <w:r>
        <w:t>S * 20</w:t>
      </w:r>
    </w:p>
    <w:p w:rsidR="002157F8" w:rsidRDefault="002157F8" w:rsidP="004C6BFA">
      <w:pPr>
        <w:numPr>
          <w:ilvl w:val="0"/>
          <w:numId w:val="17"/>
        </w:numPr>
      </w:pPr>
      <w:r>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Default="002157F8" w:rsidP="004C6BFA">
      <w:pPr>
        <w:numPr>
          <w:ilvl w:val="0"/>
          <w:numId w:val="17"/>
        </w:numPr>
      </w:pPr>
      <w:r>
        <w:t>Print out the screen shots of the edited performance formula to demonstrate the correct data was changed</w:t>
      </w:r>
    </w:p>
    <w:p w:rsidR="002157F8" w:rsidRDefault="002157F8" w:rsidP="004C6BFA">
      <w:pPr>
        <w:numPr>
          <w:ilvl w:val="0"/>
          <w:numId w:val="17"/>
        </w:numPr>
      </w:pPr>
      <w:r>
        <w:t>Un-do the edit changing the entry back to the original performance formula.</w:t>
      </w:r>
    </w:p>
    <w:p w:rsidR="002157F8" w:rsidRDefault="002157F8" w:rsidP="00687F3B">
      <w:pPr>
        <w:pStyle w:val="Heading3"/>
      </w:pPr>
      <w:bookmarkStart w:id="376" w:name="_Toc313538218"/>
      <w:r>
        <w:t>Test: Delete Performance Formula</w:t>
      </w:r>
      <w:bookmarkEnd w:id="376"/>
    </w:p>
    <w:p w:rsidR="002157F8" w:rsidRDefault="002157F8" w:rsidP="004C6BFA">
      <w:pPr>
        <w:numPr>
          <w:ilvl w:val="0"/>
          <w:numId w:val="18"/>
        </w:numPr>
      </w:pPr>
      <w:r>
        <w:t xml:space="preserve">Select the </w:t>
      </w:r>
      <w:r w:rsidRPr="00387255">
        <w:rPr>
          <w:b/>
          <w:bCs/>
        </w:rPr>
        <w:t xml:space="preserve">Delete </w:t>
      </w:r>
      <w:r>
        <w:rPr>
          <w:b/>
          <w:bCs/>
        </w:rPr>
        <w:t xml:space="preserve">Performance Formula </w:t>
      </w:r>
      <w:r>
        <w:t xml:space="preserve">command from the </w:t>
      </w:r>
      <w:r>
        <w:rPr>
          <w:b/>
          <w:bCs/>
        </w:rPr>
        <w:t xml:space="preserve">Formula </w:t>
      </w:r>
      <w:r w:rsidRPr="00387255">
        <w:rPr>
          <w:b/>
          <w:bCs/>
        </w:rPr>
        <w:t>Menu</w:t>
      </w:r>
      <w:r>
        <w:t xml:space="preserve">. </w:t>
      </w:r>
    </w:p>
    <w:p w:rsidR="002157F8" w:rsidRDefault="002157F8" w:rsidP="004C6BFA">
      <w:pPr>
        <w:numPr>
          <w:ilvl w:val="0"/>
          <w:numId w:val="18"/>
        </w:numPr>
      </w:pPr>
      <w:r>
        <w:t>Delete the following performance formula:</w:t>
      </w:r>
    </w:p>
    <w:p w:rsidR="002157F8" w:rsidRDefault="007B3244" w:rsidP="004C6BFA">
      <w:pPr>
        <w:numPr>
          <w:ilvl w:val="1"/>
          <w:numId w:val="18"/>
        </w:numPr>
      </w:pPr>
      <w:r w:rsidRPr="004E5864">
        <w:t>D * C1</w:t>
      </w:r>
    </w:p>
    <w:p w:rsidR="002157F8" w:rsidRDefault="007B3244" w:rsidP="004C6BFA">
      <w:pPr>
        <w:numPr>
          <w:ilvl w:val="1"/>
          <w:numId w:val="18"/>
        </w:numPr>
      </w:pPr>
      <w:r>
        <w:t>S * 1.5</w:t>
      </w:r>
    </w:p>
    <w:p w:rsidR="002157F8" w:rsidRDefault="002157F8" w:rsidP="004C6BFA">
      <w:pPr>
        <w:numPr>
          <w:ilvl w:val="0"/>
          <w:numId w:val="18"/>
        </w:numPr>
      </w:pPr>
      <w:r>
        <w:lastRenderedPageBreak/>
        <w:t xml:space="preserve">Use </w:t>
      </w:r>
      <w:r w:rsidRPr="00792A67">
        <w:rPr>
          <w:b/>
          <w:bCs/>
        </w:rPr>
        <w:t xml:space="preserve">View </w:t>
      </w:r>
      <w:r>
        <w:rPr>
          <w:b/>
          <w:bCs/>
        </w:rPr>
        <w:t xml:space="preserve">Performance Formula </w:t>
      </w:r>
      <w:r>
        <w:t xml:space="preserve">command from the </w:t>
      </w:r>
      <w:r w:rsidRPr="00C44E94">
        <w:rPr>
          <w:b/>
          <w:bCs/>
        </w:rPr>
        <w:t>Formula Menu</w:t>
      </w:r>
      <w:r>
        <w:t xml:space="preserve"> to check that the performance formula has been successfully entered into the database.</w:t>
      </w:r>
    </w:p>
    <w:p w:rsidR="002157F8" w:rsidRPr="00AC0930" w:rsidRDefault="002157F8" w:rsidP="004C6BFA">
      <w:pPr>
        <w:numPr>
          <w:ilvl w:val="0"/>
          <w:numId w:val="18"/>
        </w:numPr>
        <w:rPr>
          <w:rFonts w:cs="Times New Roman"/>
        </w:rPr>
      </w:pPr>
      <w:r>
        <w:t>Print out the screen shots of the list of performance formulas to demonstrate the performance formulas are no longer stored in the database</w:t>
      </w:r>
    </w:p>
    <w:p w:rsidR="002157F8" w:rsidRDefault="002157F8" w:rsidP="00AC0930">
      <w:pPr>
        <w:pStyle w:val="Heading2"/>
      </w:pPr>
      <w:bookmarkStart w:id="377" w:name="_Toc313538219"/>
      <w:r>
        <w:t>Manage Rights</w:t>
      </w:r>
      <w:bookmarkEnd w:id="377"/>
    </w:p>
    <w:p w:rsidR="002157F8" w:rsidRDefault="002157F8" w:rsidP="00713F1F">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127294">
      <w:pPr>
        <w:pStyle w:val="Heading3"/>
      </w:pPr>
      <w:bookmarkStart w:id="378" w:name="_Toc313538220"/>
      <w:r>
        <w:t>Test: Create Access Rights</w:t>
      </w:r>
      <w:bookmarkEnd w:id="378"/>
    </w:p>
    <w:p w:rsidR="002157F8" w:rsidRDefault="002157F8" w:rsidP="004C6BFA">
      <w:pPr>
        <w:numPr>
          <w:ilvl w:val="0"/>
          <w:numId w:val="19"/>
        </w:numPr>
      </w:pPr>
      <w:r>
        <w:t>Before commencing, ensure that the database table storing the Access Rights data is empty.</w:t>
      </w:r>
    </w:p>
    <w:p w:rsidR="002157F8" w:rsidRDefault="002157F8" w:rsidP="004C6BFA">
      <w:pPr>
        <w:numPr>
          <w:ilvl w:val="0"/>
          <w:numId w:val="19"/>
        </w:numPr>
      </w:pPr>
      <w:r>
        <w:t xml:space="preserve">Select the </w:t>
      </w:r>
      <w:r>
        <w:rPr>
          <w:b/>
          <w:bCs/>
        </w:rPr>
        <w:t xml:space="preserve">Create Access Rights </w:t>
      </w:r>
      <w:r>
        <w:t xml:space="preserve">command from the </w:t>
      </w:r>
      <w:r>
        <w:rPr>
          <w:b/>
          <w:bCs/>
        </w:rPr>
        <w:t>Role Menu</w:t>
      </w:r>
      <w:r>
        <w:t>. Add the Access Rights data as shown in Figure 3.6.</w:t>
      </w:r>
    </w:p>
    <w:p w:rsidR="002157F8" w:rsidRDefault="002157F8" w:rsidP="004C6BFA">
      <w:pPr>
        <w:numPr>
          <w:ilvl w:val="0"/>
          <w:numId w:val="19"/>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19"/>
        </w:numPr>
      </w:pPr>
      <w:r>
        <w:t>Print out the screen shots of the following Access Rights to demonstrate the correct data was stored:</w:t>
      </w:r>
    </w:p>
    <w:p w:rsidR="006109E9" w:rsidRDefault="006109E9" w:rsidP="004C6BFA">
      <w:pPr>
        <w:numPr>
          <w:ilvl w:val="1"/>
          <w:numId w:val="19"/>
        </w:numPr>
      </w:pPr>
      <w:r>
        <w:t>Add</w:t>
      </w:r>
    </w:p>
    <w:p w:rsidR="002157F8" w:rsidRDefault="006109E9" w:rsidP="004C6BFA">
      <w:pPr>
        <w:numPr>
          <w:ilvl w:val="1"/>
          <w:numId w:val="19"/>
        </w:numPr>
      </w:pPr>
      <w:r>
        <w:t>Edit</w:t>
      </w:r>
    </w:p>
    <w:p w:rsidR="002157F8" w:rsidRDefault="002157F8" w:rsidP="00127294">
      <w:pPr>
        <w:pStyle w:val="Heading3"/>
      </w:pPr>
      <w:bookmarkStart w:id="379" w:name="_Toc313538221"/>
      <w:r>
        <w:t>Test: Edit Access Rights</w:t>
      </w:r>
      <w:bookmarkEnd w:id="379"/>
    </w:p>
    <w:p w:rsidR="002157F8" w:rsidRDefault="002157F8" w:rsidP="004C6BFA">
      <w:pPr>
        <w:numPr>
          <w:ilvl w:val="0"/>
          <w:numId w:val="20"/>
        </w:numPr>
      </w:pPr>
      <w:r>
        <w:t xml:space="preserve">Select the </w:t>
      </w:r>
      <w:r>
        <w:rPr>
          <w:b/>
          <w:bCs/>
        </w:rPr>
        <w:t>Edit</w:t>
      </w:r>
      <w:r w:rsidRPr="00B55D34">
        <w:rPr>
          <w:b/>
          <w:bCs/>
        </w:rPr>
        <w:t xml:space="preserve"> </w:t>
      </w:r>
      <w:r>
        <w:rPr>
          <w:b/>
          <w:bCs/>
        </w:rPr>
        <w:t xml:space="preserve">Access Rights </w:t>
      </w:r>
      <w:r>
        <w:t xml:space="preserve">command from the </w:t>
      </w:r>
      <w:r>
        <w:rPr>
          <w:b/>
          <w:bCs/>
        </w:rPr>
        <w:t>Role Menu</w:t>
      </w:r>
      <w:r>
        <w:t xml:space="preserve">. </w:t>
      </w:r>
    </w:p>
    <w:p w:rsidR="002157F8" w:rsidRDefault="002157F8" w:rsidP="004C6BFA">
      <w:pPr>
        <w:numPr>
          <w:ilvl w:val="0"/>
          <w:numId w:val="20"/>
        </w:numPr>
      </w:pPr>
      <w:r>
        <w:t>Edit the first Access Rights to the following:</w:t>
      </w:r>
    </w:p>
    <w:p w:rsidR="002157F8" w:rsidRDefault="006109E9" w:rsidP="004C6BFA">
      <w:pPr>
        <w:numPr>
          <w:ilvl w:val="1"/>
          <w:numId w:val="20"/>
        </w:numPr>
      </w:pPr>
      <w:r>
        <w:t>Placeholder</w:t>
      </w:r>
    </w:p>
    <w:p w:rsidR="002157F8" w:rsidRDefault="002157F8" w:rsidP="004C6BFA">
      <w:pPr>
        <w:numPr>
          <w:ilvl w:val="0"/>
          <w:numId w:val="20"/>
        </w:numPr>
      </w:pPr>
      <w:r>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Default="002157F8" w:rsidP="004C6BFA">
      <w:pPr>
        <w:numPr>
          <w:ilvl w:val="0"/>
          <w:numId w:val="20"/>
        </w:numPr>
      </w:pPr>
      <w:r>
        <w:t>Print out the screen shots of the edited Access Rights to demonstrate the correct data was changed</w:t>
      </w:r>
    </w:p>
    <w:p w:rsidR="002157F8" w:rsidRDefault="002157F8" w:rsidP="004C6BFA">
      <w:pPr>
        <w:numPr>
          <w:ilvl w:val="0"/>
          <w:numId w:val="20"/>
        </w:numPr>
      </w:pPr>
      <w:r>
        <w:t>Un-do the edit changing the entry back to the original Access Rights.</w:t>
      </w:r>
    </w:p>
    <w:p w:rsidR="002157F8" w:rsidRDefault="002157F8" w:rsidP="00127294">
      <w:pPr>
        <w:pStyle w:val="Heading3"/>
      </w:pPr>
      <w:bookmarkStart w:id="380" w:name="_Toc313538222"/>
      <w:r>
        <w:t>Test: Delete Access Rights</w:t>
      </w:r>
      <w:bookmarkEnd w:id="380"/>
    </w:p>
    <w:p w:rsidR="002157F8" w:rsidRDefault="002157F8" w:rsidP="004C6BFA">
      <w:pPr>
        <w:numPr>
          <w:ilvl w:val="0"/>
          <w:numId w:val="21"/>
        </w:numPr>
      </w:pPr>
      <w:r>
        <w:t xml:space="preserve">Select the </w:t>
      </w:r>
      <w:r w:rsidRPr="00387255">
        <w:rPr>
          <w:b/>
          <w:bCs/>
        </w:rPr>
        <w:t xml:space="preserve">Delete </w:t>
      </w:r>
      <w:r>
        <w:rPr>
          <w:b/>
          <w:bCs/>
        </w:rPr>
        <w:t xml:space="preserve">Access Rights </w:t>
      </w:r>
      <w:r>
        <w:t xml:space="preserve">command from the </w:t>
      </w:r>
      <w:r>
        <w:rPr>
          <w:b/>
          <w:bCs/>
        </w:rPr>
        <w:t>Role Menu</w:t>
      </w:r>
      <w:r>
        <w:t xml:space="preserve">. </w:t>
      </w:r>
    </w:p>
    <w:p w:rsidR="002157F8" w:rsidRDefault="002157F8" w:rsidP="004C6BFA">
      <w:pPr>
        <w:numPr>
          <w:ilvl w:val="0"/>
          <w:numId w:val="21"/>
        </w:numPr>
      </w:pPr>
      <w:r>
        <w:t>Delete the following Access Rights:</w:t>
      </w:r>
    </w:p>
    <w:p w:rsidR="002157F8" w:rsidRDefault="006109E9" w:rsidP="004C6BFA">
      <w:pPr>
        <w:numPr>
          <w:ilvl w:val="1"/>
          <w:numId w:val="21"/>
        </w:numPr>
      </w:pPr>
      <w:r>
        <w:t>Add</w:t>
      </w:r>
    </w:p>
    <w:p w:rsidR="002157F8" w:rsidRDefault="006109E9" w:rsidP="004C6BFA">
      <w:pPr>
        <w:numPr>
          <w:ilvl w:val="1"/>
          <w:numId w:val="21"/>
        </w:numPr>
      </w:pPr>
      <w:r>
        <w:t>Delete</w:t>
      </w:r>
    </w:p>
    <w:p w:rsidR="002157F8" w:rsidRDefault="002157F8" w:rsidP="004C6BFA">
      <w:pPr>
        <w:numPr>
          <w:ilvl w:val="0"/>
          <w:numId w:val="21"/>
        </w:numPr>
      </w:pPr>
      <w:r>
        <w:lastRenderedPageBreak/>
        <w:t xml:space="preserve">Use </w:t>
      </w:r>
      <w:r w:rsidRPr="00792A67">
        <w:rPr>
          <w:b/>
          <w:bCs/>
        </w:rPr>
        <w:t xml:space="preserve">View </w:t>
      </w:r>
      <w:r>
        <w:rPr>
          <w:b/>
          <w:bCs/>
        </w:rPr>
        <w:t xml:space="preserve">Access Rights </w:t>
      </w:r>
      <w:r>
        <w:t xml:space="preserve">command from the </w:t>
      </w:r>
      <w:r>
        <w:rPr>
          <w:b/>
          <w:bCs/>
        </w:rPr>
        <w:t>Role Menu</w:t>
      </w:r>
      <w:r>
        <w:t xml:space="preserve"> to check that the Access Rights has been successfully entered into the database.</w:t>
      </w:r>
    </w:p>
    <w:p w:rsidR="002157F8" w:rsidRPr="00AC0930" w:rsidRDefault="002157F8" w:rsidP="004C6BFA">
      <w:pPr>
        <w:numPr>
          <w:ilvl w:val="0"/>
          <w:numId w:val="21"/>
        </w:numPr>
        <w:rPr>
          <w:rFonts w:cs="Times New Roman"/>
        </w:rPr>
      </w:pPr>
      <w:r>
        <w:t>Print out the screen shots of the list of Access Rights to demonstrate the Access Rights are no longer stored in the database</w:t>
      </w:r>
    </w:p>
    <w:p w:rsidR="002157F8" w:rsidRPr="00AC0930" w:rsidRDefault="002157F8" w:rsidP="00AC0930">
      <w:pPr>
        <w:rPr>
          <w:rFonts w:cs="Times New Roman"/>
        </w:rPr>
      </w:pPr>
    </w:p>
    <w:p w:rsidR="002157F8" w:rsidRDefault="002157F8" w:rsidP="00435E76">
      <w:pPr>
        <w:pStyle w:val="Heading2"/>
      </w:pPr>
      <w:bookmarkStart w:id="381" w:name="_Toc313538223"/>
      <w:r>
        <w:t>Manage Role-Access Rights Relationship</w:t>
      </w:r>
      <w:bookmarkEnd w:id="381"/>
    </w:p>
    <w:p w:rsidR="002157F8" w:rsidRDefault="002157F8" w:rsidP="00435E76">
      <w:pPr>
        <w:rPr>
          <w:rStyle w:val="SoDAField"/>
          <w:color w:val="auto"/>
        </w:rPr>
      </w:pPr>
      <w:r>
        <w:t xml:space="preserve">The aim of this test is to </w:t>
      </w:r>
      <w:r>
        <w:rPr>
          <w:rStyle w:val="SoDAField"/>
          <w:color w:val="auto"/>
        </w:rPr>
        <w:t>verify that the facilities to manage the access rights operate as specified in the specifications (ref 4, 12).</w:t>
      </w:r>
    </w:p>
    <w:p w:rsidR="002157F8" w:rsidRDefault="002157F8" w:rsidP="00435E76">
      <w:pPr>
        <w:pStyle w:val="Heading3"/>
      </w:pPr>
      <w:bookmarkStart w:id="382" w:name="_Toc313538224"/>
      <w:r>
        <w:t>Test: Add Role-Rights Relationship</w:t>
      </w:r>
      <w:bookmarkEnd w:id="382"/>
    </w:p>
    <w:p w:rsidR="002157F8" w:rsidRDefault="002157F8" w:rsidP="004C6BFA">
      <w:pPr>
        <w:numPr>
          <w:ilvl w:val="0"/>
          <w:numId w:val="22"/>
        </w:numPr>
      </w:pPr>
      <w:r>
        <w:t>Before commencing, ensure that the database table storing the Role-Rights data is empty.</w:t>
      </w:r>
    </w:p>
    <w:p w:rsidR="002157F8" w:rsidRDefault="002157F8" w:rsidP="004C6BFA">
      <w:pPr>
        <w:numPr>
          <w:ilvl w:val="0"/>
          <w:numId w:val="22"/>
        </w:numPr>
      </w:pPr>
      <w:r>
        <w:t xml:space="preserve">Select the </w:t>
      </w:r>
      <w:r w:rsidRPr="00B55D34">
        <w:rPr>
          <w:b/>
          <w:bCs/>
        </w:rPr>
        <w:t xml:space="preserve">Add </w:t>
      </w:r>
      <w:r>
        <w:rPr>
          <w:b/>
          <w:bCs/>
        </w:rPr>
        <w:t>Role-Rights Relationship</w:t>
      </w:r>
      <w:r>
        <w:t xml:space="preserve"> command from the </w:t>
      </w:r>
      <w:r>
        <w:rPr>
          <w:b/>
          <w:bCs/>
        </w:rPr>
        <w:t>Roles Menu</w:t>
      </w:r>
      <w:r>
        <w:t>. Select the role and add the rights as given in Figure 3.6</w:t>
      </w:r>
    </w:p>
    <w:p w:rsidR="002157F8" w:rsidRDefault="002157F8" w:rsidP="004C6BFA">
      <w:pPr>
        <w:numPr>
          <w:ilvl w:val="0"/>
          <w:numId w:val="22"/>
        </w:numPr>
      </w:pPr>
      <w:r>
        <w:t xml:space="preserve">Use </w:t>
      </w:r>
      <w:r w:rsidRPr="00792A67">
        <w:rPr>
          <w:b/>
          <w:bCs/>
        </w:rPr>
        <w:t xml:space="preserve">View </w:t>
      </w:r>
      <w:r>
        <w:rPr>
          <w:b/>
          <w:bCs/>
        </w:rPr>
        <w:t xml:space="preserve">Role </w:t>
      </w:r>
      <w:r w:rsidRPr="00792A67">
        <w:rPr>
          <w:b/>
          <w:bCs/>
        </w:rPr>
        <w:t>Details</w:t>
      </w:r>
      <w:r>
        <w:t xml:space="preserve"> (section </w:t>
      </w:r>
      <w:r w:rsidR="00781B8E">
        <w:fldChar w:fldCharType="begin"/>
      </w:r>
      <w:r>
        <w:instrText xml:space="preserve"> REF _Ref313220279 \r \h </w:instrText>
      </w:r>
      <w:r w:rsidR="00781B8E">
        <w:fldChar w:fldCharType="separate"/>
      </w:r>
      <w:r>
        <w:t>4.10</w:t>
      </w:r>
      <w:r w:rsidR="00781B8E">
        <w:fldChar w:fldCharType="end"/>
      </w:r>
      <w:r>
        <w:t>) to check that the role-right access has been successfully added to the employee.</w:t>
      </w:r>
    </w:p>
    <w:p w:rsidR="002157F8" w:rsidRDefault="002157F8" w:rsidP="004C6BFA">
      <w:pPr>
        <w:numPr>
          <w:ilvl w:val="0"/>
          <w:numId w:val="22"/>
        </w:numPr>
      </w:pPr>
      <w:r>
        <w:t>Print out the screen shots of the Role Details with their roles to demonstrate the correct data was stored.</w:t>
      </w:r>
    </w:p>
    <w:p w:rsidR="002157F8" w:rsidRDefault="002157F8" w:rsidP="00435E76">
      <w:pPr>
        <w:pStyle w:val="Heading3"/>
      </w:pPr>
      <w:bookmarkStart w:id="383" w:name="_Toc313538225"/>
      <w:r>
        <w:t>Test: Remove Role-Rights Relationship</w:t>
      </w:r>
      <w:bookmarkEnd w:id="383"/>
    </w:p>
    <w:p w:rsidR="002157F8" w:rsidRDefault="002157F8" w:rsidP="004C6BFA">
      <w:pPr>
        <w:numPr>
          <w:ilvl w:val="0"/>
          <w:numId w:val="23"/>
        </w:numPr>
      </w:pPr>
      <w:r>
        <w:t xml:space="preserve">Select the </w:t>
      </w:r>
      <w:r w:rsidRPr="00702A0F">
        <w:rPr>
          <w:b/>
          <w:bCs/>
        </w:rPr>
        <w:t xml:space="preserve">Remove </w:t>
      </w:r>
      <w:r>
        <w:rPr>
          <w:b/>
          <w:bCs/>
        </w:rPr>
        <w:t>Role-Rights Relationship</w:t>
      </w:r>
      <w:r>
        <w:t xml:space="preserve"> command from the </w:t>
      </w:r>
      <w:r>
        <w:rPr>
          <w:b/>
          <w:bCs/>
        </w:rPr>
        <w:t>Roles Menu</w:t>
      </w:r>
      <w:r>
        <w:t xml:space="preserve">. Select the employee from </w:t>
      </w:r>
      <w:r w:rsidR="00781B8E">
        <w:fldChar w:fldCharType="begin"/>
      </w:r>
      <w:r>
        <w:instrText xml:space="preserve"> REF _Ref313212898 \r \h </w:instrText>
      </w:r>
      <w:r w:rsidR="00781B8E">
        <w:fldChar w:fldCharType="separate"/>
      </w:r>
      <w:r>
        <w:t>4.5.1</w:t>
      </w:r>
      <w:r w:rsidR="00781B8E">
        <w:fldChar w:fldCharType="end"/>
      </w:r>
      <w:r>
        <w:t>, and remove the role previously added to it.</w:t>
      </w:r>
    </w:p>
    <w:p w:rsidR="002157F8" w:rsidRDefault="002157F8" w:rsidP="004C6BFA">
      <w:pPr>
        <w:numPr>
          <w:ilvl w:val="0"/>
          <w:numId w:val="23"/>
        </w:numPr>
      </w:pPr>
      <w:r>
        <w:t xml:space="preserve">Use </w:t>
      </w:r>
      <w:r w:rsidRPr="00792A67">
        <w:rPr>
          <w:b/>
          <w:bCs/>
        </w:rPr>
        <w:t xml:space="preserve">View </w:t>
      </w:r>
      <w:r>
        <w:rPr>
          <w:b/>
          <w:bCs/>
        </w:rPr>
        <w:t xml:space="preserve">Role </w:t>
      </w:r>
      <w:r w:rsidRPr="00792A67">
        <w:rPr>
          <w:b/>
          <w:bCs/>
        </w:rPr>
        <w:t>Details</w:t>
      </w:r>
      <w:r>
        <w:t xml:space="preserve"> (section </w:t>
      </w:r>
      <w:r w:rsidR="00781B8E">
        <w:fldChar w:fldCharType="begin"/>
      </w:r>
      <w:r>
        <w:instrText xml:space="preserve"> REF _Ref313220279 \r \h </w:instrText>
      </w:r>
      <w:r w:rsidR="00781B8E">
        <w:fldChar w:fldCharType="separate"/>
      </w:r>
      <w:r>
        <w:t>4.10</w:t>
      </w:r>
      <w:r w:rsidR="00781B8E">
        <w:fldChar w:fldCharType="end"/>
      </w:r>
      <w:r>
        <w:t>) to check that the role-right access has been successfully removed.</w:t>
      </w:r>
    </w:p>
    <w:p w:rsidR="002157F8" w:rsidRDefault="002157F8" w:rsidP="004C6BFA">
      <w:pPr>
        <w:numPr>
          <w:ilvl w:val="0"/>
          <w:numId w:val="23"/>
        </w:numPr>
      </w:pPr>
      <w:r>
        <w:t>Print out the screen shots of the Role Details with their roles to demonstrate the correct data was stored.</w:t>
      </w:r>
    </w:p>
    <w:p w:rsidR="002157F8" w:rsidRPr="00AC0930" w:rsidRDefault="002157F8" w:rsidP="00502193">
      <w:pPr>
        <w:ind w:left="0"/>
        <w:rPr>
          <w:rFonts w:cs="Times New Roman"/>
        </w:rPr>
      </w:pPr>
    </w:p>
    <w:p w:rsidR="002157F8" w:rsidRDefault="002157F8" w:rsidP="00AC0930">
      <w:pPr>
        <w:pStyle w:val="Heading2"/>
      </w:pPr>
      <w:bookmarkStart w:id="384" w:name="_Ref313220279"/>
      <w:bookmarkStart w:id="385" w:name="_Toc313538226"/>
      <w:r>
        <w:t>Manage Role</w:t>
      </w:r>
      <w:bookmarkEnd w:id="384"/>
      <w:r>
        <w:t>s</w:t>
      </w:r>
      <w:bookmarkEnd w:id="385"/>
    </w:p>
    <w:p w:rsidR="002157F8" w:rsidRPr="00AC0930" w:rsidRDefault="002157F8" w:rsidP="00713F1F">
      <w:pPr>
        <w:rPr>
          <w:rFonts w:cs="Times New Roman"/>
        </w:rPr>
      </w:pPr>
      <w:r>
        <w:t xml:space="preserve">The aim of this test is to </w:t>
      </w:r>
      <w:r>
        <w:rPr>
          <w:rStyle w:val="SoDAField"/>
          <w:color w:val="auto"/>
        </w:rPr>
        <w:t>verify that the facilities to manage roles and role approval operate as specified in the specifications (ref 4, 14, 13).</w:t>
      </w:r>
    </w:p>
    <w:p w:rsidR="002157F8" w:rsidRDefault="002157F8" w:rsidP="00122290">
      <w:pPr>
        <w:pStyle w:val="Heading3"/>
      </w:pPr>
      <w:bookmarkStart w:id="386" w:name="_Toc313538227"/>
      <w:r>
        <w:t>Test: Create Role</w:t>
      </w:r>
      <w:bookmarkEnd w:id="386"/>
    </w:p>
    <w:p w:rsidR="002157F8" w:rsidRDefault="002157F8" w:rsidP="004C6BFA">
      <w:pPr>
        <w:numPr>
          <w:ilvl w:val="0"/>
          <w:numId w:val="24"/>
        </w:numPr>
      </w:pPr>
      <w:r>
        <w:t>Before commencing, ensure that the database table storing the Role data is empty.</w:t>
      </w:r>
    </w:p>
    <w:p w:rsidR="002157F8" w:rsidRDefault="002157F8" w:rsidP="004C6BFA">
      <w:pPr>
        <w:numPr>
          <w:ilvl w:val="0"/>
          <w:numId w:val="24"/>
        </w:numPr>
      </w:pPr>
      <w:r>
        <w:t xml:space="preserve">Select the </w:t>
      </w:r>
      <w:r>
        <w:rPr>
          <w:b/>
          <w:bCs/>
        </w:rPr>
        <w:t xml:space="preserve">Create Role </w:t>
      </w:r>
      <w:r>
        <w:t xml:space="preserve">command from the </w:t>
      </w:r>
      <w:r>
        <w:rPr>
          <w:b/>
          <w:bCs/>
        </w:rPr>
        <w:t>Role Menu</w:t>
      </w:r>
      <w:r>
        <w:t>. Add the Role data as shown in Figure 3.6.</w:t>
      </w:r>
    </w:p>
    <w:p w:rsidR="002157F8" w:rsidRDefault="002157F8" w:rsidP="004C6BFA">
      <w:pPr>
        <w:numPr>
          <w:ilvl w:val="0"/>
          <w:numId w:val="24"/>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4"/>
        </w:numPr>
      </w:pPr>
      <w:r>
        <w:lastRenderedPageBreak/>
        <w:t>Print out the screen shots of the following Role to demonstrate the correct data was stored:</w:t>
      </w:r>
    </w:p>
    <w:p w:rsidR="002157F8" w:rsidRDefault="006109E9" w:rsidP="004C6BFA">
      <w:pPr>
        <w:numPr>
          <w:ilvl w:val="1"/>
          <w:numId w:val="24"/>
        </w:numPr>
      </w:pPr>
      <w:r>
        <w:t>Accountant</w:t>
      </w:r>
    </w:p>
    <w:p w:rsidR="002157F8" w:rsidRDefault="006109E9" w:rsidP="004C6BFA">
      <w:pPr>
        <w:numPr>
          <w:ilvl w:val="1"/>
          <w:numId w:val="24"/>
        </w:numPr>
      </w:pPr>
      <w:r>
        <w:t>Director</w:t>
      </w:r>
    </w:p>
    <w:p w:rsidR="002157F8" w:rsidRDefault="002157F8" w:rsidP="00122290">
      <w:pPr>
        <w:pStyle w:val="Heading3"/>
      </w:pPr>
      <w:bookmarkStart w:id="387" w:name="_Toc313538228"/>
      <w:r>
        <w:t>Test: Edit Role</w:t>
      </w:r>
      <w:bookmarkEnd w:id="387"/>
    </w:p>
    <w:p w:rsidR="002157F8" w:rsidRDefault="002157F8" w:rsidP="004C6BFA">
      <w:pPr>
        <w:numPr>
          <w:ilvl w:val="0"/>
          <w:numId w:val="25"/>
        </w:numPr>
      </w:pPr>
      <w:r>
        <w:t xml:space="preserve">Select the </w:t>
      </w:r>
      <w:r>
        <w:rPr>
          <w:b/>
          <w:bCs/>
        </w:rPr>
        <w:t>Edit</w:t>
      </w:r>
      <w:r w:rsidRPr="00B55D34">
        <w:rPr>
          <w:b/>
          <w:bCs/>
        </w:rPr>
        <w:t xml:space="preserve"> </w:t>
      </w:r>
      <w:r>
        <w:rPr>
          <w:b/>
          <w:bCs/>
        </w:rPr>
        <w:t xml:space="preserve">Role </w:t>
      </w:r>
      <w:r>
        <w:t xml:space="preserve">command from the </w:t>
      </w:r>
      <w:r>
        <w:rPr>
          <w:b/>
          <w:bCs/>
        </w:rPr>
        <w:t>Role Menu</w:t>
      </w:r>
      <w:r>
        <w:t xml:space="preserve">. </w:t>
      </w:r>
    </w:p>
    <w:p w:rsidR="002157F8" w:rsidRDefault="002157F8" w:rsidP="004C6BFA">
      <w:pPr>
        <w:numPr>
          <w:ilvl w:val="0"/>
          <w:numId w:val="25"/>
        </w:numPr>
      </w:pPr>
      <w:r>
        <w:t>Edit the first Role to the following:</w:t>
      </w:r>
    </w:p>
    <w:p w:rsidR="002157F8" w:rsidRDefault="006109E9" w:rsidP="004C6BFA">
      <w:pPr>
        <w:numPr>
          <w:ilvl w:val="1"/>
          <w:numId w:val="25"/>
        </w:numPr>
      </w:pPr>
      <w:r>
        <w:t>Operations Manager</w:t>
      </w:r>
    </w:p>
    <w:p w:rsidR="002157F8" w:rsidRDefault="002157F8" w:rsidP="004C6BFA">
      <w:pPr>
        <w:numPr>
          <w:ilvl w:val="0"/>
          <w:numId w:val="25"/>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5"/>
        </w:numPr>
      </w:pPr>
      <w:r>
        <w:t>Print out the screen shots of the edited Role to demonstrate the correct data was changed</w:t>
      </w:r>
    </w:p>
    <w:p w:rsidR="002157F8" w:rsidRDefault="002157F8" w:rsidP="004C6BFA">
      <w:pPr>
        <w:numPr>
          <w:ilvl w:val="0"/>
          <w:numId w:val="25"/>
        </w:numPr>
      </w:pPr>
      <w:r>
        <w:t>Un-do the edit changing the entry back to the original Role.</w:t>
      </w:r>
    </w:p>
    <w:p w:rsidR="002157F8" w:rsidRDefault="002157F8" w:rsidP="00122290">
      <w:pPr>
        <w:pStyle w:val="Heading3"/>
      </w:pPr>
      <w:bookmarkStart w:id="388" w:name="_Toc313538229"/>
      <w:r>
        <w:t>Test: Delete Role</w:t>
      </w:r>
      <w:bookmarkEnd w:id="388"/>
    </w:p>
    <w:p w:rsidR="002157F8" w:rsidRDefault="002157F8" w:rsidP="004C6BFA">
      <w:pPr>
        <w:numPr>
          <w:ilvl w:val="0"/>
          <w:numId w:val="26"/>
        </w:numPr>
      </w:pPr>
      <w:r>
        <w:t xml:space="preserve">Select the </w:t>
      </w:r>
      <w:r w:rsidRPr="00387255">
        <w:rPr>
          <w:b/>
          <w:bCs/>
        </w:rPr>
        <w:t xml:space="preserve">Delete </w:t>
      </w:r>
      <w:r>
        <w:rPr>
          <w:b/>
          <w:bCs/>
        </w:rPr>
        <w:t xml:space="preserve">Role </w:t>
      </w:r>
      <w:r>
        <w:t xml:space="preserve">command from the </w:t>
      </w:r>
      <w:r>
        <w:rPr>
          <w:b/>
          <w:bCs/>
        </w:rPr>
        <w:t>Role Menu</w:t>
      </w:r>
      <w:r>
        <w:t xml:space="preserve">. </w:t>
      </w:r>
    </w:p>
    <w:p w:rsidR="002157F8" w:rsidRDefault="002157F8" w:rsidP="004C6BFA">
      <w:pPr>
        <w:numPr>
          <w:ilvl w:val="0"/>
          <w:numId w:val="26"/>
        </w:numPr>
      </w:pPr>
      <w:r>
        <w:t>Delete the following Role:</w:t>
      </w:r>
    </w:p>
    <w:p w:rsidR="002157F8" w:rsidRDefault="006109E9" w:rsidP="004C6BFA">
      <w:pPr>
        <w:numPr>
          <w:ilvl w:val="1"/>
          <w:numId w:val="26"/>
        </w:numPr>
      </w:pPr>
      <w:r>
        <w:t>Director</w:t>
      </w:r>
    </w:p>
    <w:p w:rsidR="002157F8" w:rsidRDefault="006109E9" w:rsidP="004C6BFA">
      <w:pPr>
        <w:numPr>
          <w:ilvl w:val="1"/>
          <w:numId w:val="26"/>
        </w:numPr>
      </w:pPr>
      <w:r>
        <w:t>Accountant</w:t>
      </w:r>
    </w:p>
    <w:p w:rsidR="002157F8" w:rsidRDefault="002157F8" w:rsidP="004C6BFA">
      <w:pPr>
        <w:numPr>
          <w:ilvl w:val="0"/>
          <w:numId w:val="26"/>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6"/>
        </w:numPr>
      </w:pPr>
      <w:r>
        <w:t>Print out the screen shots of the list of Role to demonstrate the Role are no longer stored in the database</w:t>
      </w:r>
    </w:p>
    <w:p w:rsidR="002157F8" w:rsidRDefault="002157F8" w:rsidP="004E3D92">
      <w:pPr>
        <w:pStyle w:val="Heading3"/>
      </w:pPr>
      <w:bookmarkStart w:id="389" w:name="_Toc313538230"/>
      <w:r>
        <w:t>Test: Role Approval</w:t>
      </w:r>
      <w:bookmarkEnd w:id="389"/>
    </w:p>
    <w:p w:rsidR="002157F8" w:rsidRDefault="002157F8" w:rsidP="004C6BFA">
      <w:pPr>
        <w:numPr>
          <w:ilvl w:val="0"/>
          <w:numId w:val="27"/>
        </w:numPr>
      </w:pPr>
      <w:r>
        <w:t xml:space="preserve">Before commencing, ensure that the user account that is logged in has a </w:t>
      </w:r>
      <w:r w:rsidRPr="00B66F47">
        <w:rPr>
          <w:b/>
          <w:bCs/>
        </w:rPr>
        <w:t>Director</w:t>
      </w:r>
      <w:r>
        <w:t xml:space="preserve"> role.</w:t>
      </w:r>
    </w:p>
    <w:p w:rsidR="002157F8" w:rsidRDefault="002157F8" w:rsidP="004C6BFA">
      <w:pPr>
        <w:numPr>
          <w:ilvl w:val="0"/>
          <w:numId w:val="27"/>
        </w:numPr>
      </w:pPr>
      <w:r>
        <w:t xml:space="preserve">Select the </w:t>
      </w:r>
      <w:r w:rsidRPr="00F15FC2">
        <w:rPr>
          <w:b/>
          <w:bCs/>
        </w:rPr>
        <w:t xml:space="preserve">Role Approval </w:t>
      </w:r>
      <w:r>
        <w:t xml:space="preserve">command from the </w:t>
      </w:r>
      <w:r w:rsidRPr="00F15FC2">
        <w:rPr>
          <w:b/>
          <w:bCs/>
        </w:rPr>
        <w:t>Role Menu</w:t>
      </w:r>
      <w:r>
        <w:t xml:space="preserve">. </w:t>
      </w:r>
    </w:p>
    <w:p w:rsidR="002157F8" w:rsidRDefault="002157F8" w:rsidP="004C6BFA">
      <w:pPr>
        <w:numPr>
          <w:ilvl w:val="0"/>
          <w:numId w:val="27"/>
        </w:numPr>
      </w:pPr>
      <w:r>
        <w:t>Approve the followi</w:t>
      </w:r>
      <w:r w:rsidR="006109E9">
        <w:t>ng Role Approval requests:</w:t>
      </w:r>
    </w:p>
    <w:p w:rsidR="002157F8" w:rsidRDefault="006109E9" w:rsidP="004C6BFA">
      <w:pPr>
        <w:numPr>
          <w:ilvl w:val="1"/>
          <w:numId w:val="27"/>
        </w:numPr>
      </w:pPr>
      <w:r>
        <w:t>Operations Manager</w:t>
      </w:r>
    </w:p>
    <w:p w:rsidR="002157F8" w:rsidRDefault="006109E9" w:rsidP="004C6BFA">
      <w:pPr>
        <w:numPr>
          <w:ilvl w:val="1"/>
          <w:numId w:val="27"/>
        </w:numPr>
      </w:pPr>
      <w:r>
        <w:t>Director</w:t>
      </w:r>
    </w:p>
    <w:p w:rsidR="002157F8" w:rsidRDefault="002157F8" w:rsidP="004C6BFA">
      <w:pPr>
        <w:numPr>
          <w:ilvl w:val="0"/>
          <w:numId w:val="27"/>
        </w:numPr>
      </w:pPr>
      <w:r>
        <w:t xml:space="preserve">Use </w:t>
      </w:r>
      <w:r w:rsidRPr="00792A67">
        <w:rPr>
          <w:b/>
          <w:bCs/>
        </w:rPr>
        <w:t xml:space="preserve">View </w:t>
      </w:r>
      <w:r>
        <w:rPr>
          <w:b/>
          <w:bCs/>
        </w:rPr>
        <w:t xml:space="preserve">Role </w:t>
      </w:r>
      <w:r>
        <w:t xml:space="preserve">command from the </w:t>
      </w:r>
      <w:r>
        <w:rPr>
          <w:b/>
          <w:bCs/>
        </w:rPr>
        <w:t>Role Menu</w:t>
      </w:r>
      <w:r>
        <w:t xml:space="preserve"> to check that the Role has been successfully entered into the database.</w:t>
      </w:r>
    </w:p>
    <w:p w:rsidR="002157F8" w:rsidRDefault="002157F8" w:rsidP="004C6BFA">
      <w:pPr>
        <w:numPr>
          <w:ilvl w:val="0"/>
          <w:numId w:val="27"/>
        </w:numPr>
      </w:pPr>
      <w:r>
        <w:t>Print out the screen shots of the following Role to demonstrate the correct data was stored:</w:t>
      </w:r>
    </w:p>
    <w:p w:rsidR="002157F8" w:rsidRDefault="006109E9" w:rsidP="006109E9">
      <w:pPr>
        <w:numPr>
          <w:ilvl w:val="1"/>
          <w:numId w:val="27"/>
        </w:numPr>
      </w:pPr>
      <w:r>
        <w:lastRenderedPageBreak/>
        <w:t>Operations Manager</w:t>
      </w:r>
    </w:p>
    <w:p w:rsidR="006109E9" w:rsidRPr="006109E9" w:rsidRDefault="006109E9" w:rsidP="006109E9">
      <w:pPr>
        <w:numPr>
          <w:ilvl w:val="1"/>
          <w:numId w:val="27"/>
        </w:numPr>
      </w:pPr>
      <w:r>
        <w:t>Director</w:t>
      </w:r>
    </w:p>
    <w:p w:rsidR="002157F8" w:rsidRDefault="002157F8" w:rsidP="00AC0930">
      <w:pPr>
        <w:pStyle w:val="Heading2"/>
      </w:pPr>
      <w:bookmarkStart w:id="390" w:name="_Toc313538231"/>
      <w:r>
        <w:t>Manage Sales Order</w:t>
      </w:r>
      <w:bookmarkEnd w:id="390"/>
    </w:p>
    <w:p w:rsidR="002157F8" w:rsidRDefault="002157F8" w:rsidP="00713F1F">
      <w:pPr>
        <w:rPr>
          <w:rStyle w:val="SoDAField"/>
          <w:color w:val="auto"/>
        </w:rPr>
      </w:pPr>
      <w:r>
        <w:t xml:space="preserve">The aim of this test is to </w:t>
      </w:r>
      <w:r>
        <w:rPr>
          <w:rStyle w:val="SoDAField"/>
          <w:color w:val="auto"/>
        </w:rPr>
        <w:t>verify that the facilities to manage sales orders operate as specified in the specifications (ref 4, 15, 29).</w:t>
      </w:r>
    </w:p>
    <w:p w:rsidR="002157F8" w:rsidRDefault="002157F8" w:rsidP="00643136">
      <w:pPr>
        <w:pStyle w:val="Heading3"/>
      </w:pPr>
      <w:bookmarkStart w:id="391" w:name="_Toc313538232"/>
      <w:r>
        <w:t>Test: Create Sales Order</w:t>
      </w:r>
      <w:bookmarkEnd w:id="391"/>
    </w:p>
    <w:p w:rsidR="002157F8" w:rsidRDefault="002157F8" w:rsidP="004C6BFA">
      <w:pPr>
        <w:numPr>
          <w:ilvl w:val="0"/>
          <w:numId w:val="28"/>
        </w:numPr>
      </w:pPr>
      <w:r>
        <w:t>Before commencing, ensure that the database table storing the Sales Order data is empty.</w:t>
      </w:r>
    </w:p>
    <w:p w:rsidR="002157F8" w:rsidRDefault="002157F8" w:rsidP="004C6BFA">
      <w:pPr>
        <w:numPr>
          <w:ilvl w:val="0"/>
          <w:numId w:val="28"/>
        </w:numPr>
        <w:rPr>
          <w:ins w:id="392" w:author="Tran Ba Tien" w:date="2012-01-11T11:54:00Z"/>
        </w:rPr>
      </w:pPr>
      <w:del w:id="393" w:author="Tran Ba Tien" w:date="2012-01-11T11:53:00Z">
        <w:r w:rsidDel="00B77607">
          <w:delText xml:space="preserve">Select </w:delText>
        </w:r>
      </w:del>
      <w:ins w:id="394" w:author="Tran Ba Tien" w:date="2012-01-11T11:53:00Z">
        <w:r w:rsidR="00B77607">
          <w:t xml:space="preserve">Click </w:t>
        </w:r>
      </w:ins>
      <w:r>
        <w:t xml:space="preserve">the </w:t>
      </w:r>
      <w:del w:id="395" w:author="Tran Ba Tien" w:date="2012-01-11T11:53:00Z">
        <w:r w:rsidDel="00B77607">
          <w:rPr>
            <w:b/>
            <w:bCs/>
          </w:rPr>
          <w:delText>Create Sales</w:delText>
        </w:r>
      </w:del>
      <w:ins w:id="396" w:author="Tran Ba Tien" w:date="2012-01-11T11:53:00Z">
        <w:r w:rsidR="00B77607">
          <w:rPr>
            <w:b/>
            <w:bCs/>
          </w:rPr>
          <w:t>New</w:t>
        </w:r>
      </w:ins>
      <w:r>
        <w:rPr>
          <w:b/>
          <w:bCs/>
        </w:rPr>
        <w:t xml:space="preserve"> Order </w:t>
      </w:r>
      <w:del w:id="397" w:author="Tran Ba Tien" w:date="2012-01-11T11:53:00Z">
        <w:r w:rsidDel="00B77607">
          <w:delText xml:space="preserve">command </w:delText>
        </w:r>
      </w:del>
      <w:ins w:id="398" w:author="Tran Ba Tien" w:date="2012-01-11T11:53:00Z">
        <w:r w:rsidR="00B77607">
          <w:t xml:space="preserve">button </w:t>
        </w:r>
      </w:ins>
      <w:r>
        <w:t xml:space="preserve">from the </w:t>
      </w:r>
      <w:del w:id="399" w:author="Tran Ba Tien" w:date="2012-01-11T11:53:00Z">
        <w:r w:rsidDel="00B77607">
          <w:rPr>
            <w:b/>
            <w:bCs/>
          </w:rPr>
          <w:delText xml:space="preserve">Sales </w:delText>
        </w:r>
      </w:del>
      <w:r>
        <w:rPr>
          <w:b/>
          <w:bCs/>
        </w:rPr>
        <w:t>Order</w:t>
      </w:r>
      <w:ins w:id="400" w:author="Tran Ba Tien" w:date="2012-01-11T11:56:00Z">
        <w:r w:rsidR="00B77607">
          <w:rPr>
            <w:b/>
            <w:bCs/>
          </w:rPr>
          <w:t>s</w:t>
        </w:r>
      </w:ins>
      <w:r>
        <w:rPr>
          <w:b/>
          <w:bCs/>
        </w:rPr>
        <w:t xml:space="preserve"> Menu</w:t>
      </w:r>
      <w:r>
        <w:t>. Add the Sales Order data as shown in Figure 3.1.</w:t>
      </w:r>
    </w:p>
    <w:p w:rsidR="00B77607" w:rsidRDefault="00B77607" w:rsidP="004C6BFA">
      <w:pPr>
        <w:numPr>
          <w:ilvl w:val="0"/>
          <w:numId w:val="28"/>
        </w:numPr>
        <w:rPr>
          <w:ins w:id="401" w:author="Tran Ba Tien" w:date="2012-01-11T11:55:00Z"/>
        </w:rPr>
      </w:pPr>
      <w:ins w:id="402" w:author="Tran Ba Tien" w:date="2012-01-11T11:54:00Z">
        <w:r>
          <w:t xml:space="preserve">Click Save button to create the order. </w:t>
        </w:r>
      </w:ins>
      <w:ins w:id="403" w:author="Tran Ba Tien" w:date="2012-01-11T11:55:00Z">
        <w:r>
          <w:t xml:space="preserve">Successful message should be </w:t>
        </w:r>
        <w:proofErr w:type="spellStart"/>
        <w:r>
          <w:t>diplayed</w:t>
        </w:r>
        <w:proofErr w:type="spellEnd"/>
        <w:r>
          <w:t xml:space="preserve">. </w:t>
        </w:r>
      </w:ins>
    </w:p>
    <w:p w:rsidR="00B77607" w:rsidRDefault="00B77607" w:rsidP="004C6BFA">
      <w:pPr>
        <w:numPr>
          <w:ilvl w:val="0"/>
          <w:numId w:val="28"/>
        </w:numPr>
      </w:pPr>
      <w:ins w:id="404" w:author="Tran Ba Tien" w:date="2012-01-11T11:55:00Z">
        <w:r>
          <w:t>Click Print Barcode to print barcode on hand-written copy of the order.</w:t>
        </w:r>
      </w:ins>
    </w:p>
    <w:p w:rsidR="002157F8" w:rsidRDefault="002157F8" w:rsidP="004C6BFA">
      <w:pPr>
        <w:numPr>
          <w:ilvl w:val="0"/>
          <w:numId w:val="28"/>
        </w:numPr>
      </w:pPr>
      <w:r>
        <w:t xml:space="preserve">Use </w:t>
      </w:r>
      <w:del w:id="405" w:author="Tran Ba Tien" w:date="2012-01-11T11:59:00Z">
        <w:r w:rsidRPr="00792A67" w:rsidDel="00B77607">
          <w:rPr>
            <w:b/>
            <w:bCs/>
          </w:rPr>
          <w:delText xml:space="preserve">View </w:delText>
        </w:r>
        <w:r w:rsidDel="00B77607">
          <w:rPr>
            <w:b/>
            <w:bCs/>
          </w:rPr>
          <w:delText>Sales Order</w:delText>
        </w:r>
      </w:del>
      <w:ins w:id="406" w:author="Tran Ba Tien" w:date="2012-01-11T11:59:00Z">
        <w:r w:rsidR="00B77607">
          <w:rPr>
            <w:b/>
            <w:bCs/>
          </w:rPr>
          <w:t>Search</w:t>
        </w:r>
      </w:ins>
      <w:r>
        <w:rPr>
          <w:b/>
          <w:bCs/>
        </w:rPr>
        <w:t xml:space="preserve"> </w:t>
      </w:r>
      <w:r>
        <w:t xml:space="preserve">command from the </w:t>
      </w:r>
      <w:del w:id="407" w:author="Tran Ba Tien" w:date="2012-01-11T11:56:00Z">
        <w:r w:rsidDel="00B77607">
          <w:rPr>
            <w:b/>
            <w:bCs/>
          </w:rPr>
          <w:delText xml:space="preserve">Sales </w:delText>
        </w:r>
      </w:del>
      <w:r>
        <w:rPr>
          <w:b/>
          <w:bCs/>
        </w:rPr>
        <w:t>Order</w:t>
      </w:r>
      <w:ins w:id="408" w:author="Tran Ba Tien" w:date="2012-01-11T11:56:00Z">
        <w:r w:rsidR="00B77607">
          <w:rPr>
            <w:b/>
            <w:bCs/>
          </w:rPr>
          <w:t>s</w:t>
        </w:r>
      </w:ins>
      <w:r>
        <w:rPr>
          <w:b/>
          <w:bCs/>
        </w:rPr>
        <w:t xml:space="preserve"> Menu</w:t>
      </w:r>
      <w:r>
        <w:t xml:space="preserve"> to check that the Sales Order has been successfully entered into the database.</w:t>
      </w:r>
    </w:p>
    <w:p w:rsidR="002157F8" w:rsidRDefault="002157F8" w:rsidP="004C6BFA">
      <w:pPr>
        <w:numPr>
          <w:ilvl w:val="0"/>
          <w:numId w:val="28"/>
        </w:numPr>
      </w:pPr>
      <w:r>
        <w:t>Print out the screen shots of the following Sales Order to demonstrate the correct data was stored:</w:t>
      </w:r>
    </w:p>
    <w:p w:rsidR="006109E9" w:rsidRDefault="006109E9" w:rsidP="004C6BFA">
      <w:pPr>
        <w:numPr>
          <w:ilvl w:val="1"/>
          <w:numId w:val="28"/>
        </w:numPr>
      </w:pPr>
      <w:r>
        <w:t>Order Code: 0001-112</w:t>
      </w:r>
    </w:p>
    <w:p w:rsidR="006109E9" w:rsidRDefault="006109E9" w:rsidP="004C6BFA">
      <w:pPr>
        <w:numPr>
          <w:ilvl w:val="1"/>
          <w:numId w:val="28"/>
        </w:numPr>
      </w:pPr>
      <w:r>
        <w:t xml:space="preserve">Order Code: </w:t>
      </w:r>
      <w:del w:id="409" w:author="Tran Ba Tien" w:date="2012-01-11T12:01:00Z">
        <w:r w:rsidDel="00D65BC4">
          <w:delText>0003-213</w:delText>
        </w:r>
      </w:del>
      <w:ins w:id="410" w:author="Tran Ba Tien" w:date="2012-01-11T12:01:00Z">
        <w:r w:rsidR="00D65BC4">
          <w:t>0003-112</w:t>
        </w:r>
      </w:ins>
    </w:p>
    <w:p w:rsidR="002157F8" w:rsidRDefault="002157F8" w:rsidP="00643136">
      <w:pPr>
        <w:pStyle w:val="Heading3"/>
      </w:pPr>
      <w:bookmarkStart w:id="411" w:name="_Toc313538233"/>
      <w:r>
        <w:t>Test: Edit Sales Order</w:t>
      </w:r>
      <w:bookmarkEnd w:id="411"/>
    </w:p>
    <w:p w:rsidR="002157F8" w:rsidRDefault="00773AEC" w:rsidP="004C6BFA">
      <w:pPr>
        <w:numPr>
          <w:ilvl w:val="0"/>
          <w:numId w:val="29"/>
        </w:numPr>
        <w:rPr>
          <w:ins w:id="412" w:author="Tran Ba Tien" w:date="2012-01-11T12:48:00Z"/>
        </w:rPr>
      </w:pPr>
      <w:ins w:id="413" w:author="Tran Ba Tien" w:date="2012-01-11T12:48:00Z">
        <w:r>
          <w:t xml:space="preserve">Enter the search key, </w:t>
        </w:r>
        <w:proofErr w:type="gramStart"/>
        <w:r>
          <w:t>then</w:t>
        </w:r>
        <w:proofErr w:type="gramEnd"/>
        <w:r>
          <w:t xml:space="preserve"> </w:t>
        </w:r>
      </w:ins>
      <w:del w:id="414" w:author="Tran Ba Tien" w:date="2012-01-11T12:48:00Z">
        <w:r w:rsidR="002157F8" w:rsidDel="00773AEC">
          <w:delText>S</w:delText>
        </w:r>
      </w:del>
      <w:ins w:id="415" w:author="Tran Ba Tien" w:date="2012-01-11T12:48:00Z">
        <w:r>
          <w:t>s</w:t>
        </w:r>
      </w:ins>
      <w:r w:rsidR="002157F8">
        <w:t xml:space="preserve">elect the </w:t>
      </w:r>
      <w:del w:id="416" w:author="Tran Ba Tien" w:date="2012-01-11T12:48:00Z">
        <w:r w:rsidR="002157F8" w:rsidDel="00773AEC">
          <w:rPr>
            <w:b/>
            <w:bCs/>
          </w:rPr>
          <w:delText>Edit</w:delText>
        </w:r>
        <w:r w:rsidR="002157F8" w:rsidRPr="00B55D34" w:rsidDel="00773AEC">
          <w:rPr>
            <w:b/>
            <w:bCs/>
          </w:rPr>
          <w:delText xml:space="preserve"> </w:delText>
        </w:r>
        <w:r w:rsidR="002157F8" w:rsidDel="00773AEC">
          <w:rPr>
            <w:b/>
            <w:bCs/>
          </w:rPr>
          <w:delText>Sales Order</w:delText>
        </w:r>
      </w:del>
      <w:ins w:id="417" w:author="Tran Ba Tien" w:date="2012-01-11T12:48:00Z">
        <w:r>
          <w:rPr>
            <w:b/>
            <w:bCs/>
          </w:rPr>
          <w:t>Search</w:t>
        </w:r>
      </w:ins>
      <w:r w:rsidR="002157F8">
        <w:rPr>
          <w:b/>
          <w:bCs/>
        </w:rPr>
        <w:t xml:space="preserve"> </w:t>
      </w:r>
      <w:r w:rsidR="002157F8">
        <w:t xml:space="preserve">command from the </w:t>
      </w:r>
      <w:del w:id="418" w:author="Tran Ba Tien" w:date="2012-01-11T12:47:00Z">
        <w:r w:rsidR="002157F8" w:rsidDel="00773AEC">
          <w:rPr>
            <w:b/>
            <w:bCs/>
          </w:rPr>
          <w:delText xml:space="preserve">Sales </w:delText>
        </w:r>
      </w:del>
      <w:r w:rsidR="002157F8">
        <w:rPr>
          <w:b/>
          <w:bCs/>
        </w:rPr>
        <w:t>Order</w:t>
      </w:r>
      <w:ins w:id="419" w:author="Tran Ba Tien" w:date="2012-01-11T12:47:00Z">
        <w:r>
          <w:rPr>
            <w:b/>
            <w:bCs/>
          </w:rPr>
          <w:t>s</w:t>
        </w:r>
      </w:ins>
      <w:r w:rsidR="002157F8">
        <w:rPr>
          <w:b/>
          <w:bCs/>
        </w:rPr>
        <w:t xml:space="preserve"> Menu</w:t>
      </w:r>
      <w:r w:rsidR="002157F8">
        <w:t xml:space="preserve">. </w:t>
      </w:r>
    </w:p>
    <w:p w:rsidR="00773AEC" w:rsidRDefault="00773AEC" w:rsidP="004C6BFA">
      <w:pPr>
        <w:numPr>
          <w:ilvl w:val="0"/>
          <w:numId w:val="29"/>
        </w:numPr>
      </w:pPr>
      <w:ins w:id="420" w:author="Tran Ba Tien" w:date="2012-01-11T12:48:00Z">
        <w:r>
          <w:t>Click on the link under Order Code column to go to Display Order page.</w:t>
        </w:r>
      </w:ins>
    </w:p>
    <w:p w:rsidR="002157F8" w:rsidRDefault="002157F8" w:rsidP="004C6BFA">
      <w:pPr>
        <w:numPr>
          <w:ilvl w:val="0"/>
          <w:numId w:val="29"/>
        </w:numPr>
      </w:pPr>
      <w:r>
        <w:t>Edit the first Sales Order to the following:</w:t>
      </w:r>
    </w:p>
    <w:tbl>
      <w:tblPr>
        <w:tblW w:w="793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3969"/>
      </w:tblGrid>
      <w:tr w:rsidR="001606C0" w:rsidRPr="004E5864" w:rsidTr="00165B37">
        <w:tc>
          <w:tcPr>
            <w:tcW w:w="3969" w:type="dxa"/>
            <w:tcBorders>
              <w:right w:val="nil"/>
            </w:tcBorders>
            <w:shd w:val="clear" w:color="auto" w:fill="auto"/>
          </w:tcPr>
          <w:p w:rsidR="001606C0" w:rsidRDefault="001606C0" w:rsidP="00B77607">
            <w:pPr>
              <w:spacing w:after="0"/>
              <w:ind w:left="0"/>
            </w:pPr>
            <w:r w:rsidRPr="004E5864">
              <w:t xml:space="preserve">Order Code: </w:t>
            </w:r>
            <w:del w:id="421" w:author="Tran Ba Tien" w:date="2012-01-11T12:01:00Z">
              <w:r w:rsidDel="00D65BC4">
                <w:delText>0034-129</w:delText>
              </w:r>
            </w:del>
            <w:ins w:id="422" w:author="Tran Ba Tien" w:date="2012-01-11T12:01:00Z">
              <w:r w:rsidR="00D65BC4">
                <w:t>0004-112</w:t>
              </w:r>
            </w:ins>
          </w:p>
          <w:p w:rsidR="001606C0" w:rsidRDefault="001606C0" w:rsidP="00B77607">
            <w:pPr>
              <w:spacing w:after="0"/>
              <w:ind w:left="0"/>
            </w:pPr>
            <w:r>
              <w:t>Customer: Jacob Smith</w:t>
            </w:r>
          </w:p>
          <w:p w:rsidR="001606C0" w:rsidRDefault="001606C0" w:rsidP="00B77607">
            <w:pPr>
              <w:spacing w:after="0"/>
              <w:ind w:left="0"/>
            </w:pPr>
            <w:r w:rsidRPr="000E1F3B">
              <w:t>Customer Rep</w:t>
            </w:r>
            <w:r>
              <w:t>: Mr Dung</w:t>
            </w:r>
          </w:p>
          <w:p w:rsidR="001606C0" w:rsidRDefault="001606C0" w:rsidP="00B77607">
            <w:pPr>
              <w:spacing w:after="0"/>
              <w:ind w:left="0"/>
            </w:pPr>
            <w:r w:rsidRPr="000E1F3B">
              <w:t>Product Name</w:t>
            </w:r>
            <w:r>
              <w:t xml:space="preserve">: </w:t>
            </w:r>
            <w:proofErr w:type="spellStart"/>
            <w:r>
              <w:t>GlVde</w:t>
            </w:r>
            <w:proofErr w:type="spellEnd"/>
            <w:r w:rsidRPr="000E1F3B">
              <w:t xml:space="preserve"> </w:t>
            </w:r>
            <w:r>
              <w:t>32</w:t>
            </w:r>
            <w:r w:rsidRPr="000E1F3B">
              <w:t>kg (</w:t>
            </w:r>
            <w:r>
              <w:t>22</w:t>
            </w:r>
            <w:r w:rsidRPr="000E1F3B">
              <w:t xml:space="preserve"> x </w:t>
            </w:r>
            <w:r>
              <w:t>32</w:t>
            </w:r>
            <w:r w:rsidRPr="000E1F3B">
              <w:t>)</w:t>
            </w:r>
          </w:p>
          <w:p w:rsidR="001606C0" w:rsidRDefault="001606C0" w:rsidP="00B77607">
            <w:pPr>
              <w:spacing w:after="0"/>
              <w:ind w:left="0"/>
            </w:pPr>
            <w:r>
              <w:t xml:space="preserve">Price Type: </w:t>
            </w:r>
            <w:r w:rsidRPr="000E1F3B">
              <w:t>Contract</w:t>
            </w:r>
          </w:p>
          <w:p w:rsidR="001606C0" w:rsidRDefault="001606C0" w:rsidP="00B77607">
            <w:pPr>
              <w:spacing w:after="0"/>
              <w:ind w:left="0"/>
            </w:pPr>
            <w:r>
              <w:t>Order Type: New</w:t>
            </w:r>
          </w:p>
          <w:p w:rsidR="001606C0" w:rsidRDefault="001606C0" w:rsidP="00B77607">
            <w:pPr>
              <w:spacing w:after="0"/>
              <w:ind w:left="0"/>
            </w:pPr>
            <w:r w:rsidRPr="000E1F3B">
              <w:t>Product Printing Width</w:t>
            </w:r>
            <w:r>
              <w:t>: 2150</w:t>
            </w:r>
          </w:p>
          <w:p w:rsidR="001606C0" w:rsidRDefault="001606C0" w:rsidP="00B77607">
            <w:pPr>
              <w:spacing w:after="0"/>
              <w:ind w:left="0"/>
            </w:pPr>
            <w:r w:rsidRPr="000E1F3B">
              <w:t>Product Printing Height</w:t>
            </w:r>
            <w:r>
              <w:t>: 754</w:t>
            </w:r>
          </w:p>
          <w:p w:rsidR="001606C0" w:rsidRDefault="001606C0" w:rsidP="00B77607">
            <w:pPr>
              <w:spacing w:after="0"/>
              <w:ind w:left="0"/>
            </w:pPr>
            <w:r w:rsidRPr="000E1F3B">
              <w:t>Length-direction Repeats</w:t>
            </w:r>
            <w:r>
              <w:t>: 1</w:t>
            </w:r>
          </w:p>
          <w:p w:rsidR="001606C0" w:rsidRDefault="001606C0" w:rsidP="00B77607">
            <w:pPr>
              <w:spacing w:after="0"/>
              <w:ind w:left="0"/>
            </w:pPr>
            <w:r w:rsidRPr="000E1F3B">
              <w:t>Circumference-direction Repeats</w:t>
            </w:r>
            <w:r>
              <w:t>: 1</w:t>
            </w:r>
          </w:p>
          <w:p w:rsidR="001606C0" w:rsidRPr="000E1F3B" w:rsidRDefault="001606C0" w:rsidP="00B77607">
            <w:pPr>
              <w:spacing w:after="0"/>
              <w:ind w:left="0"/>
            </w:pPr>
          </w:p>
        </w:tc>
        <w:tc>
          <w:tcPr>
            <w:tcW w:w="3969" w:type="dxa"/>
            <w:tcBorders>
              <w:left w:val="nil"/>
            </w:tcBorders>
            <w:shd w:val="clear" w:color="auto" w:fill="auto"/>
          </w:tcPr>
          <w:p w:rsidR="001606C0" w:rsidRDefault="001606C0" w:rsidP="00B77607">
            <w:pPr>
              <w:spacing w:after="0"/>
              <w:ind w:left="0"/>
            </w:pPr>
            <w:r w:rsidRPr="000E1F3B">
              <w:t>Web Printing Width</w:t>
            </w:r>
            <w:r>
              <w:t>: 1120</w:t>
            </w:r>
          </w:p>
          <w:p w:rsidR="001606C0" w:rsidRDefault="001606C0" w:rsidP="00B77607">
            <w:pPr>
              <w:spacing w:after="0"/>
              <w:ind w:left="0"/>
            </w:pPr>
            <w:r w:rsidRPr="000E1F3B">
              <w:t>Web Total Width</w:t>
            </w:r>
            <w:r>
              <w:t>: 1145</w:t>
            </w:r>
          </w:p>
          <w:p w:rsidR="001606C0" w:rsidRDefault="001606C0" w:rsidP="00B77607">
            <w:pPr>
              <w:spacing w:after="0"/>
              <w:ind w:left="0"/>
            </w:pPr>
            <w:r w:rsidRPr="000E1F3B">
              <w:t>Customer Code</w:t>
            </w:r>
            <w:r>
              <w:t>: GB</w:t>
            </w:r>
          </w:p>
          <w:p w:rsidR="001606C0" w:rsidRDefault="001606C0" w:rsidP="00B77607">
            <w:pPr>
              <w:spacing w:after="0"/>
              <w:ind w:left="0"/>
            </w:pPr>
            <w:r w:rsidRPr="000E1F3B">
              <w:t>Printing Material</w:t>
            </w:r>
            <w:r>
              <w:t>: PPS</w:t>
            </w:r>
          </w:p>
          <w:p w:rsidR="001606C0" w:rsidRPr="000E1F3B" w:rsidRDefault="001606C0" w:rsidP="00B77607">
            <w:pPr>
              <w:spacing w:after="0"/>
              <w:ind w:left="0"/>
            </w:pPr>
            <w:r w:rsidRPr="000E1F3B">
              <w:t>Result Based On</w:t>
            </w:r>
            <w:r>
              <w:t xml:space="preserve">: </w:t>
            </w:r>
            <w:r w:rsidRPr="000E1F3B">
              <w:t>Graphic Proof</w:t>
            </w:r>
          </w:p>
          <w:p w:rsidR="001606C0" w:rsidRPr="000E1F3B" w:rsidRDefault="001606C0" w:rsidP="00B77607">
            <w:pPr>
              <w:spacing w:after="0"/>
              <w:ind w:left="0"/>
            </w:pPr>
            <w:r w:rsidRPr="000E1F3B">
              <w:t>Image Orientation</w:t>
            </w:r>
            <w:r>
              <w:t>: Left</w:t>
            </w:r>
          </w:p>
          <w:p w:rsidR="001606C0" w:rsidRPr="000E1F3B" w:rsidRDefault="001606C0" w:rsidP="00B77607">
            <w:pPr>
              <w:spacing w:after="0"/>
              <w:ind w:left="0"/>
            </w:pPr>
            <w:r w:rsidRPr="000E1F3B">
              <w:t>Receiving Staff</w:t>
            </w:r>
            <w:r>
              <w:t xml:space="preserve">: </w:t>
            </w:r>
            <w:proofErr w:type="spellStart"/>
            <w:r w:rsidRPr="000E1F3B">
              <w:t>Thuong</w:t>
            </w:r>
            <w:proofErr w:type="spellEnd"/>
          </w:p>
          <w:p w:rsidR="001606C0" w:rsidRPr="000E1F3B" w:rsidRDefault="001606C0" w:rsidP="00B77607">
            <w:pPr>
              <w:spacing w:after="0"/>
              <w:ind w:left="0"/>
            </w:pPr>
            <w:r w:rsidRPr="000E1F3B">
              <w:t>Expected Delivery Date</w:t>
            </w:r>
            <w:r>
              <w:t>: 15</w:t>
            </w:r>
            <w:r w:rsidRPr="000E1F3B">
              <w:t>/0</w:t>
            </w:r>
            <w:r>
              <w:t>8</w:t>
            </w:r>
            <w:r w:rsidRPr="000E1F3B">
              <w:t>/201</w:t>
            </w:r>
            <w:r>
              <w:t>1</w:t>
            </w:r>
          </w:p>
          <w:p w:rsidR="001606C0" w:rsidRPr="004E5864" w:rsidRDefault="001606C0" w:rsidP="00B77607">
            <w:pPr>
              <w:ind w:left="0"/>
            </w:pPr>
            <w:r w:rsidRPr="000E1F3B">
              <w:t>Priority</w:t>
            </w:r>
            <w:r w:rsidRPr="000E1F3B">
              <w:tab/>
            </w:r>
            <w:r>
              <w:t>: Medium</w:t>
            </w:r>
          </w:p>
        </w:tc>
      </w:tr>
    </w:tbl>
    <w:p w:rsidR="00165B37" w:rsidRDefault="00165B37" w:rsidP="00165B37">
      <w:pPr>
        <w:ind w:left="0"/>
      </w:pPr>
    </w:p>
    <w:p w:rsidR="002157F8" w:rsidRDefault="002157F8" w:rsidP="004C6BFA">
      <w:pPr>
        <w:numPr>
          <w:ilvl w:val="0"/>
          <w:numId w:val="29"/>
        </w:numPr>
      </w:pPr>
      <w:r>
        <w:lastRenderedPageBreak/>
        <w:t xml:space="preserve">Use </w:t>
      </w:r>
      <w:del w:id="423" w:author="Tran Ba Tien" w:date="2012-01-11T12:49:00Z">
        <w:r w:rsidRPr="00792A67" w:rsidDel="00773AEC">
          <w:rPr>
            <w:b/>
            <w:bCs/>
          </w:rPr>
          <w:delText xml:space="preserve">View </w:delText>
        </w:r>
        <w:r w:rsidDel="00773AEC">
          <w:rPr>
            <w:b/>
            <w:bCs/>
          </w:rPr>
          <w:delText>Sales Order</w:delText>
        </w:r>
      </w:del>
      <w:ins w:id="424" w:author="Tran Ba Tien" w:date="2012-01-11T12:49:00Z">
        <w:r w:rsidR="00773AEC">
          <w:rPr>
            <w:b/>
            <w:bCs/>
          </w:rPr>
          <w:t>Search</w:t>
        </w:r>
      </w:ins>
      <w:r>
        <w:rPr>
          <w:b/>
          <w:bCs/>
        </w:rPr>
        <w:t xml:space="preserve"> </w:t>
      </w:r>
      <w:r>
        <w:t xml:space="preserve">command from the </w:t>
      </w:r>
      <w:del w:id="425" w:author="Tran Ba Tien" w:date="2012-01-11T12:49:00Z">
        <w:r w:rsidDel="00773AEC">
          <w:rPr>
            <w:b/>
            <w:bCs/>
          </w:rPr>
          <w:delText xml:space="preserve">Sales </w:delText>
        </w:r>
      </w:del>
      <w:r>
        <w:rPr>
          <w:b/>
          <w:bCs/>
        </w:rPr>
        <w:t>Order</w:t>
      </w:r>
      <w:ins w:id="426" w:author="Tran Ba Tien" w:date="2012-01-11T12:49:00Z">
        <w:r w:rsidR="00773AEC">
          <w:rPr>
            <w:b/>
            <w:bCs/>
          </w:rPr>
          <w:t>s</w:t>
        </w:r>
      </w:ins>
      <w:r>
        <w:rPr>
          <w:b/>
          <w:bCs/>
        </w:rPr>
        <w:t xml:space="preserve"> Menu</w:t>
      </w:r>
      <w:r>
        <w:t xml:space="preserve"> to check that the Sales Order has been successfully </w:t>
      </w:r>
      <w:del w:id="427" w:author="Tran Ba Tien" w:date="2012-01-11T12:49:00Z">
        <w:r w:rsidDel="00773AEC">
          <w:delText xml:space="preserve">entered </w:delText>
        </w:r>
      </w:del>
      <w:proofErr w:type="gramStart"/>
      <w:ins w:id="428" w:author="Tran Ba Tien" w:date="2012-01-11T12:49:00Z">
        <w:r w:rsidR="00773AEC">
          <w:t xml:space="preserve">updated  </w:t>
        </w:r>
      </w:ins>
      <w:r>
        <w:t>into</w:t>
      </w:r>
      <w:proofErr w:type="gramEnd"/>
      <w:r>
        <w:t xml:space="preserve"> the database.</w:t>
      </w:r>
    </w:p>
    <w:p w:rsidR="002157F8" w:rsidDel="00773AEC" w:rsidRDefault="002157F8" w:rsidP="00773AEC">
      <w:pPr>
        <w:numPr>
          <w:ilvl w:val="0"/>
          <w:numId w:val="29"/>
        </w:numPr>
        <w:rPr>
          <w:del w:id="429" w:author="Tran Ba Tien" w:date="2012-01-11T12:49:00Z"/>
        </w:rPr>
      </w:pPr>
      <w:r>
        <w:t xml:space="preserve">Print out the screen shots of the edited Sales Order to demonstrate the correct data was </w:t>
      </w:r>
      <w:proofErr w:type="spellStart"/>
      <w:r>
        <w:t>changed</w:t>
      </w:r>
    </w:p>
    <w:p w:rsidR="00C75BA3" w:rsidRDefault="002157F8">
      <w:pPr>
        <w:numPr>
          <w:ilvl w:val="0"/>
          <w:numId w:val="29"/>
        </w:numPr>
        <w:rPr>
          <w:del w:id="430" w:author="Tran Ba Tien" w:date="2012-01-11T12:49:00Z"/>
        </w:rPr>
      </w:pPr>
      <w:del w:id="431" w:author="Tran Ba Tien" w:date="2012-01-11T12:49:00Z">
        <w:r w:rsidDel="00773AEC">
          <w:delText>Un-do the edit changing the entry back to the original Sales Order.</w:delText>
        </w:r>
      </w:del>
    </w:p>
    <w:p w:rsidR="002157F8" w:rsidRDefault="002157F8" w:rsidP="00643136">
      <w:pPr>
        <w:pStyle w:val="Heading3"/>
      </w:pPr>
      <w:bookmarkStart w:id="432" w:name="_Toc313538234"/>
      <w:r>
        <w:t>Test</w:t>
      </w:r>
      <w:proofErr w:type="spellEnd"/>
      <w:r>
        <w:t>: Delete Sales Order</w:t>
      </w:r>
      <w:bookmarkEnd w:id="432"/>
    </w:p>
    <w:p w:rsidR="002157F8" w:rsidRDefault="00773AEC" w:rsidP="004C6BFA">
      <w:pPr>
        <w:numPr>
          <w:ilvl w:val="0"/>
          <w:numId w:val="30"/>
        </w:numPr>
        <w:rPr>
          <w:ins w:id="433" w:author="Tran Ba Tien" w:date="2012-01-11T12:51:00Z"/>
        </w:rPr>
      </w:pPr>
      <w:ins w:id="434" w:author="Tran Ba Tien" w:date="2012-01-11T12:51:00Z">
        <w:r>
          <w:t xml:space="preserve">Enter the search key, </w:t>
        </w:r>
        <w:proofErr w:type="gramStart"/>
        <w:r>
          <w:t>then</w:t>
        </w:r>
        <w:proofErr w:type="gramEnd"/>
        <w:r>
          <w:t xml:space="preserve"> select the </w:t>
        </w:r>
        <w:r>
          <w:rPr>
            <w:b/>
            <w:bCs/>
          </w:rPr>
          <w:t xml:space="preserve">Search </w:t>
        </w:r>
        <w:r>
          <w:t xml:space="preserve">command from the </w:t>
        </w:r>
        <w:r>
          <w:rPr>
            <w:b/>
            <w:bCs/>
          </w:rPr>
          <w:t>Orders Menu</w:t>
        </w:r>
      </w:ins>
      <w:del w:id="435" w:author="Tran Ba Tien" w:date="2012-01-11T12:51:00Z">
        <w:r w:rsidR="002157F8" w:rsidDel="00773AEC">
          <w:delText xml:space="preserve">Select the </w:delText>
        </w:r>
        <w:r w:rsidR="002157F8" w:rsidRPr="00387255" w:rsidDel="00773AEC">
          <w:rPr>
            <w:b/>
            <w:bCs/>
          </w:rPr>
          <w:delText xml:space="preserve">Delete </w:delText>
        </w:r>
        <w:r w:rsidR="002157F8" w:rsidDel="00773AEC">
          <w:rPr>
            <w:b/>
            <w:bCs/>
          </w:rPr>
          <w:delText xml:space="preserve">Sales Order </w:delText>
        </w:r>
        <w:r w:rsidR="002157F8" w:rsidDel="00773AEC">
          <w:delText xml:space="preserve">command from the </w:delText>
        </w:r>
        <w:r w:rsidR="002157F8" w:rsidDel="00773AEC">
          <w:rPr>
            <w:b/>
            <w:bCs/>
          </w:rPr>
          <w:delText>Sales Order Menu</w:delText>
        </w:r>
      </w:del>
      <w:r w:rsidR="002157F8">
        <w:t xml:space="preserve">. </w:t>
      </w:r>
    </w:p>
    <w:p w:rsidR="00773AEC" w:rsidRDefault="00773AEC" w:rsidP="004C6BFA">
      <w:pPr>
        <w:numPr>
          <w:ilvl w:val="0"/>
          <w:numId w:val="30"/>
        </w:numPr>
      </w:pPr>
      <w:ins w:id="436" w:author="Tran Ba Tien" w:date="2012-01-11T12:51:00Z">
        <w:r>
          <w:t>Click on the link under Order Code column to go to Display Order page</w:t>
        </w:r>
      </w:ins>
    </w:p>
    <w:p w:rsidR="002157F8" w:rsidRDefault="002157F8" w:rsidP="004C6BFA">
      <w:pPr>
        <w:numPr>
          <w:ilvl w:val="0"/>
          <w:numId w:val="30"/>
        </w:numPr>
      </w:pPr>
      <w:r>
        <w:t>Delete the following Sales Order</w:t>
      </w:r>
      <w:ins w:id="437" w:author="Tran Ba Tien" w:date="2012-01-11T12:51:00Z">
        <w:r w:rsidR="00773AEC">
          <w:t xml:space="preserve"> by clicking </w:t>
        </w:r>
      </w:ins>
      <w:ins w:id="438" w:author="Tran Ba Tien" w:date="2012-01-11T12:52:00Z">
        <w:r w:rsidR="00773AEC">
          <w:t>the Cancel Order button</w:t>
        </w:r>
      </w:ins>
      <w:r>
        <w:t>:</w:t>
      </w:r>
    </w:p>
    <w:p w:rsidR="00587A97" w:rsidRDefault="00587A97" w:rsidP="00587A97">
      <w:pPr>
        <w:numPr>
          <w:ilvl w:val="1"/>
          <w:numId w:val="30"/>
        </w:numPr>
      </w:pPr>
      <w:r>
        <w:t>Order Code: 0001-112</w:t>
      </w:r>
    </w:p>
    <w:p w:rsidR="00587A97" w:rsidRDefault="00587A97" w:rsidP="00587A97">
      <w:pPr>
        <w:numPr>
          <w:ilvl w:val="1"/>
          <w:numId w:val="30"/>
        </w:numPr>
      </w:pPr>
      <w:r>
        <w:t xml:space="preserve">Order Code: </w:t>
      </w:r>
      <w:del w:id="439" w:author="Tran Ba Tien" w:date="2012-01-11T12:01:00Z">
        <w:r w:rsidDel="00D65BC4">
          <w:delText>0003-213</w:delText>
        </w:r>
      </w:del>
      <w:ins w:id="440" w:author="Tran Ba Tien" w:date="2012-01-11T12:01:00Z">
        <w:r w:rsidR="00D65BC4">
          <w:t>0003-112</w:t>
        </w:r>
      </w:ins>
    </w:p>
    <w:p w:rsidR="002157F8" w:rsidRDefault="00773AEC" w:rsidP="004C6BFA">
      <w:pPr>
        <w:numPr>
          <w:ilvl w:val="0"/>
          <w:numId w:val="30"/>
        </w:numPr>
      </w:pPr>
      <w:ins w:id="441" w:author="Tran Ba Tien" w:date="2012-01-11T12:52:00Z">
        <w:r>
          <w:t xml:space="preserve">Use </w:t>
        </w:r>
        <w:r>
          <w:rPr>
            <w:b/>
            <w:bCs/>
          </w:rPr>
          <w:t xml:space="preserve">Search </w:t>
        </w:r>
        <w:r>
          <w:t xml:space="preserve">command from the </w:t>
        </w:r>
        <w:r>
          <w:rPr>
            <w:b/>
            <w:bCs/>
          </w:rPr>
          <w:t>Orders Menu</w:t>
        </w:r>
        <w:r>
          <w:t xml:space="preserve"> to check that the Sales Order has been successfully </w:t>
        </w:r>
        <w:proofErr w:type="gramStart"/>
        <w:r>
          <w:t>updated  into</w:t>
        </w:r>
        <w:proofErr w:type="gramEnd"/>
        <w:r>
          <w:t xml:space="preserve"> the database</w:t>
        </w:r>
      </w:ins>
      <w:del w:id="442" w:author="Tran Ba Tien" w:date="2012-01-11T12:52:00Z">
        <w:r w:rsidR="002157F8" w:rsidDel="00773AEC">
          <w:delText xml:space="preserve">Use </w:delText>
        </w:r>
        <w:r w:rsidR="002157F8" w:rsidRPr="00792A67" w:rsidDel="00773AEC">
          <w:rPr>
            <w:b/>
            <w:bCs/>
          </w:rPr>
          <w:delText xml:space="preserve">View </w:delText>
        </w:r>
        <w:r w:rsidR="002157F8" w:rsidDel="00773AEC">
          <w:rPr>
            <w:b/>
            <w:bCs/>
          </w:rPr>
          <w:delText xml:space="preserve">Sales Order </w:delText>
        </w:r>
        <w:r w:rsidR="002157F8" w:rsidDel="00773AEC">
          <w:delText xml:space="preserve">command from the </w:delText>
        </w:r>
        <w:r w:rsidR="002157F8" w:rsidDel="00773AEC">
          <w:rPr>
            <w:b/>
            <w:bCs/>
          </w:rPr>
          <w:delText>Sales Order Menu</w:delText>
        </w:r>
        <w:r w:rsidR="002157F8" w:rsidDel="00773AEC">
          <w:delText xml:space="preserve"> to check that the Sales Order has been successfully entered into the database</w:delText>
        </w:r>
      </w:del>
      <w:r w:rsidR="002157F8">
        <w:t>.</w:t>
      </w:r>
    </w:p>
    <w:p w:rsidR="002157F8" w:rsidRDefault="002157F8" w:rsidP="004C6BFA">
      <w:pPr>
        <w:numPr>
          <w:ilvl w:val="0"/>
          <w:numId w:val="30"/>
        </w:numPr>
      </w:pPr>
      <w:r>
        <w:t>Print out the screen shots of the list of Sales Order to demonstrate the Sales Order are no longer stored in the database</w:t>
      </w:r>
    </w:p>
    <w:p w:rsidR="002157F8" w:rsidRPr="00AC0930" w:rsidRDefault="002157F8" w:rsidP="00502193">
      <w:pPr>
        <w:ind w:left="0"/>
        <w:rPr>
          <w:rFonts w:cs="Times New Roman"/>
        </w:rPr>
      </w:pPr>
    </w:p>
    <w:p w:rsidR="002157F8" w:rsidRDefault="002157F8" w:rsidP="00AC0930">
      <w:pPr>
        <w:pStyle w:val="Heading2"/>
      </w:pPr>
      <w:bookmarkStart w:id="443" w:name="_Toc313538235"/>
      <w:r>
        <w:t>Manage Employee User Account</w:t>
      </w:r>
      <w:bookmarkEnd w:id="443"/>
    </w:p>
    <w:p w:rsidR="002157F8" w:rsidRDefault="002157F8" w:rsidP="00713F1F">
      <w:pPr>
        <w:rPr>
          <w:rStyle w:val="SoDAField"/>
          <w:color w:val="auto"/>
        </w:rPr>
      </w:pPr>
      <w:r>
        <w:t xml:space="preserve">The aim of this test is to </w:t>
      </w:r>
      <w:r>
        <w:rPr>
          <w:rStyle w:val="SoDAField"/>
          <w:color w:val="auto"/>
        </w:rPr>
        <w:t>verify that the facilities to manage user accounts operate as specified in the specifications (ref 4, 16, 26).</w:t>
      </w:r>
    </w:p>
    <w:p w:rsidR="002157F8" w:rsidRDefault="002157F8" w:rsidP="0089052E">
      <w:pPr>
        <w:pStyle w:val="Heading3"/>
      </w:pPr>
      <w:bookmarkStart w:id="444" w:name="_Toc313538236"/>
      <w:r>
        <w:t>Test: Create Employee User Account</w:t>
      </w:r>
      <w:bookmarkEnd w:id="444"/>
    </w:p>
    <w:p w:rsidR="002157F8" w:rsidRDefault="002157F8" w:rsidP="004C6BFA">
      <w:pPr>
        <w:numPr>
          <w:ilvl w:val="0"/>
          <w:numId w:val="31"/>
        </w:numPr>
      </w:pPr>
      <w:r>
        <w:t xml:space="preserve">Before commencing, ensure that the database table storing the Employee User Account data is empty, and that the user account that is logged in has an </w:t>
      </w:r>
      <w:r w:rsidRPr="00B66F47">
        <w:rPr>
          <w:b/>
          <w:bCs/>
        </w:rPr>
        <w:t>Admin</w:t>
      </w:r>
      <w:r>
        <w:t xml:space="preserve"> role.</w:t>
      </w:r>
    </w:p>
    <w:p w:rsidR="005A425D" w:rsidRDefault="005A425D" w:rsidP="005A425D">
      <w:pPr>
        <w:numPr>
          <w:ilvl w:val="0"/>
          <w:numId w:val="31"/>
        </w:numPr>
        <w:rPr>
          <w:ins w:id="445" w:author="Tran Ba Tien" w:date="2012-01-11T22:39:00Z"/>
        </w:rPr>
      </w:pPr>
      <w:ins w:id="446" w:author="Tran Ba Tien" w:date="2012-01-11T22:39:00Z">
        <w:r>
          <w:t xml:space="preserve">In admin module, select the </w:t>
        </w:r>
        <w:r>
          <w:rPr>
            <w:b/>
            <w:bCs/>
          </w:rPr>
          <w:t>Employee Menu</w:t>
        </w:r>
        <w:r>
          <w:t>. Add the Employee User Account data as shown in Figure 3.3.</w:t>
        </w:r>
      </w:ins>
    </w:p>
    <w:p w:rsidR="005A425D" w:rsidRDefault="005A425D" w:rsidP="005A425D">
      <w:pPr>
        <w:numPr>
          <w:ilvl w:val="0"/>
          <w:numId w:val="31"/>
        </w:numPr>
        <w:rPr>
          <w:ins w:id="447" w:author="Tran Ba Tien" w:date="2012-01-11T22:39:00Z"/>
        </w:rPr>
      </w:pPr>
      <w:ins w:id="448" w:author="Tran Ba Tien" w:date="2012-01-11T22:39:00Z">
        <w:r>
          <w:t xml:space="preserve">Click on </w:t>
        </w:r>
        <w:r w:rsidRPr="008735FD">
          <w:rPr>
            <w:b/>
          </w:rPr>
          <w:t>Save</w:t>
        </w:r>
        <w:r>
          <w:t xml:space="preserve"> button</w:t>
        </w:r>
      </w:ins>
    </w:p>
    <w:p w:rsidR="005A425D" w:rsidRDefault="005A425D" w:rsidP="005A425D">
      <w:pPr>
        <w:numPr>
          <w:ilvl w:val="0"/>
          <w:numId w:val="31"/>
        </w:numPr>
        <w:rPr>
          <w:ins w:id="449" w:author="Tran Ba Tien" w:date="2012-01-11T22:39:00Z"/>
        </w:rPr>
      </w:pPr>
      <w:ins w:id="450" w:author="Tran Ba Tien" w:date="2012-01-11T22:39:00Z">
        <w:r>
          <w:t xml:space="preserve">Use </w:t>
        </w:r>
        <w:r>
          <w:rPr>
            <w:b/>
            <w:bCs/>
          </w:rPr>
          <w:t xml:space="preserve">the updated employee </w:t>
        </w:r>
        <w:proofErr w:type="spellStart"/>
        <w:r>
          <w:rPr>
            <w:b/>
            <w:bCs/>
          </w:rPr>
          <w:t>list</w:t>
        </w:r>
        <w:r>
          <w:t>to</w:t>
        </w:r>
        <w:proofErr w:type="spellEnd"/>
        <w:r>
          <w:t xml:space="preserve"> check that the Employee User Account has been successfully entered into the database.</w:t>
        </w:r>
      </w:ins>
    </w:p>
    <w:p w:rsidR="002157F8" w:rsidDel="005A425D" w:rsidRDefault="002157F8" w:rsidP="004C6BFA">
      <w:pPr>
        <w:numPr>
          <w:ilvl w:val="0"/>
          <w:numId w:val="31"/>
        </w:numPr>
        <w:rPr>
          <w:del w:id="451" w:author="Tran Ba Tien" w:date="2012-01-11T22:39:00Z"/>
        </w:rPr>
      </w:pPr>
      <w:del w:id="452" w:author="Tran Ba Tien" w:date="2012-01-11T22:39:00Z">
        <w:r w:rsidDel="005A425D">
          <w:delText xml:space="preserve">Select the </w:delText>
        </w:r>
        <w:r w:rsidDel="005A425D">
          <w:rPr>
            <w:b/>
            <w:bCs/>
          </w:rPr>
          <w:delText xml:space="preserve">Create Employee User Account </w:delText>
        </w:r>
        <w:r w:rsidDel="005A425D">
          <w:delText xml:space="preserve">command from the </w:delText>
        </w:r>
        <w:r w:rsidDel="005A425D">
          <w:rPr>
            <w:b/>
            <w:bCs/>
          </w:rPr>
          <w:delText>Employee User Account Menu</w:delText>
        </w:r>
        <w:r w:rsidDel="005A425D">
          <w:delText>. Add the Employee User Account data as shown in Figure 3.3.</w:delText>
        </w:r>
      </w:del>
    </w:p>
    <w:p w:rsidR="002157F8" w:rsidDel="005A425D" w:rsidRDefault="002157F8" w:rsidP="004C6BFA">
      <w:pPr>
        <w:numPr>
          <w:ilvl w:val="0"/>
          <w:numId w:val="31"/>
        </w:numPr>
        <w:rPr>
          <w:del w:id="453" w:author="Tran Ba Tien" w:date="2012-01-11T22:39:00Z"/>
        </w:rPr>
      </w:pPr>
      <w:del w:id="454" w:author="Tran Ba Tien" w:date="2012-01-11T22:39:00Z">
        <w:r w:rsidDel="005A425D">
          <w:delText xml:space="preserve">Use </w:delText>
        </w:r>
        <w:r w:rsidRPr="00792A67" w:rsidDel="005A425D">
          <w:rPr>
            <w:b/>
            <w:bCs/>
          </w:rPr>
          <w:delText xml:space="preserve">View </w:delText>
        </w:r>
        <w:r w:rsidDel="005A425D">
          <w:rPr>
            <w:b/>
            <w:bCs/>
          </w:rPr>
          <w:delText xml:space="preserve">Employee User Account </w:delText>
        </w:r>
        <w:r w:rsidDel="005A425D">
          <w:delText xml:space="preserve">command from the </w:delText>
        </w:r>
        <w:r w:rsidDel="005A425D">
          <w:rPr>
            <w:b/>
            <w:bCs/>
          </w:rPr>
          <w:delText>Employee User Account Menu</w:delText>
        </w:r>
        <w:r w:rsidDel="005A425D">
          <w:delText xml:space="preserve"> to check that the Employee User Account has been successfully entered into the database.</w:delText>
        </w:r>
      </w:del>
    </w:p>
    <w:p w:rsidR="002157F8" w:rsidRDefault="002157F8" w:rsidP="004C6BFA">
      <w:pPr>
        <w:numPr>
          <w:ilvl w:val="0"/>
          <w:numId w:val="31"/>
        </w:numPr>
      </w:pPr>
      <w:r>
        <w:t>Print out the screen shots of the following Employee User Account to demonstrate the correct data was stored:</w:t>
      </w:r>
    </w:p>
    <w:p w:rsidR="0033199F" w:rsidRDefault="0033199F" w:rsidP="004C6BFA">
      <w:pPr>
        <w:numPr>
          <w:ilvl w:val="1"/>
          <w:numId w:val="31"/>
        </w:numPr>
      </w:pPr>
      <w:r w:rsidRPr="0058297D">
        <w:t>Staff Code</w:t>
      </w:r>
      <w:r w:rsidRPr="0058297D">
        <w:tab/>
        <w:t>NKDO037</w:t>
      </w:r>
    </w:p>
    <w:p w:rsidR="002157F8" w:rsidRDefault="0033199F" w:rsidP="004C6BFA">
      <w:pPr>
        <w:numPr>
          <w:ilvl w:val="1"/>
          <w:numId w:val="31"/>
        </w:numPr>
      </w:pPr>
      <w:r>
        <w:t>Staff Code</w:t>
      </w:r>
      <w:r>
        <w:tab/>
        <w:t>NKDO041</w:t>
      </w:r>
    </w:p>
    <w:p w:rsidR="002157F8" w:rsidRDefault="002157F8" w:rsidP="0089052E">
      <w:pPr>
        <w:pStyle w:val="Heading3"/>
      </w:pPr>
      <w:bookmarkStart w:id="455" w:name="_Toc313538237"/>
      <w:r>
        <w:t>Test: Edit Employee User Account</w:t>
      </w:r>
      <w:bookmarkEnd w:id="455"/>
    </w:p>
    <w:p w:rsidR="005A425D" w:rsidRDefault="005A425D" w:rsidP="005A425D">
      <w:pPr>
        <w:numPr>
          <w:ilvl w:val="0"/>
          <w:numId w:val="32"/>
        </w:numPr>
        <w:rPr>
          <w:ins w:id="456" w:author="Tran Ba Tien" w:date="2012-01-11T22:39:00Z"/>
        </w:rPr>
      </w:pPr>
      <w:ins w:id="457" w:author="Tran Ba Tien" w:date="2012-01-11T22:39:00Z">
        <w:r>
          <w:t xml:space="preserve">In admin module, select the </w:t>
        </w:r>
        <w:r>
          <w:rPr>
            <w:b/>
            <w:bCs/>
          </w:rPr>
          <w:t>Employee Menu</w:t>
        </w:r>
      </w:ins>
    </w:p>
    <w:p w:rsidR="005A425D" w:rsidRDefault="005A425D" w:rsidP="005A425D">
      <w:pPr>
        <w:numPr>
          <w:ilvl w:val="0"/>
          <w:numId w:val="32"/>
        </w:numPr>
        <w:rPr>
          <w:ins w:id="458" w:author="Tran Ba Tien" w:date="2012-01-11T22:39:00Z"/>
        </w:rPr>
      </w:pPr>
      <w:ins w:id="459" w:author="Tran Ba Tien" w:date="2012-01-11T22:39:00Z">
        <w:r>
          <w:t>Edit the first Employee User Account to the following:</w:t>
        </w:r>
      </w:ins>
    </w:p>
    <w:p w:rsidR="005A425D" w:rsidRDefault="005A425D" w:rsidP="005A425D">
      <w:pPr>
        <w:numPr>
          <w:ilvl w:val="1"/>
          <w:numId w:val="32"/>
        </w:numPr>
        <w:rPr>
          <w:ins w:id="460" w:author="Tran Ba Tien" w:date="2012-01-11T22:39:00Z"/>
        </w:rPr>
      </w:pPr>
      <w:ins w:id="461" w:author="Tran Ba Tien" w:date="2012-01-11T22:39:00Z">
        <w:r w:rsidRPr="0058297D">
          <w:t>Staff Code</w:t>
        </w:r>
        <w:r w:rsidRPr="0058297D">
          <w:tab/>
          <w:t>NKDO037</w:t>
        </w:r>
      </w:ins>
    </w:p>
    <w:p w:rsidR="005A425D" w:rsidRDefault="005A425D" w:rsidP="005A425D">
      <w:pPr>
        <w:numPr>
          <w:ilvl w:val="0"/>
          <w:numId w:val="32"/>
        </w:numPr>
        <w:rPr>
          <w:ins w:id="462" w:author="Tran Ba Tien" w:date="2012-01-11T22:39:00Z"/>
        </w:rPr>
      </w:pPr>
      <w:ins w:id="463" w:author="Tran Ba Tien" w:date="2012-01-11T22:39:00Z">
        <w:r>
          <w:lastRenderedPageBreak/>
          <w:t xml:space="preserve">Click on </w:t>
        </w:r>
        <w:r w:rsidRPr="008735FD">
          <w:rPr>
            <w:b/>
          </w:rPr>
          <w:t>Save</w:t>
        </w:r>
        <w:r>
          <w:t xml:space="preserve"> button</w:t>
        </w:r>
      </w:ins>
    </w:p>
    <w:p w:rsidR="002157F8" w:rsidDel="005A425D" w:rsidRDefault="005A425D" w:rsidP="005A425D">
      <w:pPr>
        <w:numPr>
          <w:ilvl w:val="0"/>
          <w:numId w:val="32"/>
        </w:numPr>
        <w:rPr>
          <w:del w:id="464" w:author="Tran Ba Tien" w:date="2012-01-11T22:39:00Z"/>
        </w:rPr>
      </w:pPr>
      <w:ins w:id="465" w:author="Tran Ba Tien" w:date="2012-01-11T22:39:00Z">
        <w:r>
          <w:t xml:space="preserve">Use </w:t>
        </w:r>
        <w:r>
          <w:rPr>
            <w:b/>
            <w:bCs/>
          </w:rPr>
          <w:t>the updated employee list</w:t>
        </w:r>
        <w:r>
          <w:t xml:space="preserve"> to check that the Employee User Account has been successfully entered into the </w:t>
        </w:r>
        <w:proofErr w:type="spellStart"/>
        <w:r>
          <w:t>database.</w:t>
        </w:r>
      </w:ins>
      <w:del w:id="466" w:author="Tran Ba Tien" w:date="2012-01-11T22:39:00Z">
        <w:r w:rsidR="002157F8" w:rsidDel="005A425D">
          <w:delText xml:space="preserve">Select the </w:delText>
        </w:r>
        <w:r w:rsidR="002157F8" w:rsidDel="005A425D">
          <w:rPr>
            <w:b/>
            <w:bCs/>
          </w:rPr>
          <w:delText>Edit</w:delText>
        </w:r>
        <w:r w:rsidR="002157F8" w:rsidRPr="00B55D34" w:rsidDel="005A425D">
          <w:rPr>
            <w:b/>
            <w:bCs/>
          </w:rPr>
          <w:delText xml:space="preserve"> </w:delText>
        </w:r>
        <w:r w:rsidR="002157F8" w:rsidDel="005A425D">
          <w:rPr>
            <w:b/>
            <w:bCs/>
          </w:rPr>
          <w:delText xml:space="preserve">Employee User Account </w:delText>
        </w:r>
        <w:r w:rsidR="002157F8" w:rsidDel="005A425D">
          <w:delText xml:space="preserve">command from the </w:delText>
        </w:r>
        <w:r w:rsidR="002157F8" w:rsidDel="005A425D">
          <w:rPr>
            <w:b/>
            <w:bCs/>
          </w:rPr>
          <w:delText>Employee User Account Menu</w:delText>
        </w:r>
        <w:r w:rsidR="002157F8" w:rsidDel="005A425D">
          <w:delText xml:space="preserve">. </w:delText>
        </w:r>
      </w:del>
    </w:p>
    <w:p w:rsidR="002157F8" w:rsidDel="005A425D" w:rsidRDefault="002157F8" w:rsidP="004C6BFA">
      <w:pPr>
        <w:numPr>
          <w:ilvl w:val="0"/>
          <w:numId w:val="32"/>
        </w:numPr>
        <w:rPr>
          <w:del w:id="467" w:author="Tran Ba Tien" w:date="2012-01-11T22:39:00Z"/>
        </w:rPr>
      </w:pPr>
      <w:del w:id="468" w:author="Tran Ba Tien" w:date="2012-01-11T22:39:00Z">
        <w:r w:rsidDel="005A425D">
          <w:delText>Edit the first Employee User Account to the following:</w:delText>
        </w:r>
      </w:del>
    </w:p>
    <w:p w:rsidR="002157F8" w:rsidDel="005A425D" w:rsidRDefault="0033199F" w:rsidP="004C6BFA">
      <w:pPr>
        <w:numPr>
          <w:ilvl w:val="1"/>
          <w:numId w:val="32"/>
        </w:numPr>
        <w:rPr>
          <w:del w:id="469" w:author="Tran Ba Tien" w:date="2012-01-11T22:39:00Z"/>
        </w:rPr>
      </w:pPr>
      <w:del w:id="470" w:author="Tran Ba Tien" w:date="2012-01-11T22:39:00Z">
        <w:r w:rsidRPr="0058297D" w:rsidDel="005A425D">
          <w:delText>Staff Code</w:delText>
        </w:r>
        <w:r w:rsidRPr="0058297D" w:rsidDel="005A425D">
          <w:tab/>
          <w:delText>NKDO037</w:delText>
        </w:r>
      </w:del>
    </w:p>
    <w:p w:rsidR="002157F8" w:rsidDel="005A425D" w:rsidRDefault="002157F8" w:rsidP="004C6BFA">
      <w:pPr>
        <w:numPr>
          <w:ilvl w:val="0"/>
          <w:numId w:val="32"/>
        </w:numPr>
        <w:rPr>
          <w:del w:id="471" w:author="Tran Ba Tien" w:date="2012-01-11T22:39:00Z"/>
        </w:rPr>
      </w:pPr>
      <w:del w:id="472" w:author="Tran Ba Tien" w:date="2012-01-11T22:39:00Z">
        <w:r w:rsidDel="005A425D">
          <w:delText xml:space="preserve">Use </w:delText>
        </w:r>
        <w:r w:rsidRPr="00792A67" w:rsidDel="005A425D">
          <w:rPr>
            <w:b/>
            <w:bCs/>
          </w:rPr>
          <w:delText xml:space="preserve">View </w:delText>
        </w:r>
        <w:r w:rsidDel="005A425D">
          <w:rPr>
            <w:b/>
            <w:bCs/>
          </w:rPr>
          <w:delText xml:space="preserve">Employee User Account </w:delText>
        </w:r>
        <w:r w:rsidDel="005A425D">
          <w:delText xml:space="preserve">command from the </w:delText>
        </w:r>
        <w:r w:rsidDel="005A425D">
          <w:rPr>
            <w:b/>
            <w:bCs/>
          </w:rPr>
          <w:delText>Employee User Account Menu</w:delText>
        </w:r>
        <w:r w:rsidDel="005A425D">
          <w:delText xml:space="preserve"> to check that the Employee User Account has been successfully entered into the database.</w:delText>
        </w:r>
      </w:del>
    </w:p>
    <w:p w:rsidR="002157F8" w:rsidRDefault="002157F8" w:rsidP="004C6BFA">
      <w:pPr>
        <w:numPr>
          <w:ilvl w:val="0"/>
          <w:numId w:val="32"/>
        </w:numPr>
      </w:pPr>
      <w:r>
        <w:t>Print</w:t>
      </w:r>
      <w:proofErr w:type="spellEnd"/>
      <w:r>
        <w:t xml:space="preserve"> out the screen shots of the edited Employee User Account to demonstrate the correct data was changed</w:t>
      </w:r>
    </w:p>
    <w:p w:rsidR="002157F8" w:rsidRDefault="002157F8" w:rsidP="004C6BFA">
      <w:pPr>
        <w:numPr>
          <w:ilvl w:val="0"/>
          <w:numId w:val="32"/>
        </w:numPr>
      </w:pPr>
      <w:r>
        <w:t>Un-do the edit changing the entry back to the original Employee User Account.</w:t>
      </w:r>
    </w:p>
    <w:p w:rsidR="002157F8" w:rsidRDefault="002157F8" w:rsidP="0089052E">
      <w:pPr>
        <w:pStyle w:val="Heading3"/>
      </w:pPr>
      <w:bookmarkStart w:id="473" w:name="_Toc313538238"/>
      <w:r>
        <w:t>Test: Delete Employee User Account</w:t>
      </w:r>
      <w:bookmarkEnd w:id="473"/>
    </w:p>
    <w:p w:rsidR="005A425D" w:rsidRDefault="005A425D" w:rsidP="005A425D">
      <w:pPr>
        <w:numPr>
          <w:ilvl w:val="0"/>
          <w:numId w:val="33"/>
        </w:numPr>
        <w:rPr>
          <w:ins w:id="474" w:author="Tran Ba Tien" w:date="2012-01-11T22:39:00Z"/>
        </w:rPr>
      </w:pPr>
      <w:ins w:id="475" w:author="Tran Ba Tien" w:date="2012-01-11T22:39:00Z">
        <w:r>
          <w:t xml:space="preserve">In admin module, select the </w:t>
        </w:r>
        <w:r>
          <w:rPr>
            <w:b/>
            <w:bCs/>
          </w:rPr>
          <w:t>Employee Menu</w:t>
        </w:r>
      </w:ins>
    </w:p>
    <w:p w:rsidR="005A425D" w:rsidRDefault="005A425D" w:rsidP="005A425D">
      <w:pPr>
        <w:numPr>
          <w:ilvl w:val="0"/>
          <w:numId w:val="33"/>
        </w:numPr>
        <w:rPr>
          <w:ins w:id="476" w:author="Tran Ba Tien" w:date="2012-01-11T22:39:00Z"/>
        </w:rPr>
      </w:pPr>
      <w:ins w:id="477" w:author="Tran Ba Tien" w:date="2012-01-11T22:39:00Z">
        <w:r>
          <w:t>Check the following Employee User Account:</w:t>
        </w:r>
      </w:ins>
    </w:p>
    <w:p w:rsidR="005A425D" w:rsidRDefault="005A425D" w:rsidP="005A425D">
      <w:pPr>
        <w:numPr>
          <w:ilvl w:val="1"/>
          <w:numId w:val="33"/>
        </w:numPr>
        <w:rPr>
          <w:ins w:id="478" w:author="Tran Ba Tien" w:date="2012-01-11T22:39:00Z"/>
        </w:rPr>
      </w:pPr>
      <w:ins w:id="479" w:author="Tran Ba Tien" w:date="2012-01-11T22:39:00Z">
        <w:r w:rsidRPr="0058297D">
          <w:t>Staff Code</w:t>
        </w:r>
        <w:r w:rsidRPr="0058297D">
          <w:tab/>
          <w:t>NKDO037</w:t>
        </w:r>
      </w:ins>
    </w:p>
    <w:p w:rsidR="005A425D" w:rsidRDefault="005A425D" w:rsidP="005A425D">
      <w:pPr>
        <w:numPr>
          <w:ilvl w:val="1"/>
          <w:numId w:val="33"/>
        </w:numPr>
        <w:rPr>
          <w:ins w:id="480" w:author="Tran Ba Tien" w:date="2012-01-11T22:39:00Z"/>
        </w:rPr>
      </w:pPr>
      <w:ins w:id="481" w:author="Tran Ba Tien" w:date="2012-01-11T22:39:00Z">
        <w:r>
          <w:t>Staff Code</w:t>
        </w:r>
        <w:r>
          <w:tab/>
          <w:t>NKDO041</w:t>
        </w:r>
      </w:ins>
    </w:p>
    <w:p w:rsidR="005A425D" w:rsidRDefault="005A425D" w:rsidP="005A425D">
      <w:pPr>
        <w:numPr>
          <w:ilvl w:val="0"/>
          <w:numId w:val="33"/>
        </w:numPr>
        <w:rPr>
          <w:ins w:id="482" w:author="Tran Ba Tien" w:date="2012-01-11T22:39:00Z"/>
        </w:rPr>
      </w:pPr>
      <w:ins w:id="483" w:author="Tran Ba Tien" w:date="2012-01-11T22:39:00Z">
        <w:r>
          <w:t xml:space="preserve">Click on </w:t>
        </w:r>
        <w:r>
          <w:rPr>
            <w:b/>
          </w:rPr>
          <w:t>Delete</w:t>
        </w:r>
        <w:r>
          <w:t xml:space="preserve"> button</w:t>
        </w:r>
      </w:ins>
    </w:p>
    <w:p w:rsidR="002157F8" w:rsidDel="005A425D" w:rsidRDefault="005A425D" w:rsidP="005A425D">
      <w:pPr>
        <w:numPr>
          <w:ilvl w:val="0"/>
          <w:numId w:val="33"/>
        </w:numPr>
        <w:rPr>
          <w:del w:id="484" w:author="Tran Ba Tien" w:date="2012-01-11T22:39:00Z"/>
        </w:rPr>
      </w:pPr>
      <w:ins w:id="485" w:author="Tran Ba Tien" w:date="2012-01-11T22:39:00Z">
        <w:r>
          <w:t xml:space="preserve">Use </w:t>
        </w:r>
        <w:r>
          <w:rPr>
            <w:b/>
            <w:bCs/>
          </w:rPr>
          <w:t>the updated employee list</w:t>
        </w:r>
        <w:r>
          <w:t xml:space="preserve"> to check that the Employee User Account has been successfully entered into the database.</w:t>
        </w:r>
      </w:ins>
      <w:del w:id="486" w:author="Tran Ba Tien" w:date="2012-01-11T22:39:00Z">
        <w:r w:rsidR="002157F8" w:rsidDel="005A425D">
          <w:delText xml:space="preserve">Select the </w:delText>
        </w:r>
        <w:r w:rsidR="002157F8" w:rsidRPr="00387255" w:rsidDel="005A425D">
          <w:rPr>
            <w:b/>
            <w:bCs/>
          </w:rPr>
          <w:delText xml:space="preserve">Delete </w:delText>
        </w:r>
        <w:r w:rsidR="002157F8" w:rsidDel="005A425D">
          <w:rPr>
            <w:b/>
            <w:bCs/>
          </w:rPr>
          <w:delText xml:space="preserve">Employee User Account </w:delText>
        </w:r>
        <w:r w:rsidR="002157F8" w:rsidDel="005A425D">
          <w:delText xml:space="preserve">command from the </w:delText>
        </w:r>
        <w:r w:rsidR="002157F8" w:rsidDel="005A425D">
          <w:rPr>
            <w:b/>
            <w:bCs/>
          </w:rPr>
          <w:delText>Employee User Account Menu</w:delText>
        </w:r>
        <w:r w:rsidR="002157F8" w:rsidDel="005A425D">
          <w:delText xml:space="preserve">. </w:delText>
        </w:r>
      </w:del>
    </w:p>
    <w:p w:rsidR="002157F8" w:rsidDel="005A425D" w:rsidRDefault="002157F8" w:rsidP="004C6BFA">
      <w:pPr>
        <w:numPr>
          <w:ilvl w:val="0"/>
          <w:numId w:val="33"/>
        </w:numPr>
        <w:rPr>
          <w:del w:id="487" w:author="Tran Ba Tien" w:date="2012-01-11T22:39:00Z"/>
        </w:rPr>
      </w:pPr>
      <w:del w:id="488" w:author="Tran Ba Tien" w:date="2012-01-11T22:39:00Z">
        <w:r w:rsidDel="005A425D">
          <w:delText>Delete the following Employee User Account:</w:delText>
        </w:r>
      </w:del>
    </w:p>
    <w:p w:rsidR="0033199F" w:rsidDel="005A425D" w:rsidRDefault="0033199F" w:rsidP="0033199F">
      <w:pPr>
        <w:numPr>
          <w:ilvl w:val="1"/>
          <w:numId w:val="33"/>
        </w:numPr>
        <w:rPr>
          <w:del w:id="489" w:author="Tran Ba Tien" w:date="2012-01-11T22:39:00Z"/>
        </w:rPr>
      </w:pPr>
      <w:del w:id="490" w:author="Tran Ba Tien" w:date="2012-01-11T22:39:00Z">
        <w:r w:rsidRPr="0058297D" w:rsidDel="005A425D">
          <w:delText>Staff Code</w:delText>
        </w:r>
        <w:r w:rsidRPr="0058297D" w:rsidDel="005A425D">
          <w:tab/>
          <w:delText>NKDO037</w:delText>
        </w:r>
      </w:del>
    </w:p>
    <w:p w:rsidR="0033199F" w:rsidDel="005A425D" w:rsidRDefault="0033199F" w:rsidP="0033199F">
      <w:pPr>
        <w:numPr>
          <w:ilvl w:val="1"/>
          <w:numId w:val="33"/>
        </w:numPr>
        <w:rPr>
          <w:del w:id="491" w:author="Tran Ba Tien" w:date="2012-01-11T22:39:00Z"/>
        </w:rPr>
      </w:pPr>
      <w:del w:id="492" w:author="Tran Ba Tien" w:date="2012-01-11T22:39:00Z">
        <w:r w:rsidDel="005A425D">
          <w:delText>Staff Code</w:delText>
        </w:r>
        <w:r w:rsidDel="005A425D">
          <w:tab/>
          <w:delText>NKDO041</w:delText>
        </w:r>
      </w:del>
    </w:p>
    <w:p w:rsidR="002157F8" w:rsidRDefault="002157F8" w:rsidP="004C6BFA">
      <w:pPr>
        <w:numPr>
          <w:ilvl w:val="0"/>
          <w:numId w:val="33"/>
        </w:numPr>
      </w:pPr>
      <w:del w:id="493" w:author="Tran Ba Tien" w:date="2012-01-11T22:39:00Z">
        <w:r w:rsidDel="005A425D">
          <w:delText xml:space="preserve">Use </w:delText>
        </w:r>
        <w:r w:rsidRPr="00792A67" w:rsidDel="005A425D">
          <w:rPr>
            <w:b/>
            <w:bCs/>
          </w:rPr>
          <w:delText xml:space="preserve">View </w:delText>
        </w:r>
        <w:r w:rsidDel="005A425D">
          <w:rPr>
            <w:b/>
            <w:bCs/>
          </w:rPr>
          <w:delText xml:space="preserve">Employee User Account </w:delText>
        </w:r>
        <w:r w:rsidDel="005A425D">
          <w:delText xml:space="preserve">command from the </w:delText>
        </w:r>
        <w:r w:rsidDel="005A425D">
          <w:rPr>
            <w:b/>
            <w:bCs/>
          </w:rPr>
          <w:delText>Employee User Account Menu</w:delText>
        </w:r>
        <w:r w:rsidDel="005A425D">
          <w:delText xml:space="preserve"> to check that the Employee User Account has been successfully entered into the database.</w:delText>
        </w:r>
      </w:del>
    </w:p>
    <w:p w:rsidR="002157F8" w:rsidRDefault="002157F8" w:rsidP="004C6BFA">
      <w:pPr>
        <w:numPr>
          <w:ilvl w:val="0"/>
          <w:numId w:val="33"/>
        </w:numPr>
      </w:pPr>
      <w:r>
        <w:t>Print out the screen shots of the list of Employee User Account to demonstrate the Employee User Account are no longer stored in the database</w:t>
      </w:r>
    </w:p>
    <w:p w:rsidR="002157F8" w:rsidRPr="00AC0930" w:rsidRDefault="002157F8" w:rsidP="00AC0930">
      <w:pPr>
        <w:rPr>
          <w:rFonts w:cs="Times New Roman"/>
        </w:rPr>
      </w:pPr>
    </w:p>
    <w:p w:rsidR="002157F8" w:rsidRDefault="002157F8" w:rsidP="00AC0930">
      <w:pPr>
        <w:pStyle w:val="Heading2"/>
      </w:pPr>
      <w:bookmarkStart w:id="494" w:name="_Toc313538239"/>
      <w:r>
        <w:t>Manage Workflows</w:t>
      </w:r>
      <w:bookmarkEnd w:id="494"/>
    </w:p>
    <w:p w:rsidR="002157F8" w:rsidRDefault="002157F8" w:rsidP="00713F1F">
      <w:pPr>
        <w:rPr>
          <w:rStyle w:val="SoDAField"/>
          <w:color w:val="auto"/>
        </w:rPr>
      </w:pPr>
      <w:r>
        <w:t xml:space="preserve">The aim of this test is to </w:t>
      </w:r>
      <w:r>
        <w:rPr>
          <w:rStyle w:val="SoDAField"/>
          <w:color w:val="auto"/>
        </w:rPr>
        <w:t>verify that the facilities to manage the workflow operate as specified in the specifications (ref 4, 17).</w:t>
      </w:r>
    </w:p>
    <w:p w:rsidR="002157F8" w:rsidRDefault="002157F8" w:rsidP="0032766E">
      <w:pPr>
        <w:pStyle w:val="Heading3"/>
      </w:pPr>
      <w:bookmarkStart w:id="495" w:name="_Toc313538240"/>
      <w:r>
        <w:t>Test: Create Workflow</w:t>
      </w:r>
      <w:bookmarkEnd w:id="495"/>
    </w:p>
    <w:p w:rsidR="002157F8" w:rsidRDefault="002157F8" w:rsidP="004C6BFA">
      <w:pPr>
        <w:numPr>
          <w:ilvl w:val="0"/>
          <w:numId w:val="34"/>
        </w:numPr>
      </w:pPr>
      <w:r>
        <w:t xml:space="preserve">Before commencing, ensure that the database table storing the Workflow data is empty, and that the user account that is logged in has an </w:t>
      </w:r>
      <w:r w:rsidRPr="00B66F47">
        <w:rPr>
          <w:b/>
          <w:bCs/>
        </w:rPr>
        <w:t>Admin</w:t>
      </w:r>
      <w:r>
        <w:t xml:space="preserve"> role.</w:t>
      </w:r>
    </w:p>
    <w:p w:rsidR="002157F8" w:rsidRDefault="002157F8" w:rsidP="004C6BFA">
      <w:pPr>
        <w:numPr>
          <w:ilvl w:val="0"/>
          <w:numId w:val="34"/>
        </w:numPr>
      </w:pPr>
      <w:r>
        <w:t xml:space="preserve">Select the </w:t>
      </w:r>
      <w:r>
        <w:rPr>
          <w:b/>
          <w:bCs/>
        </w:rPr>
        <w:t xml:space="preserve">Create Workflow </w:t>
      </w:r>
      <w:r>
        <w:t xml:space="preserve">command from the </w:t>
      </w:r>
      <w:r>
        <w:rPr>
          <w:b/>
          <w:bCs/>
        </w:rPr>
        <w:t>Workflow Menu</w:t>
      </w:r>
      <w:r>
        <w:t>. Add the Workflow data as shown in Figure 3.5.</w:t>
      </w:r>
    </w:p>
    <w:p w:rsidR="002157F8" w:rsidRDefault="002157F8" w:rsidP="004C6BFA">
      <w:pPr>
        <w:numPr>
          <w:ilvl w:val="0"/>
          <w:numId w:val="34"/>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4"/>
        </w:numPr>
      </w:pPr>
      <w:r>
        <w:t>Print out the screen shots of the following Workflow to demonstrate the correct data was stored:</w:t>
      </w:r>
    </w:p>
    <w:p w:rsidR="002157F8" w:rsidRDefault="005F07CF" w:rsidP="004C6BFA">
      <w:pPr>
        <w:numPr>
          <w:ilvl w:val="1"/>
          <w:numId w:val="34"/>
        </w:numPr>
      </w:pPr>
      <w:r w:rsidRPr="004E5864">
        <w:t>Sales Dept. to Graphic Dept.</w:t>
      </w:r>
    </w:p>
    <w:p w:rsidR="002157F8" w:rsidRDefault="005F07CF" w:rsidP="004C6BFA">
      <w:pPr>
        <w:numPr>
          <w:ilvl w:val="1"/>
          <w:numId w:val="34"/>
        </w:numPr>
      </w:pPr>
      <w:r w:rsidRPr="004E5864">
        <w:t>Pre-Production Dept. to Engraving Dept.</w:t>
      </w:r>
    </w:p>
    <w:p w:rsidR="002157F8" w:rsidRDefault="002157F8" w:rsidP="0032766E">
      <w:pPr>
        <w:pStyle w:val="Heading3"/>
      </w:pPr>
      <w:bookmarkStart w:id="496" w:name="_Toc313538241"/>
      <w:r>
        <w:t>Test: Modify Workflow Properties</w:t>
      </w:r>
      <w:bookmarkEnd w:id="496"/>
    </w:p>
    <w:p w:rsidR="002157F8" w:rsidRDefault="002157F8" w:rsidP="004C6BFA">
      <w:pPr>
        <w:numPr>
          <w:ilvl w:val="0"/>
          <w:numId w:val="35"/>
        </w:numPr>
      </w:pPr>
      <w:r>
        <w:t xml:space="preserve">Select the </w:t>
      </w:r>
      <w:r>
        <w:rPr>
          <w:b/>
          <w:bCs/>
        </w:rPr>
        <w:t xml:space="preserve">Modify Workflow Properties </w:t>
      </w:r>
      <w:r>
        <w:t xml:space="preserve">command from the </w:t>
      </w:r>
      <w:r>
        <w:rPr>
          <w:b/>
          <w:bCs/>
        </w:rPr>
        <w:t>Workflow Menu</w:t>
      </w:r>
      <w:r>
        <w:t xml:space="preserve">. </w:t>
      </w:r>
    </w:p>
    <w:p w:rsidR="002157F8" w:rsidRDefault="002157F8" w:rsidP="004C6BFA">
      <w:pPr>
        <w:numPr>
          <w:ilvl w:val="0"/>
          <w:numId w:val="35"/>
        </w:numPr>
      </w:pPr>
      <w:r>
        <w:t>Edit the first Workflow to the following:</w:t>
      </w:r>
    </w:p>
    <w:p w:rsidR="002157F8" w:rsidRDefault="005F07CF" w:rsidP="004C6BFA">
      <w:pPr>
        <w:numPr>
          <w:ilvl w:val="1"/>
          <w:numId w:val="35"/>
        </w:numPr>
      </w:pPr>
      <w:r w:rsidRPr="004E5864">
        <w:lastRenderedPageBreak/>
        <w:t>Production Management Dept. to Shipping Dept.</w:t>
      </w:r>
    </w:p>
    <w:p w:rsidR="002157F8" w:rsidRDefault="002157F8" w:rsidP="004C6BFA">
      <w:pPr>
        <w:numPr>
          <w:ilvl w:val="0"/>
          <w:numId w:val="35"/>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entered into the database.</w:t>
      </w:r>
    </w:p>
    <w:p w:rsidR="002157F8" w:rsidRDefault="002157F8" w:rsidP="004C6BFA">
      <w:pPr>
        <w:numPr>
          <w:ilvl w:val="0"/>
          <w:numId w:val="35"/>
        </w:numPr>
      </w:pPr>
      <w:r>
        <w:t>Print out the screen shots of the edited Workflow to demonstrate the correct data was changed</w:t>
      </w:r>
    </w:p>
    <w:p w:rsidR="002157F8" w:rsidRDefault="002157F8" w:rsidP="004C6BFA">
      <w:pPr>
        <w:numPr>
          <w:ilvl w:val="0"/>
          <w:numId w:val="35"/>
        </w:numPr>
      </w:pPr>
      <w:r>
        <w:t>Un-do the edit changing the entry back to the original Workflow.</w:t>
      </w:r>
    </w:p>
    <w:p w:rsidR="002157F8" w:rsidRDefault="002157F8" w:rsidP="0032766E">
      <w:pPr>
        <w:pStyle w:val="Heading3"/>
      </w:pPr>
      <w:bookmarkStart w:id="497" w:name="_Toc313538242"/>
      <w:r>
        <w:t>Test: Deactivate Workflow</w:t>
      </w:r>
      <w:bookmarkEnd w:id="497"/>
    </w:p>
    <w:p w:rsidR="002157F8" w:rsidRDefault="002157F8" w:rsidP="004C6BFA">
      <w:pPr>
        <w:numPr>
          <w:ilvl w:val="0"/>
          <w:numId w:val="36"/>
        </w:numPr>
      </w:pPr>
      <w:r>
        <w:t xml:space="preserve">Select the </w:t>
      </w:r>
      <w:r>
        <w:rPr>
          <w:b/>
          <w:bCs/>
        </w:rPr>
        <w:t xml:space="preserve">Deactivate Workflow </w:t>
      </w:r>
      <w:r>
        <w:t xml:space="preserve">command from the </w:t>
      </w:r>
      <w:r>
        <w:rPr>
          <w:b/>
          <w:bCs/>
        </w:rPr>
        <w:t>Workflow Menu</w:t>
      </w:r>
      <w:r>
        <w:t xml:space="preserve">. </w:t>
      </w:r>
    </w:p>
    <w:p w:rsidR="002157F8" w:rsidRDefault="002157F8" w:rsidP="004C6BFA">
      <w:pPr>
        <w:numPr>
          <w:ilvl w:val="0"/>
          <w:numId w:val="36"/>
        </w:numPr>
      </w:pPr>
      <w:r>
        <w:t>Deactivate the following Workflows:</w:t>
      </w:r>
    </w:p>
    <w:p w:rsidR="005F07CF" w:rsidRDefault="005F07CF" w:rsidP="005F07CF">
      <w:pPr>
        <w:numPr>
          <w:ilvl w:val="1"/>
          <w:numId w:val="36"/>
        </w:numPr>
      </w:pPr>
      <w:r w:rsidRPr="004E5864">
        <w:t>Sales Dept. to Graphic Dept.</w:t>
      </w:r>
    </w:p>
    <w:p w:rsidR="005F07CF" w:rsidRDefault="005F07CF" w:rsidP="005F07CF">
      <w:pPr>
        <w:numPr>
          <w:ilvl w:val="1"/>
          <w:numId w:val="36"/>
        </w:numPr>
      </w:pPr>
      <w:r w:rsidRPr="004E5864">
        <w:t>Pre-Production Dept. to Engraving Dept.</w:t>
      </w:r>
    </w:p>
    <w:p w:rsidR="002157F8" w:rsidRDefault="002157F8" w:rsidP="004C6BFA">
      <w:pPr>
        <w:numPr>
          <w:ilvl w:val="0"/>
          <w:numId w:val="36"/>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deactivated.</w:t>
      </w:r>
    </w:p>
    <w:p w:rsidR="002157F8" w:rsidRDefault="002157F8" w:rsidP="004C6BFA">
      <w:pPr>
        <w:numPr>
          <w:ilvl w:val="0"/>
          <w:numId w:val="36"/>
        </w:numPr>
      </w:pPr>
      <w:r>
        <w:t>Print out the screen shots of the list of Workflow to demonstrate the Workflow has been deactivated.</w:t>
      </w:r>
    </w:p>
    <w:p w:rsidR="002157F8" w:rsidRDefault="002157F8" w:rsidP="0032766E">
      <w:pPr>
        <w:pStyle w:val="Heading3"/>
      </w:pPr>
      <w:bookmarkStart w:id="498" w:name="_Toc313538243"/>
      <w:r>
        <w:t>Test: Activate Workflow</w:t>
      </w:r>
      <w:bookmarkEnd w:id="498"/>
    </w:p>
    <w:p w:rsidR="002157F8" w:rsidRDefault="002157F8" w:rsidP="004C6BFA">
      <w:pPr>
        <w:numPr>
          <w:ilvl w:val="0"/>
          <w:numId w:val="37"/>
        </w:numPr>
      </w:pPr>
      <w:r>
        <w:t xml:space="preserve">Select the </w:t>
      </w:r>
      <w:r>
        <w:rPr>
          <w:b/>
          <w:bCs/>
        </w:rPr>
        <w:t xml:space="preserve">Activate Workflow </w:t>
      </w:r>
      <w:r>
        <w:t xml:space="preserve">command from the </w:t>
      </w:r>
      <w:r>
        <w:rPr>
          <w:b/>
          <w:bCs/>
        </w:rPr>
        <w:t>Workflow Menu</w:t>
      </w:r>
      <w:r>
        <w:t xml:space="preserve">. </w:t>
      </w:r>
    </w:p>
    <w:p w:rsidR="002157F8" w:rsidRDefault="002157F8" w:rsidP="004C6BFA">
      <w:pPr>
        <w:numPr>
          <w:ilvl w:val="0"/>
          <w:numId w:val="37"/>
        </w:numPr>
      </w:pPr>
      <w:r>
        <w:t>Activate the following Workflows:</w:t>
      </w:r>
    </w:p>
    <w:p w:rsidR="002157F8" w:rsidRDefault="00171EE5" w:rsidP="004C6BFA">
      <w:pPr>
        <w:numPr>
          <w:ilvl w:val="1"/>
          <w:numId w:val="37"/>
        </w:numPr>
      </w:pPr>
      <w:r w:rsidRPr="004E5864">
        <w:t>Quality Control 2 to Production Management Dept.</w:t>
      </w:r>
    </w:p>
    <w:p w:rsidR="002157F8" w:rsidRDefault="00171EE5" w:rsidP="004C6BFA">
      <w:pPr>
        <w:numPr>
          <w:ilvl w:val="1"/>
          <w:numId w:val="37"/>
        </w:numPr>
      </w:pPr>
      <w:r w:rsidRPr="004E5864">
        <w:t>Mechanical Dept. to Pre-Production</w:t>
      </w:r>
    </w:p>
    <w:p w:rsidR="002157F8" w:rsidRDefault="002157F8" w:rsidP="004C6BFA">
      <w:pPr>
        <w:numPr>
          <w:ilvl w:val="0"/>
          <w:numId w:val="37"/>
        </w:numPr>
      </w:pPr>
      <w:r>
        <w:t xml:space="preserve">Use </w:t>
      </w:r>
      <w:r w:rsidRPr="00792A67">
        <w:rPr>
          <w:b/>
          <w:bCs/>
        </w:rPr>
        <w:t xml:space="preserve">View </w:t>
      </w:r>
      <w:r>
        <w:rPr>
          <w:b/>
          <w:bCs/>
        </w:rPr>
        <w:t xml:space="preserve">Workflow </w:t>
      </w:r>
      <w:r>
        <w:t xml:space="preserve">command from the </w:t>
      </w:r>
      <w:r>
        <w:rPr>
          <w:b/>
          <w:bCs/>
        </w:rPr>
        <w:t>Workflow Menu</w:t>
      </w:r>
      <w:r>
        <w:t xml:space="preserve"> to check that the Workflow has been successfully activated.</w:t>
      </w:r>
    </w:p>
    <w:p w:rsidR="002157F8" w:rsidRDefault="002157F8" w:rsidP="004C6BFA">
      <w:pPr>
        <w:numPr>
          <w:ilvl w:val="0"/>
          <w:numId w:val="37"/>
        </w:numPr>
      </w:pPr>
      <w:r>
        <w:t>Print out the screen shots of the list of Workflow to demonstrate the Workflow has been activated.</w:t>
      </w:r>
    </w:p>
    <w:p w:rsidR="002157F8" w:rsidRPr="00AC0930" w:rsidRDefault="002157F8" w:rsidP="00502193">
      <w:pPr>
        <w:ind w:left="0"/>
        <w:rPr>
          <w:rFonts w:cs="Times New Roman"/>
        </w:rPr>
      </w:pPr>
    </w:p>
    <w:p w:rsidR="002157F8" w:rsidRDefault="002157F8" w:rsidP="00252867">
      <w:pPr>
        <w:pStyle w:val="Heading2"/>
      </w:pPr>
      <w:bookmarkStart w:id="499" w:name="_Toc313538244"/>
      <w:r>
        <w:t>Manage Steps</w:t>
      </w:r>
      <w:bookmarkEnd w:id="499"/>
    </w:p>
    <w:p w:rsidR="002157F8" w:rsidRDefault="002157F8" w:rsidP="00252867">
      <w:pPr>
        <w:rPr>
          <w:rStyle w:val="SoDAField"/>
          <w:color w:val="auto"/>
        </w:rPr>
      </w:pPr>
      <w:r>
        <w:t xml:space="preserve">The aim of this test is to </w:t>
      </w:r>
      <w:r>
        <w:rPr>
          <w:rStyle w:val="SoDAField"/>
          <w:color w:val="auto"/>
        </w:rPr>
        <w:t>verify that the facilities to manage the steps operate as specified in the specifications (ref 4, 17, 18).</w:t>
      </w:r>
    </w:p>
    <w:p w:rsidR="002157F8" w:rsidRDefault="002157F8" w:rsidP="00F3235F">
      <w:pPr>
        <w:pStyle w:val="Heading3"/>
      </w:pPr>
      <w:bookmarkStart w:id="500" w:name="_Toc313538245"/>
      <w:bookmarkStart w:id="501" w:name="_Ref313206455"/>
      <w:r>
        <w:t>Test: Create Step</w:t>
      </w:r>
      <w:bookmarkEnd w:id="500"/>
    </w:p>
    <w:p w:rsidR="002157F8" w:rsidRDefault="002157F8" w:rsidP="004C6BFA">
      <w:pPr>
        <w:numPr>
          <w:ilvl w:val="0"/>
          <w:numId w:val="41"/>
        </w:numPr>
      </w:pPr>
      <w:r>
        <w:t xml:space="preserve">Before commencing, ensure that the database table storing the Step data is empty, and that the user account that is logged in has an </w:t>
      </w:r>
      <w:r w:rsidRPr="00B66F47">
        <w:rPr>
          <w:b/>
          <w:bCs/>
        </w:rPr>
        <w:t>Admin</w:t>
      </w:r>
      <w:r>
        <w:t xml:space="preserve"> role.</w:t>
      </w:r>
    </w:p>
    <w:p w:rsidR="002157F8" w:rsidRDefault="002157F8" w:rsidP="004C6BFA">
      <w:pPr>
        <w:numPr>
          <w:ilvl w:val="0"/>
          <w:numId w:val="41"/>
        </w:numPr>
      </w:pPr>
      <w:r>
        <w:t xml:space="preserve">Select the </w:t>
      </w:r>
      <w:r>
        <w:rPr>
          <w:b/>
          <w:bCs/>
        </w:rPr>
        <w:t xml:space="preserve">Create Step </w:t>
      </w:r>
      <w:r>
        <w:t xml:space="preserve">command from the </w:t>
      </w:r>
      <w:r>
        <w:rPr>
          <w:b/>
          <w:bCs/>
        </w:rPr>
        <w:t>Step Menu</w:t>
      </w:r>
      <w:r>
        <w:t>. Add the Step data as shown in Figure 3.5.</w:t>
      </w:r>
    </w:p>
    <w:p w:rsidR="002157F8" w:rsidRDefault="002157F8" w:rsidP="004C6BFA">
      <w:pPr>
        <w:numPr>
          <w:ilvl w:val="0"/>
          <w:numId w:val="41"/>
        </w:numPr>
      </w:pPr>
      <w:r>
        <w:lastRenderedPageBreak/>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1"/>
        </w:numPr>
      </w:pPr>
      <w:r>
        <w:t>Print out the screen shots of the following Step to demonstrate the correct data was stored:</w:t>
      </w:r>
    </w:p>
    <w:p w:rsidR="000C1989" w:rsidRDefault="000C1989" w:rsidP="000C1989">
      <w:pPr>
        <w:numPr>
          <w:ilvl w:val="1"/>
          <w:numId w:val="41"/>
        </w:numPr>
      </w:pPr>
      <w:bookmarkStart w:id="502" w:name="_Toc313538246"/>
      <w:r w:rsidRPr="004E5864">
        <w:t>Quality Control 2 to Production Management Dept.</w:t>
      </w:r>
    </w:p>
    <w:p w:rsidR="000C1989" w:rsidRDefault="000C1989" w:rsidP="000C1989">
      <w:pPr>
        <w:numPr>
          <w:ilvl w:val="1"/>
          <w:numId w:val="41"/>
        </w:numPr>
      </w:pPr>
      <w:r w:rsidRPr="004E5864">
        <w:t>Mechanical Dept. to Pre-Production</w:t>
      </w:r>
    </w:p>
    <w:p w:rsidR="002157F8" w:rsidRDefault="002157F8" w:rsidP="00F3235F">
      <w:pPr>
        <w:pStyle w:val="Heading3"/>
      </w:pPr>
      <w:r>
        <w:t>Test: Modify Step Properties</w:t>
      </w:r>
      <w:bookmarkEnd w:id="502"/>
    </w:p>
    <w:p w:rsidR="002157F8" w:rsidRDefault="002157F8" w:rsidP="004C6BFA">
      <w:pPr>
        <w:numPr>
          <w:ilvl w:val="0"/>
          <w:numId w:val="40"/>
        </w:numPr>
      </w:pPr>
      <w:r>
        <w:t xml:space="preserve">Select the </w:t>
      </w:r>
      <w:r>
        <w:rPr>
          <w:b/>
          <w:bCs/>
        </w:rPr>
        <w:t xml:space="preserve">Modify Step Properties </w:t>
      </w:r>
      <w:r>
        <w:t xml:space="preserve">command from the </w:t>
      </w:r>
      <w:r>
        <w:rPr>
          <w:b/>
          <w:bCs/>
        </w:rPr>
        <w:t>Step Menu</w:t>
      </w:r>
      <w:r>
        <w:t xml:space="preserve">. </w:t>
      </w:r>
    </w:p>
    <w:p w:rsidR="002157F8" w:rsidRDefault="002157F8" w:rsidP="004C6BFA">
      <w:pPr>
        <w:numPr>
          <w:ilvl w:val="0"/>
          <w:numId w:val="40"/>
        </w:numPr>
      </w:pPr>
      <w:r>
        <w:t>Edit the first Step to the following:</w:t>
      </w:r>
    </w:p>
    <w:p w:rsidR="002157F8" w:rsidRDefault="000C1989" w:rsidP="004C6BFA">
      <w:pPr>
        <w:numPr>
          <w:ilvl w:val="1"/>
          <w:numId w:val="40"/>
        </w:numPr>
      </w:pPr>
      <w:r w:rsidRPr="004E5864">
        <w:t>Post-Production Dept. to Printing Dept. (1) after Engraving</w:t>
      </w:r>
    </w:p>
    <w:p w:rsidR="002157F8" w:rsidRDefault="002157F8" w:rsidP="004C6BFA">
      <w:pPr>
        <w:numPr>
          <w:ilvl w:val="0"/>
          <w:numId w:val="40"/>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entered into the database.</w:t>
      </w:r>
    </w:p>
    <w:p w:rsidR="002157F8" w:rsidRDefault="002157F8" w:rsidP="004C6BFA">
      <w:pPr>
        <w:numPr>
          <w:ilvl w:val="0"/>
          <w:numId w:val="40"/>
        </w:numPr>
      </w:pPr>
      <w:r>
        <w:t>Print out the screen shots of the edited Step to demonstrate the correct data was changed</w:t>
      </w:r>
    </w:p>
    <w:p w:rsidR="002157F8" w:rsidRDefault="002157F8" w:rsidP="004C6BFA">
      <w:pPr>
        <w:numPr>
          <w:ilvl w:val="0"/>
          <w:numId w:val="40"/>
        </w:numPr>
      </w:pPr>
      <w:r>
        <w:t>Un-do the edit changing the entry back to the original Step.</w:t>
      </w:r>
    </w:p>
    <w:p w:rsidR="002157F8" w:rsidRDefault="002157F8" w:rsidP="00F3235F">
      <w:pPr>
        <w:pStyle w:val="Heading3"/>
      </w:pPr>
      <w:bookmarkStart w:id="503" w:name="_Toc313538247"/>
      <w:r>
        <w:t>Test: Deactivate Step</w:t>
      </w:r>
      <w:bookmarkEnd w:id="503"/>
    </w:p>
    <w:p w:rsidR="002157F8" w:rsidRDefault="002157F8" w:rsidP="004C6BFA">
      <w:pPr>
        <w:numPr>
          <w:ilvl w:val="0"/>
          <w:numId w:val="39"/>
        </w:numPr>
      </w:pPr>
      <w:r>
        <w:t xml:space="preserve">Select the </w:t>
      </w:r>
      <w:r>
        <w:rPr>
          <w:b/>
          <w:bCs/>
        </w:rPr>
        <w:t xml:space="preserve">Deactivate Step </w:t>
      </w:r>
      <w:r>
        <w:t xml:space="preserve">command from the </w:t>
      </w:r>
      <w:r>
        <w:rPr>
          <w:b/>
          <w:bCs/>
        </w:rPr>
        <w:t>Step Menu</w:t>
      </w:r>
      <w:r>
        <w:t xml:space="preserve">. </w:t>
      </w:r>
    </w:p>
    <w:p w:rsidR="002157F8" w:rsidRDefault="002157F8" w:rsidP="004C6BFA">
      <w:pPr>
        <w:numPr>
          <w:ilvl w:val="0"/>
          <w:numId w:val="39"/>
        </w:numPr>
      </w:pPr>
      <w:r>
        <w:t>Deactivate the following Steps:</w:t>
      </w:r>
    </w:p>
    <w:p w:rsidR="000C1989" w:rsidRDefault="000C1989" w:rsidP="000C1989">
      <w:pPr>
        <w:numPr>
          <w:ilvl w:val="1"/>
          <w:numId w:val="39"/>
        </w:numPr>
      </w:pPr>
      <w:r w:rsidRPr="004E5864">
        <w:t>Quality Control 2 to Production Management Dept.</w:t>
      </w:r>
    </w:p>
    <w:p w:rsidR="000C1989" w:rsidRDefault="000C1989" w:rsidP="000C1989">
      <w:pPr>
        <w:numPr>
          <w:ilvl w:val="1"/>
          <w:numId w:val="39"/>
        </w:numPr>
      </w:pPr>
      <w:r w:rsidRPr="004E5864">
        <w:t>Mechanical Dept. to Pre-Production</w:t>
      </w:r>
    </w:p>
    <w:p w:rsidR="002157F8" w:rsidRDefault="002157F8" w:rsidP="004C6BFA">
      <w:pPr>
        <w:numPr>
          <w:ilvl w:val="0"/>
          <w:numId w:val="39"/>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deactivated.</w:t>
      </w:r>
    </w:p>
    <w:p w:rsidR="002157F8" w:rsidRDefault="002157F8" w:rsidP="004C6BFA">
      <w:pPr>
        <w:numPr>
          <w:ilvl w:val="0"/>
          <w:numId w:val="39"/>
        </w:numPr>
      </w:pPr>
      <w:r>
        <w:t>Print out the screen shots of the list of Step to demonstrate the Step has been deactivated.</w:t>
      </w:r>
    </w:p>
    <w:p w:rsidR="002157F8" w:rsidRDefault="002157F8" w:rsidP="00A1659B">
      <w:pPr>
        <w:pStyle w:val="Heading3"/>
      </w:pPr>
      <w:bookmarkStart w:id="504" w:name="_Toc313538248"/>
      <w:r>
        <w:t>Test: Activate Step</w:t>
      </w:r>
      <w:bookmarkEnd w:id="504"/>
    </w:p>
    <w:p w:rsidR="002157F8" w:rsidRDefault="002157F8" w:rsidP="004C6BFA">
      <w:pPr>
        <w:numPr>
          <w:ilvl w:val="0"/>
          <w:numId w:val="38"/>
        </w:numPr>
      </w:pPr>
      <w:r>
        <w:t xml:space="preserve">Select the </w:t>
      </w:r>
      <w:r>
        <w:rPr>
          <w:b/>
          <w:bCs/>
        </w:rPr>
        <w:t xml:space="preserve">Activate Step </w:t>
      </w:r>
      <w:r>
        <w:t xml:space="preserve">command from the </w:t>
      </w:r>
      <w:r>
        <w:rPr>
          <w:b/>
          <w:bCs/>
        </w:rPr>
        <w:t>Step Menu</w:t>
      </w:r>
      <w:r>
        <w:t xml:space="preserve">. </w:t>
      </w:r>
    </w:p>
    <w:p w:rsidR="002157F8" w:rsidRDefault="002157F8" w:rsidP="004C6BFA">
      <w:pPr>
        <w:numPr>
          <w:ilvl w:val="0"/>
          <w:numId w:val="38"/>
        </w:numPr>
      </w:pPr>
      <w:r>
        <w:t>Activate the following Steps:</w:t>
      </w:r>
    </w:p>
    <w:p w:rsidR="000C1989" w:rsidRDefault="000C1989" w:rsidP="000C1989">
      <w:pPr>
        <w:numPr>
          <w:ilvl w:val="1"/>
          <w:numId w:val="38"/>
        </w:numPr>
      </w:pPr>
      <w:r w:rsidRPr="004E5864">
        <w:t>Quality Control 2 to Production Management Dept.</w:t>
      </w:r>
    </w:p>
    <w:p w:rsidR="000C1989" w:rsidRDefault="000C1989" w:rsidP="000C1989">
      <w:pPr>
        <w:numPr>
          <w:ilvl w:val="1"/>
          <w:numId w:val="38"/>
        </w:numPr>
      </w:pPr>
      <w:r w:rsidRPr="004E5864">
        <w:t>Mechanical Dept. to Pre-Production</w:t>
      </w:r>
    </w:p>
    <w:p w:rsidR="002157F8" w:rsidRDefault="002157F8" w:rsidP="004C6BFA">
      <w:pPr>
        <w:numPr>
          <w:ilvl w:val="0"/>
          <w:numId w:val="38"/>
        </w:numPr>
      </w:pPr>
      <w:r>
        <w:t xml:space="preserve">Use </w:t>
      </w:r>
      <w:r w:rsidRPr="00792A67">
        <w:rPr>
          <w:b/>
          <w:bCs/>
        </w:rPr>
        <w:t xml:space="preserve">View </w:t>
      </w:r>
      <w:r>
        <w:rPr>
          <w:b/>
          <w:bCs/>
        </w:rPr>
        <w:t xml:space="preserve">Step </w:t>
      </w:r>
      <w:r>
        <w:t xml:space="preserve">command from the </w:t>
      </w:r>
      <w:r>
        <w:rPr>
          <w:b/>
          <w:bCs/>
        </w:rPr>
        <w:t>Step Menu</w:t>
      </w:r>
      <w:r>
        <w:t xml:space="preserve"> to check that the Step has been successfully activated.</w:t>
      </w:r>
    </w:p>
    <w:p w:rsidR="002157F8" w:rsidRDefault="002157F8" w:rsidP="004C6BFA">
      <w:pPr>
        <w:numPr>
          <w:ilvl w:val="0"/>
          <w:numId w:val="38"/>
        </w:numPr>
      </w:pPr>
      <w:r>
        <w:t>Print out the screen shots of the list of Step to demonstrate the Step has been activated.</w:t>
      </w:r>
    </w:p>
    <w:p w:rsidR="002157F8" w:rsidRDefault="002157F8" w:rsidP="00341287">
      <w:pPr>
        <w:pStyle w:val="Heading3"/>
      </w:pPr>
      <w:bookmarkStart w:id="505" w:name="_Toc313538249"/>
      <w:r>
        <w:lastRenderedPageBreak/>
        <w:t>Test: Print Step List</w:t>
      </w:r>
      <w:bookmarkEnd w:id="501"/>
      <w:r>
        <w:t xml:space="preserve"> Report</w:t>
      </w:r>
      <w:bookmarkEnd w:id="505"/>
    </w:p>
    <w:p w:rsidR="002157F8" w:rsidRDefault="002157F8" w:rsidP="004C6BFA">
      <w:pPr>
        <w:numPr>
          <w:ilvl w:val="0"/>
          <w:numId w:val="42"/>
        </w:numPr>
      </w:pPr>
      <w:r>
        <w:t xml:space="preserve">Select the </w:t>
      </w:r>
      <w:r>
        <w:rPr>
          <w:b/>
          <w:bCs/>
        </w:rPr>
        <w:t xml:space="preserve">Print Step List Report </w:t>
      </w:r>
      <w:r>
        <w:t xml:space="preserve">command from the </w:t>
      </w:r>
      <w:r>
        <w:rPr>
          <w:b/>
          <w:bCs/>
        </w:rPr>
        <w:t>Step Menu</w:t>
      </w:r>
      <w:r>
        <w:t xml:space="preserve">. </w:t>
      </w:r>
    </w:p>
    <w:p w:rsidR="002157F8" w:rsidRDefault="002157F8" w:rsidP="004C6BFA">
      <w:pPr>
        <w:numPr>
          <w:ilvl w:val="0"/>
          <w:numId w:val="42"/>
        </w:numPr>
      </w:pPr>
      <w:r>
        <w:t>Print the report for the following period:</w:t>
      </w:r>
    </w:p>
    <w:p w:rsidR="002157F8" w:rsidRDefault="000C1989" w:rsidP="004C6BFA">
      <w:pPr>
        <w:numPr>
          <w:ilvl w:val="1"/>
          <w:numId w:val="42"/>
        </w:numPr>
      </w:pPr>
      <w:r>
        <w:t>01 Jan 2011 to 31 Dec 2011</w:t>
      </w:r>
    </w:p>
    <w:p w:rsidR="002157F8" w:rsidRDefault="002157F8" w:rsidP="004C6BFA">
      <w:pPr>
        <w:numPr>
          <w:ilvl w:val="0"/>
          <w:numId w:val="42"/>
        </w:numPr>
      </w:pPr>
      <w:r>
        <w:t>Print out the screen shots of the list of Step to demonstrate the data printed is accurate.</w:t>
      </w:r>
    </w:p>
    <w:p w:rsidR="002157F8" w:rsidRPr="00AC0930" w:rsidRDefault="002157F8" w:rsidP="00502193">
      <w:pPr>
        <w:ind w:left="0"/>
        <w:rPr>
          <w:rFonts w:cs="Times New Roman"/>
        </w:rPr>
      </w:pPr>
    </w:p>
    <w:p w:rsidR="002157F8" w:rsidRDefault="002157F8" w:rsidP="00252867">
      <w:pPr>
        <w:pStyle w:val="Heading2"/>
      </w:pPr>
      <w:bookmarkStart w:id="506" w:name="_Toc313538250"/>
      <w:r>
        <w:t>Manage Workflow-Step Relationship</w:t>
      </w:r>
      <w:bookmarkEnd w:id="506"/>
    </w:p>
    <w:p w:rsidR="002157F8" w:rsidRPr="00AC0930" w:rsidRDefault="002157F8" w:rsidP="00252867">
      <w:pPr>
        <w:rPr>
          <w:rFonts w:cs="Times New Roman"/>
        </w:rPr>
      </w:pPr>
      <w:r>
        <w:t xml:space="preserve">The aim of this test is to </w:t>
      </w:r>
      <w:r>
        <w:rPr>
          <w:rStyle w:val="SoDAField"/>
          <w:color w:val="auto"/>
        </w:rPr>
        <w:t>verify that the facilities to manage the workflow-step relationship operate as specified in the specifications (ref 4, 17).</w:t>
      </w:r>
    </w:p>
    <w:p w:rsidR="002157F8" w:rsidRDefault="002157F8" w:rsidP="001669F0">
      <w:pPr>
        <w:pStyle w:val="Heading3"/>
      </w:pPr>
      <w:bookmarkStart w:id="507" w:name="_Toc313538251"/>
      <w:r>
        <w:t>Test: Add Workflow-Steps Relationship</w:t>
      </w:r>
      <w:bookmarkEnd w:id="507"/>
    </w:p>
    <w:p w:rsidR="002157F8" w:rsidRDefault="002157F8" w:rsidP="004C6BFA">
      <w:pPr>
        <w:numPr>
          <w:ilvl w:val="0"/>
          <w:numId w:val="43"/>
        </w:numPr>
      </w:pPr>
      <w:r>
        <w:t>Before commencing, ensure that the database table storing the Workflow-Steps Relationship data is empty.</w:t>
      </w:r>
    </w:p>
    <w:p w:rsidR="002157F8" w:rsidRDefault="002157F8" w:rsidP="004C6BFA">
      <w:pPr>
        <w:numPr>
          <w:ilvl w:val="0"/>
          <w:numId w:val="43"/>
        </w:numPr>
      </w:pPr>
      <w:r>
        <w:t xml:space="preserve">Select the </w:t>
      </w:r>
      <w:r w:rsidRPr="00B55D34">
        <w:rPr>
          <w:b/>
          <w:bCs/>
        </w:rPr>
        <w:t xml:space="preserve">Add </w:t>
      </w:r>
      <w:r>
        <w:rPr>
          <w:b/>
          <w:bCs/>
        </w:rPr>
        <w:t>Workflow-Steps Relationship</w:t>
      </w:r>
      <w:r>
        <w:t xml:space="preserve"> command from the </w:t>
      </w:r>
      <w:r>
        <w:rPr>
          <w:b/>
          <w:bCs/>
        </w:rPr>
        <w:t>Workflow Menu</w:t>
      </w:r>
      <w:r>
        <w:t>. Select the role and add the rights as given in Figure 3.6</w:t>
      </w:r>
    </w:p>
    <w:p w:rsidR="002157F8" w:rsidRDefault="002157F8" w:rsidP="004C6BFA">
      <w:pPr>
        <w:numPr>
          <w:ilvl w:val="0"/>
          <w:numId w:val="43"/>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added to the employee.</w:t>
      </w:r>
    </w:p>
    <w:p w:rsidR="002157F8" w:rsidRDefault="002157F8" w:rsidP="004C6BFA">
      <w:pPr>
        <w:numPr>
          <w:ilvl w:val="0"/>
          <w:numId w:val="43"/>
        </w:numPr>
      </w:pPr>
      <w:r>
        <w:t>Print out the screen shots of the Role Details with their roles to demonstrate the correct data was stored.</w:t>
      </w:r>
    </w:p>
    <w:p w:rsidR="002157F8" w:rsidRDefault="002157F8" w:rsidP="001669F0">
      <w:pPr>
        <w:pStyle w:val="Heading3"/>
      </w:pPr>
      <w:bookmarkStart w:id="508" w:name="_Toc313538252"/>
      <w:r>
        <w:t>Test: Remove Workflow-Steps Relationship</w:t>
      </w:r>
      <w:bookmarkEnd w:id="508"/>
    </w:p>
    <w:p w:rsidR="002157F8" w:rsidRDefault="002157F8" w:rsidP="004C6BFA">
      <w:pPr>
        <w:numPr>
          <w:ilvl w:val="0"/>
          <w:numId w:val="44"/>
        </w:numPr>
      </w:pPr>
      <w:r>
        <w:t xml:space="preserve">Select the </w:t>
      </w:r>
      <w:r w:rsidRPr="00702A0F">
        <w:rPr>
          <w:b/>
          <w:bCs/>
        </w:rPr>
        <w:t xml:space="preserve">Remove </w:t>
      </w:r>
      <w:r>
        <w:rPr>
          <w:b/>
          <w:bCs/>
        </w:rPr>
        <w:t>Workflow-Steps Relationship</w:t>
      </w:r>
      <w:r>
        <w:t xml:space="preserve"> command from the </w:t>
      </w:r>
      <w:r>
        <w:rPr>
          <w:b/>
          <w:bCs/>
        </w:rPr>
        <w:t>Workflow Menu</w:t>
      </w:r>
      <w:r>
        <w:t xml:space="preserve">. Select the employee from </w:t>
      </w:r>
      <w:r w:rsidR="00781B8E">
        <w:fldChar w:fldCharType="begin"/>
      </w:r>
      <w:r>
        <w:instrText xml:space="preserve"> REF _Ref313212898 \r \h </w:instrText>
      </w:r>
      <w:r w:rsidR="00781B8E">
        <w:fldChar w:fldCharType="separate"/>
      </w:r>
      <w:r>
        <w:t>4.5.1</w:t>
      </w:r>
      <w:r w:rsidR="00781B8E">
        <w:fldChar w:fldCharType="end"/>
      </w:r>
      <w:r>
        <w:t>, and remove the role previously added to it.</w:t>
      </w:r>
    </w:p>
    <w:p w:rsidR="002157F8" w:rsidRDefault="002157F8" w:rsidP="004C6BFA">
      <w:pPr>
        <w:numPr>
          <w:ilvl w:val="0"/>
          <w:numId w:val="44"/>
        </w:numPr>
      </w:pPr>
      <w:r>
        <w:t xml:space="preserve">Use </w:t>
      </w:r>
      <w:r w:rsidRPr="00792A67">
        <w:rPr>
          <w:b/>
          <w:bCs/>
        </w:rPr>
        <w:t xml:space="preserve">View </w:t>
      </w:r>
      <w:r>
        <w:rPr>
          <w:b/>
          <w:bCs/>
        </w:rPr>
        <w:t>Workflow Details</w:t>
      </w:r>
      <w:r>
        <w:t xml:space="preserve"> command from the </w:t>
      </w:r>
      <w:r w:rsidRPr="001669F0">
        <w:rPr>
          <w:b/>
          <w:bCs/>
        </w:rPr>
        <w:t>Workflow Menu</w:t>
      </w:r>
      <w:r>
        <w:t xml:space="preserve"> to check that the workflow-step has been successfully removed.</w:t>
      </w:r>
    </w:p>
    <w:p w:rsidR="002157F8" w:rsidRPr="00AC0930" w:rsidRDefault="002157F8" w:rsidP="004C6BFA">
      <w:pPr>
        <w:numPr>
          <w:ilvl w:val="0"/>
          <w:numId w:val="44"/>
        </w:numPr>
        <w:rPr>
          <w:rFonts w:cs="Times New Roman"/>
        </w:rPr>
      </w:pPr>
      <w:r>
        <w:t>Print out the screen shots of the Role Details with their roles to demonstrate the correct data was stored.</w:t>
      </w:r>
    </w:p>
    <w:p w:rsidR="002157F8" w:rsidRPr="00AC0930" w:rsidRDefault="002157F8" w:rsidP="00AC0930">
      <w:pPr>
        <w:rPr>
          <w:rFonts w:cs="Times New Roman"/>
        </w:rPr>
      </w:pPr>
    </w:p>
    <w:p w:rsidR="002157F8" w:rsidRDefault="002157F8" w:rsidP="00AC0930">
      <w:pPr>
        <w:pStyle w:val="Heading2"/>
      </w:pPr>
      <w:bookmarkStart w:id="509" w:name="_Toc313538253"/>
      <w:r>
        <w:t>Manage Cylinder Production Process</w:t>
      </w:r>
      <w:bookmarkEnd w:id="509"/>
    </w:p>
    <w:p w:rsidR="002157F8" w:rsidRPr="00AC0930" w:rsidRDefault="002157F8" w:rsidP="001B2CD1">
      <w:pPr>
        <w:rPr>
          <w:rFonts w:cs="Times New Roman"/>
        </w:rPr>
      </w:pPr>
      <w:r>
        <w:t xml:space="preserve">The aim of this test is to </w:t>
      </w:r>
      <w:r>
        <w:rPr>
          <w:rStyle w:val="SoDAField"/>
          <w:color w:val="auto"/>
        </w:rPr>
        <w:t>verify that the facilities for the cylinder production process operate as specified in the specifications (ref 4, 20, 21, 22, 23).</w:t>
      </w:r>
    </w:p>
    <w:p w:rsidR="002157F8" w:rsidRDefault="002157F8" w:rsidP="001B2CD1">
      <w:pPr>
        <w:pStyle w:val="Heading3"/>
      </w:pPr>
      <w:bookmarkStart w:id="510" w:name="_Toc313538254"/>
      <w:r>
        <w:t>Test: Start Cylinder Production Process</w:t>
      </w:r>
      <w:bookmarkEnd w:id="510"/>
    </w:p>
    <w:p w:rsidR="002157F8" w:rsidRDefault="002157F8" w:rsidP="004C6BFA">
      <w:pPr>
        <w:numPr>
          <w:ilvl w:val="0"/>
          <w:numId w:val="45"/>
        </w:numPr>
      </w:pPr>
      <w:r>
        <w:t>Before commencing, ensure that the database table storing the cylinder production data is empty.</w:t>
      </w:r>
    </w:p>
    <w:p w:rsidR="002157F8" w:rsidRDefault="002157F8" w:rsidP="004C6BFA">
      <w:pPr>
        <w:numPr>
          <w:ilvl w:val="0"/>
          <w:numId w:val="45"/>
        </w:numPr>
        <w:rPr>
          <w:ins w:id="511" w:author="Tran Ba Tien" w:date="2012-01-11T22:11:00Z"/>
        </w:rPr>
      </w:pPr>
      <w:del w:id="512" w:author="Tran Ba Tien" w:date="2012-01-11T22:11:00Z">
        <w:r w:rsidDel="00C75BA3">
          <w:delText xml:space="preserve">Select </w:delText>
        </w:r>
      </w:del>
      <w:ins w:id="513" w:author="Tran Ba Tien" w:date="2012-01-11T22:11:00Z">
        <w:r w:rsidR="00C75BA3">
          <w:t xml:space="preserve">Use </w:t>
        </w:r>
      </w:ins>
      <w:r>
        <w:t xml:space="preserve">the </w:t>
      </w:r>
      <w:del w:id="514" w:author="Tran Ba Tien" w:date="2012-01-11T22:11:00Z">
        <w:r w:rsidDel="00C75BA3">
          <w:rPr>
            <w:b/>
            <w:bCs/>
          </w:rPr>
          <w:delText>Start Cylinder Production Process</w:delText>
        </w:r>
      </w:del>
      <w:ins w:id="515" w:author="Tran Ba Tien" w:date="2012-01-11T22:11:00Z">
        <w:r w:rsidR="00C75BA3">
          <w:rPr>
            <w:b/>
            <w:bCs/>
          </w:rPr>
          <w:t>Search</w:t>
        </w:r>
      </w:ins>
      <w:r>
        <w:rPr>
          <w:b/>
          <w:bCs/>
        </w:rPr>
        <w:t xml:space="preserve"> </w:t>
      </w:r>
      <w:r>
        <w:t xml:space="preserve">command from the </w:t>
      </w:r>
      <w:del w:id="516" w:author="Tran Ba Tien" w:date="2012-01-11T22:11:00Z">
        <w:r w:rsidDel="00C75BA3">
          <w:rPr>
            <w:b/>
            <w:bCs/>
          </w:rPr>
          <w:delText xml:space="preserve">Workflow </w:delText>
        </w:r>
      </w:del>
      <w:ins w:id="517" w:author="Tran Ba Tien" w:date="2012-01-11T22:11:00Z">
        <w:r w:rsidR="00C75BA3">
          <w:rPr>
            <w:b/>
            <w:bCs/>
          </w:rPr>
          <w:t xml:space="preserve">Orders </w:t>
        </w:r>
      </w:ins>
      <w:r>
        <w:rPr>
          <w:b/>
          <w:bCs/>
        </w:rPr>
        <w:t>Menu</w:t>
      </w:r>
      <w:r>
        <w:t xml:space="preserve">. </w:t>
      </w:r>
    </w:p>
    <w:p w:rsidR="00C75BA3" w:rsidRDefault="00C75BA3" w:rsidP="004C6BFA">
      <w:pPr>
        <w:numPr>
          <w:ilvl w:val="0"/>
          <w:numId w:val="45"/>
        </w:numPr>
        <w:rPr>
          <w:ins w:id="518" w:author="Tran Ba Tien" w:date="2012-01-11T22:12:00Z"/>
        </w:rPr>
      </w:pPr>
      <w:ins w:id="519" w:author="Tran Ba Tien" w:date="2012-01-11T22:11:00Z">
        <w:r>
          <w:t xml:space="preserve">Click on Order Code </w:t>
        </w:r>
      </w:ins>
      <w:ins w:id="520" w:author="Tran Ba Tien" w:date="2012-01-11T22:15:00Z">
        <w:r>
          <w:t xml:space="preserve">of the order </w:t>
        </w:r>
      </w:ins>
      <w:ins w:id="521" w:author="Tran Ba Tien" w:date="2012-01-11T22:11:00Z">
        <w:r>
          <w:t>to view order details.</w:t>
        </w:r>
      </w:ins>
    </w:p>
    <w:p w:rsidR="00C75BA3" w:rsidRDefault="00C75BA3" w:rsidP="004C6BFA">
      <w:pPr>
        <w:numPr>
          <w:ilvl w:val="0"/>
          <w:numId w:val="45"/>
        </w:numPr>
      </w:pPr>
      <w:ins w:id="522" w:author="Tran Ba Tien" w:date="2012-01-11T22:12:00Z">
        <w:r>
          <w:lastRenderedPageBreak/>
          <w:t>Click Start Production button to start cylinder production.</w:t>
        </w:r>
      </w:ins>
    </w:p>
    <w:p w:rsidR="002157F8" w:rsidRDefault="002157F8" w:rsidP="004C6BFA">
      <w:pPr>
        <w:numPr>
          <w:ilvl w:val="0"/>
          <w:numId w:val="45"/>
        </w:numPr>
      </w:pPr>
      <w:r>
        <w:t xml:space="preserve">Use </w:t>
      </w:r>
      <w:del w:id="523" w:author="Tran Ba Tien" w:date="2012-01-11T22:13:00Z">
        <w:r w:rsidRPr="00792A67" w:rsidDel="00C75BA3">
          <w:rPr>
            <w:b/>
            <w:bCs/>
          </w:rPr>
          <w:delText xml:space="preserve">View </w:delText>
        </w:r>
        <w:r w:rsidDel="00C75BA3">
          <w:rPr>
            <w:b/>
            <w:bCs/>
          </w:rPr>
          <w:delText>Cylinder Information</w:delText>
        </w:r>
      </w:del>
      <w:ins w:id="524" w:author="Tran Ba Tien" w:date="2012-01-11T22:13:00Z">
        <w:r w:rsidR="00C75BA3">
          <w:rPr>
            <w:b/>
            <w:bCs/>
          </w:rPr>
          <w:t>Search</w:t>
        </w:r>
      </w:ins>
      <w:r>
        <w:rPr>
          <w:b/>
          <w:bCs/>
        </w:rPr>
        <w:t xml:space="preserve"> </w:t>
      </w:r>
      <w:r>
        <w:t xml:space="preserve">command from the </w:t>
      </w:r>
      <w:del w:id="525" w:author="Tran Ba Tien" w:date="2012-01-11T22:13:00Z">
        <w:r w:rsidRPr="001669F0" w:rsidDel="00C75BA3">
          <w:rPr>
            <w:b/>
            <w:bCs/>
          </w:rPr>
          <w:delText xml:space="preserve">Workflow </w:delText>
        </w:r>
      </w:del>
      <w:ins w:id="526" w:author="Tran Ba Tien" w:date="2012-01-11T22:13:00Z">
        <w:r w:rsidR="00C75BA3">
          <w:rPr>
            <w:b/>
            <w:bCs/>
          </w:rPr>
          <w:t>Orders</w:t>
        </w:r>
        <w:r w:rsidR="00C75BA3" w:rsidRPr="001669F0">
          <w:rPr>
            <w:b/>
            <w:bCs/>
          </w:rPr>
          <w:t xml:space="preserve"> </w:t>
        </w:r>
      </w:ins>
      <w:r w:rsidRPr="001669F0">
        <w:rPr>
          <w:b/>
          <w:bCs/>
        </w:rPr>
        <w:t>Menu</w:t>
      </w:r>
      <w:r>
        <w:t xml:space="preserve"> to check that the production process for the </w:t>
      </w:r>
      <w:del w:id="527" w:author="Tran Ba Tien" w:date="2012-01-11T22:13:00Z">
        <w:r w:rsidDel="00C75BA3">
          <w:delText xml:space="preserve">cylinder </w:delText>
        </w:r>
      </w:del>
      <w:ins w:id="528" w:author="Tran Ba Tien" w:date="2012-01-11T22:13:00Z">
        <w:r w:rsidR="00C75BA3">
          <w:t xml:space="preserve">order </w:t>
        </w:r>
      </w:ins>
      <w:r>
        <w:t>has been successfully started.</w:t>
      </w:r>
    </w:p>
    <w:p w:rsidR="002157F8" w:rsidRPr="00AC0930" w:rsidRDefault="002157F8" w:rsidP="004C6BFA">
      <w:pPr>
        <w:numPr>
          <w:ilvl w:val="0"/>
          <w:numId w:val="45"/>
        </w:numPr>
        <w:rPr>
          <w:rFonts w:cs="Times New Roman"/>
        </w:rPr>
      </w:pPr>
      <w:r>
        <w:t>Print out the screen shots of the notification of the started cylinder production process to demonstrate the correct data was stored.</w:t>
      </w:r>
    </w:p>
    <w:p w:rsidR="002157F8" w:rsidRDefault="002157F8" w:rsidP="00B51C9D">
      <w:pPr>
        <w:pStyle w:val="Heading3"/>
      </w:pPr>
      <w:bookmarkStart w:id="529" w:name="_Toc313538255"/>
      <w:r>
        <w:t>Test: Stop Cylinder Production Process</w:t>
      </w:r>
      <w:bookmarkEnd w:id="529"/>
    </w:p>
    <w:p w:rsidR="002157F8" w:rsidRDefault="002157F8" w:rsidP="004C6BFA">
      <w:pPr>
        <w:numPr>
          <w:ilvl w:val="0"/>
          <w:numId w:val="46"/>
        </w:numPr>
      </w:pPr>
      <w:r>
        <w:t xml:space="preserve">Use </w:t>
      </w:r>
      <w:del w:id="530" w:author="Tran Ba Tien" w:date="2012-01-11T22:14:00Z">
        <w:r w:rsidRPr="00792A67" w:rsidDel="00C75BA3">
          <w:rPr>
            <w:b/>
            <w:bCs/>
          </w:rPr>
          <w:delText xml:space="preserve">View </w:delText>
        </w:r>
        <w:r w:rsidDel="00C75BA3">
          <w:rPr>
            <w:b/>
            <w:bCs/>
          </w:rPr>
          <w:delText>Cylinder Information</w:delText>
        </w:r>
      </w:del>
      <w:ins w:id="531" w:author="Tran Ba Tien" w:date="2012-01-11T22:14:00Z">
        <w:r w:rsidR="00C75BA3">
          <w:rPr>
            <w:b/>
            <w:bCs/>
          </w:rPr>
          <w:t>Search</w:t>
        </w:r>
      </w:ins>
      <w:r>
        <w:rPr>
          <w:b/>
          <w:bCs/>
        </w:rPr>
        <w:t xml:space="preserve"> </w:t>
      </w:r>
      <w:r>
        <w:t xml:space="preserve">command from the </w:t>
      </w:r>
      <w:ins w:id="532" w:author="Tran Ba Tien" w:date="2012-01-11T22:14:00Z">
        <w:r w:rsidR="00C75BA3">
          <w:rPr>
            <w:b/>
            <w:bCs/>
          </w:rPr>
          <w:t>Orders</w:t>
        </w:r>
        <w:r w:rsidR="00C75BA3" w:rsidRPr="001669F0">
          <w:rPr>
            <w:b/>
            <w:bCs/>
          </w:rPr>
          <w:t xml:space="preserve"> </w:t>
        </w:r>
      </w:ins>
      <w:del w:id="533" w:author="Tran Ba Tien" w:date="2012-01-11T22:14:00Z">
        <w:r w:rsidRPr="001669F0" w:rsidDel="00C75BA3">
          <w:rPr>
            <w:b/>
            <w:bCs/>
          </w:rPr>
          <w:delText xml:space="preserve">Workflow </w:delText>
        </w:r>
      </w:del>
      <w:r w:rsidRPr="001669F0">
        <w:rPr>
          <w:b/>
          <w:bCs/>
        </w:rPr>
        <w:t>Menu</w:t>
      </w:r>
      <w:r>
        <w:t xml:space="preserve"> to view the list of </w:t>
      </w:r>
      <w:del w:id="534" w:author="Tran Ba Tien" w:date="2012-01-11T22:14:00Z">
        <w:r w:rsidDel="00C75BA3">
          <w:delText>Cylinders available. Select the first cylinder in the list which is started.</w:delText>
        </w:r>
      </w:del>
      <w:ins w:id="535" w:author="Tran Ba Tien" w:date="2012-01-11T22:14:00Z">
        <w:r w:rsidR="00C75BA3">
          <w:t xml:space="preserve">orders. Click on Order Code of </w:t>
        </w:r>
      </w:ins>
      <w:ins w:id="536" w:author="Tran Ba Tien" w:date="2012-01-11T22:15:00Z">
        <w:r w:rsidR="00C75BA3">
          <w:t>the</w:t>
        </w:r>
      </w:ins>
      <w:ins w:id="537" w:author="Tran Ba Tien" w:date="2012-01-11T22:14:00Z">
        <w:r w:rsidR="00C75BA3">
          <w:t xml:space="preserve"> order</w:t>
        </w:r>
      </w:ins>
      <w:ins w:id="538" w:author="Tran Ba Tien" w:date="2012-01-11T22:15:00Z">
        <w:r w:rsidR="00C75BA3">
          <w:t xml:space="preserve"> to view order details.</w:t>
        </w:r>
      </w:ins>
    </w:p>
    <w:p w:rsidR="002157F8" w:rsidRDefault="002157F8" w:rsidP="004C6BFA">
      <w:pPr>
        <w:numPr>
          <w:ilvl w:val="0"/>
          <w:numId w:val="46"/>
        </w:numPr>
      </w:pPr>
      <w:r>
        <w:t xml:space="preserve">Select the </w:t>
      </w:r>
      <w:r>
        <w:rPr>
          <w:b/>
          <w:bCs/>
        </w:rPr>
        <w:t xml:space="preserve">Stop Cylinder Production Process </w:t>
      </w:r>
      <w:r>
        <w:t xml:space="preserve">command. </w:t>
      </w:r>
    </w:p>
    <w:p w:rsidR="002157F8" w:rsidRDefault="002157F8" w:rsidP="004C6BFA">
      <w:pPr>
        <w:numPr>
          <w:ilvl w:val="0"/>
          <w:numId w:val="46"/>
        </w:numPr>
      </w:pPr>
      <w:r>
        <w:t xml:space="preserve">Use </w:t>
      </w:r>
      <w:del w:id="539" w:author="Tran Ba Tien" w:date="2012-01-11T22:15:00Z">
        <w:r w:rsidRPr="00792A67" w:rsidDel="00C75BA3">
          <w:rPr>
            <w:b/>
            <w:bCs/>
          </w:rPr>
          <w:delText xml:space="preserve">View </w:delText>
        </w:r>
        <w:r w:rsidDel="00C75BA3">
          <w:rPr>
            <w:b/>
            <w:bCs/>
          </w:rPr>
          <w:delText>Cylinder Information</w:delText>
        </w:r>
      </w:del>
      <w:ins w:id="540" w:author="Tran Ba Tien" w:date="2012-01-11T22:15:00Z">
        <w:r w:rsidR="00C75BA3">
          <w:rPr>
            <w:b/>
            <w:bCs/>
          </w:rPr>
          <w:t>Search</w:t>
        </w:r>
      </w:ins>
      <w:r>
        <w:rPr>
          <w:b/>
          <w:bCs/>
        </w:rPr>
        <w:t xml:space="preserve"> </w:t>
      </w:r>
      <w:r>
        <w:t xml:space="preserve">command from the </w:t>
      </w:r>
      <w:del w:id="541" w:author="Tran Ba Tien" w:date="2012-01-11T22:15:00Z">
        <w:r w:rsidRPr="001669F0" w:rsidDel="00C75BA3">
          <w:rPr>
            <w:b/>
            <w:bCs/>
          </w:rPr>
          <w:delText xml:space="preserve">Workflow </w:delText>
        </w:r>
      </w:del>
      <w:ins w:id="542" w:author="Tran Ba Tien" w:date="2012-01-11T22:15:00Z">
        <w:r w:rsidR="00C75BA3">
          <w:rPr>
            <w:b/>
            <w:bCs/>
          </w:rPr>
          <w:t>Orders</w:t>
        </w:r>
        <w:r w:rsidR="00C75BA3" w:rsidRPr="001669F0">
          <w:rPr>
            <w:b/>
            <w:bCs/>
          </w:rPr>
          <w:t xml:space="preserve"> </w:t>
        </w:r>
      </w:ins>
      <w:r w:rsidRPr="001669F0">
        <w:rPr>
          <w:b/>
          <w:bCs/>
        </w:rPr>
        <w:t>Menu</w:t>
      </w:r>
      <w:r>
        <w:t xml:space="preserve"> to check that the production process for the </w:t>
      </w:r>
      <w:del w:id="543" w:author="Tran Ba Tien" w:date="2012-01-11T22:16:00Z">
        <w:r w:rsidDel="00C75BA3">
          <w:delText xml:space="preserve">cylinder </w:delText>
        </w:r>
      </w:del>
      <w:ins w:id="544" w:author="Tran Ba Tien" w:date="2012-01-11T22:16:00Z">
        <w:r w:rsidR="00C75BA3">
          <w:t xml:space="preserve">order </w:t>
        </w:r>
      </w:ins>
      <w:r>
        <w:t>has been successfully stopped.</w:t>
      </w:r>
    </w:p>
    <w:p w:rsidR="002157F8" w:rsidRPr="00AC0930" w:rsidRDefault="002157F8" w:rsidP="004C6BFA">
      <w:pPr>
        <w:numPr>
          <w:ilvl w:val="0"/>
          <w:numId w:val="46"/>
        </w:numPr>
        <w:rPr>
          <w:rFonts w:cs="Times New Roman"/>
        </w:rPr>
      </w:pPr>
      <w:r>
        <w:t>Print out the screen shots of the notification of the stopped cylinder production process to demonstrate the correct data was stored.</w:t>
      </w:r>
    </w:p>
    <w:p w:rsidR="002157F8" w:rsidRPr="00B51C9D" w:rsidRDefault="002157F8" w:rsidP="00B51C9D">
      <w:pPr>
        <w:rPr>
          <w:rFonts w:cs="Times New Roman"/>
        </w:rPr>
      </w:pPr>
    </w:p>
    <w:p w:rsidR="002157F8" w:rsidRDefault="002157F8" w:rsidP="00386B6E">
      <w:pPr>
        <w:pStyle w:val="Heading3"/>
      </w:pPr>
      <w:bookmarkStart w:id="545" w:name="_Toc313538256"/>
      <w:r>
        <w:t>Test: Send Cylinder to a Particular Step</w:t>
      </w:r>
      <w:bookmarkEnd w:id="545"/>
    </w:p>
    <w:p w:rsidR="002157F8" w:rsidRDefault="002157F8" w:rsidP="004C6BFA">
      <w:pPr>
        <w:numPr>
          <w:ilvl w:val="0"/>
          <w:numId w:val="47"/>
        </w:numPr>
      </w:pPr>
      <w:r>
        <w:t xml:space="preserve">Use </w:t>
      </w:r>
      <w:r w:rsidRPr="00811BE1">
        <w:rPr>
          <w:b/>
          <w:bCs/>
        </w:rPr>
        <w:t xml:space="preserve">View Cylinder Information </w:t>
      </w:r>
      <w:r>
        <w:t xml:space="preserve">command from the </w:t>
      </w:r>
      <w:r w:rsidRPr="00811BE1">
        <w:rPr>
          <w:b/>
          <w:bCs/>
        </w:rPr>
        <w:t>Workflow Menu</w:t>
      </w:r>
      <w:r>
        <w:t xml:space="preserve"> to view the list of Cylinders available. Select the first cylinder in the list which is not started.</w:t>
      </w:r>
    </w:p>
    <w:p w:rsidR="002157F8" w:rsidRDefault="002157F8" w:rsidP="004C6BFA">
      <w:pPr>
        <w:numPr>
          <w:ilvl w:val="0"/>
          <w:numId w:val="47"/>
        </w:numPr>
      </w:pPr>
      <w:r>
        <w:t xml:space="preserve">Select the </w:t>
      </w:r>
      <w:r>
        <w:rPr>
          <w:b/>
          <w:bCs/>
        </w:rPr>
        <w:t>Send Cylinder to a Particular Step</w:t>
      </w:r>
      <w:r w:rsidRPr="00811BE1">
        <w:rPr>
          <w:b/>
          <w:bCs/>
        </w:rPr>
        <w:t xml:space="preserve"> </w:t>
      </w:r>
      <w:r>
        <w:t xml:space="preserve">command from the </w:t>
      </w:r>
      <w:r w:rsidRPr="00811BE1">
        <w:rPr>
          <w:b/>
          <w:bCs/>
        </w:rPr>
        <w:t>Workflow Menu</w:t>
      </w:r>
      <w:r>
        <w:t xml:space="preserve">. </w:t>
      </w:r>
    </w:p>
    <w:p w:rsidR="002157F8" w:rsidRDefault="002157F8" w:rsidP="004C6BFA">
      <w:pPr>
        <w:numPr>
          <w:ilvl w:val="0"/>
          <w:numId w:val="47"/>
        </w:numPr>
      </w:pPr>
      <w:r>
        <w:t>Select the following step to send the cylinder to:</w:t>
      </w:r>
    </w:p>
    <w:p w:rsidR="002157F8" w:rsidRDefault="000C1989" w:rsidP="004C6BFA">
      <w:pPr>
        <w:numPr>
          <w:ilvl w:val="1"/>
          <w:numId w:val="47"/>
        </w:numPr>
      </w:pPr>
      <w:r w:rsidRPr="004E5864">
        <w:t>Mechanical Dept. to Pre-Production</w:t>
      </w:r>
    </w:p>
    <w:p w:rsidR="002157F8" w:rsidRDefault="002157F8" w:rsidP="004C6BFA">
      <w:pPr>
        <w:numPr>
          <w:ilvl w:val="0"/>
          <w:numId w:val="47"/>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w:t>
      </w:r>
      <w:proofErr w:type="spellStart"/>
      <w:r>
        <w:t>the</w:t>
      </w:r>
      <w:proofErr w:type="spellEnd"/>
      <w:r>
        <w:t xml:space="preserve"> cylinder has been successfully sent to the step.</w:t>
      </w:r>
    </w:p>
    <w:p w:rsidR="002157F8" w:rsidRPr="00AB3038" w:rsidRDefault="002157F8" w:rsidP="004C6BFA">
      <w:pPr>
        <w:numPr>
          <w:ilvl w:val="0"/>
          <w:numId w:val="47"/>
        </w:numPr>
        <w:rPr>
          <w:rFonts w:cs="Times New Roman"/>
        </w:rPr>
      </w:pPr>
      <w:r>
        <w:t>Print out the screen shots of the notification to demonstrate the correct data was stored.</w:t>
      </w:r>
    </w:p>
    <w:p w:rsidR="002157F8" w:rsidRDefault="002157F8" w:rsidP="00105ADD">
      <w:pPr>
        <w:pStyle w:val="Heading2"/>
      </w:pPr>
      <w:bookmarkStart w:id="546" w:name="_Toc313538257"/>
      <w:r>
        <w:t>Manage Cylinder Status</w:t>
      </w:r>
      <w:bookmarkEnd w:id="546"/>
    </w:p>
    <w:p w:rsidR="002157F8" w:rsidRPr="00105ADD" w:rsidRDefault="002157F8" w:rsidP="00105ADD">
      <w:pPr>
        <w:rPr>
          <w:rFonts w:cs="Times New Roman"/>
        </w:rPr>
      </w:pPr>
      <w:r>
        <w:t xml:space="preserve">The aim of this test is to </w:t>
      </w:r>
      <w:r>
        <w:rPr>
          <w:rStyle w:val="SoDAField"/>
          <w:color w:val="auto"/>
        </w:rPr>
        <w:t>verify that the facilities to manage the cylinder status and print the worker marks report operate as specified in the specifications (ref 4, 15, 19).</w:t>
      </w:r>
    </w:p>
    <w:p w:rsidR="002157F8" w:rsidRDefault="002157F8" w:rsidP="00105ADD">
      <w:pPr>
        <w:pStyle w:val="Heading3"/>
      </w:pPr>
      <w:bookmarkStart w:id="547" w:name="_Toc313538258"/>
      <w:r>
        <w:t>Test: Update Cylinder Status</w:t>
      </w:r>
      <w:bookmarkEnd w:id="547"/>
    </w:p>
    <w:p w:rsidR="002157F8" w:rsidRDefault="002157F8" w:rsidP="004C6BFA">
      <w:pPr>
        <w:numPr>
          <w:ilvl w:val="0"/>
          <w:numId w:val="48"/>
        </w:numPr>
      </w:pPr>
      <w:r>
        <w:t>Before commencing, ensure that the cylinder production process has started for the following cylinder:</w:t>
      </w:r>
    </w:p>
    <w:p w:rsidR="002157F8" w:rsidRDefault="000C1989" w:rsidP="004C6BFA">
      <w:pPr>
        <w:numPr>
          <w:ilvl w:val="1"/>
          <w:numId w:val="48"/>
        </w:numPr>
      </w:pPr>
      <w:r>
        <w:t>Cylinder ID: 78442-3561</w:t>
      </w:r>
    </w:p>
    <w:p w:rsidR="002157F8" w:rsidRDefault="002157F8" w:rsidP="004C6BFA">
      <w:pPr>
        <w:numPr>
          <w:ilvl w:val="0"/>
          <w:numId w:val="48"/>
        </w:numPr>
      </w:pPr>
      <w:r>
        <w:t xml:space="preserve">Use </w:t>
      </w:r>
      <w:r>
        <w:rPr>
          <w:b/>
          <w:bCs/>
        </w:rPr>
        <w:t>Update Cylinder Status</w:t>
      </w:r>
      <w:r w:rsidRPr="008A6508">
        <w:rPr>
          <w:b/>
          <w:bCs/>
        </w:rPr>
        <w:t xml:space="preserve"> </w:t>
      </w:r>
      <w:r>
        <w:t xml:space="preserve">command from the </w:t>
      </w:r>
      <w:r w:rsidRPr="008A6508">
        <w:rPr>
          <w:b/>
          <w:bCs/>
        </w:rPr>
        <w:t>Workflow Menu</w:t>
      </w:r>
      <w:r>
        <w:rPr>
          <w:b/>
          <w:bCs/>
        </w:rPr>
        <w:t>.</w:t>
      </w:r>
      <w:r>
        <w:t xml:space="preserve"> Use the barcode reader to scan the bar code of the cylinder. To simulate, input the following </w:t>
      </w:r>
      <w:r w:rsidR="00EF61C4">
        <w:t>value</w:t>
      </w:r>
      <w:r>
        <w:t xml:space="preserve"> instead:</w:t>
      </w:r>
    </w:p>
    <w:p w:rsidR="002157F8" w:rsidRDefault="00EF61C4" w:rsidP="004C6BFA">
      <w:pPr>
        <w:numPr>
          <w:ilvl w:val="1"/>
          <w:numId w:val="48"/>
        </w:numPr>
      </w:pPr>
      <w:r>
        <w:lastRenderedPageBreak/>
        <w:t>78442-3561</w:t>
      </w:r>
    </w:p>
    <w:p w:rsidR="002157F8" w:rsidRDefault="002157F8" w:rsidP="004C6BFA">
      <w:pPr>
        <w:numPr>
          <w:ilvl w:val="0"/>
          <w:numId w:val="48"/>
        </w:numPr>
      </w:pPr>
      <w:r>
        <w:t xml:space="preserve">Use </w:t>
      </w:r>
      <w:r w:rsidRPr="00792A67">
        <w:rPr>
          <w:b/>
          <w:bCs/>
        </w:rPr>
        <w:t xml:space="preserve">View </w:t>
      </w:r>
      <w:r>
        <w:rPr>
          <w:b/>
          <w:bCs/>
        </w:rPr>
        <w:t xml:space="preserve">Cylinder Information </w:t>
      </w:r>
      <w:r>
        <w:t xml:space="preserve">command from the </w:t>
      </w:r>
      <w:r w:rsidRPr="001669F0">
        <w:rPr>
          <w:b/>
          <w:bCs/>
        </w:rPr>
        <w:t>Workflow Menu</w:t>
      </w:r>
      <w:r>
        <w:t xml:space="preserve"> to check that the cylinder has been successfully moved onto the next step.</w:t>
      </w:r>
    </w:p>
    <w:p w:rsidR="002157F8" w:rsidRDefault="002157F8" w:rsidP="004C6BFA">
      <w:pPr>
        <w:numPr>
          <w:ilvl w:val="0"/>
          <w:numId w:val="48"/>
        </w:numPr>
      </w:pPr>
      <w:r>
        <w:t>Print out the screen shots of the cylinder details to demonstrate the correct data was stored.</w:t>
      </w:r>
    </w:p>
    <w:p w:rsidR="002157F8" w:rsidRDefault="002157F8" w:rsidP="008A6508">
      <w:pPr>
        <w:pStyle w:val="Heading3"/>
      </w:pPr>
      <w:bookmarkStart w:id="548" w:name="_Toc313538259"/>
      <w:r>
        <w:t>Print Worker Marks Report</w:t>
      </w:r>
      <w:bookmarkEnd w:id="548"/>
    </w:p>
    <w:p w:rsidR="002157F8" w:rsidRDefault="002157F8" w:rsidP="004C6BFA">
      <w:pPr>
        <w:numPr>
          <w:ilvl w:val="0"/>
          <w:numId w:val="49"/>
        </w:numPr>
      </w:pPr>
      <w:r>
        <w:t xml:space="preserve">Before commencing, ensure that the user account that is logged in has an </w:t>
      </w:r>
      <w:r>
        <w:rPr>
          <w:b/>
          <w:bCs/>
        </w:rPr>
        <w:t>Accountant</w:t>
      </w:r>
      <w:r>
        <w:t xml:space="preserve"> role.</w:t>
      </w:r>
    </w:p>
    <w:p w:rsidR="002157F8" w:rsidRDefault="002157F8" w:rsidP="004C6BFA">
      <w:pPr>
        <w:numPr>
          <w:ilvl w:val="0"/>
          <w:numId w:val="49"/>
        </w:numPr>
      </w:pPr>
      <w:r>
        <w:t xml:space="preserve">Use </w:t>
      </w:r>
      <w:r>
        <w:rPr>
          <w:b/>
          <w:bCs/>
        </w:rPr>
        <w:t xml:space="preserve">Print Worker Marks Report </w:t>
      </w:r>
      <w:r>
        <w:t xml:space="preserve">command from the </w:t>
      </w:r>
      <w:r w:rsidRPr="006F00E6">
        <w:rPr>
          <w:b/>
          <w:bCs/>
        </w:rPr>
        <w:t>Workflow Menu.</w:t>
      </w:r>
      <w:r>
        <w:t xml:space="preserve"> Select the following employee from the list shown, and select the </w:t>
      </w:r>
      <w:r w:rsidRPr="00ED74C6">
        <w:rPr>
          <w:b/>
          <w:bCs/>
        </w:rPr>
        <w:t>Print</w:t>
      </w:r>
      <w:r>
        <w:t xml:space="preserve"> command.</w:t>
      </w:r>
    </w:p>
    <w:p w:rsidR="002157F8" w:rsidRDefault="00EF61C4" w:rsidP="004C6BFA">
      <w:pPr>
        <w:numPr>
          <w:ilvl w:val="1"/>
          <w:numId w:val="49"/>
        </w:numPr>
      </w:pPr>
      <w:r>
        <w:t xml:space="preserve">Employee Name: Arthur </w:t>
      </w:r>
      <w:proofErr w:type="spellStart"/>
      <w:r>
        <w:t>Koh</w:t>
      </w:r>
      <w:proofErr w:type="spellEnd"/>
    </w:p>
    <w:p w:rsidR="002157F8" w:rsidRDefault="002157F8" w:rsidP="004C6BFA">
      <w:pPr>
        <w:numPr>
          <w:ilvl w:val="0"/>
          <w:numId w:val="49"/>
        </w:numPr>
      </w:pPr>
      <w:r>
        <w:t>Print out the screen shots of the employee details to demonstrate the correct data was printed accurately.</w:t>
      </w:r>
    </w:p>
    <w:p w:rsidR="002157F8" w:rsidRPr="00AC0930" w:rsidRDefault="002157F8" w:rsidP="00AC0930">
      <w:pPr>
        <w:rPr>
          <w:rFonts w:cs="Times New Roman"/>
        </w:rPr>
      </w:pPr>
    </w:p>
    <w:p w:rsidR="002157F8" w:rsidRDefault="002157F8" w:rsidP="00AC0930">
      <w:pPr>
        <w:pStyle w:val="Heading2"/>
      </w:pPr>
      <w:bookmarkStart w:id="549" w:name="_Ref313201188"/>
      <w:bookmarkStart w:id="550" w:name="_Ref313206554"/>
      <w:bookmarkStart w:id="551" w:name="_Toc313538260"/>
      <w:r>
        <w:t>Print Cylinder Information</w:t>
      </w:r>
      <w:bookmarkEnd w:id="549"/>
      <w:bookmarkEnd w:id="550"/>
      <w:r>
        <w:t xml:space="preserve"> Report</w:t>
      </w:r>
      <w:bookmarkEnd w:id="551"/>
    </w:p>
    <w:p w:rsidR="002157F8" w:rsidRPr="00AC0930" w:rsidRDefault="002157F8" w:rsidP="00713F1F">
      <w:pPr>
        <w:rPr>
          <w:rFonts w:cs="Times New Roman"/>
        </w:rPr>
      </w:pPr>
      <w:r>
        <w:t xml:space="preserve">The aim of this test is to </w:t>
      </w:r>
      <w:r>
        <w:rPr>
          <w:rStyle w:val="SoDAField"/>
          <w:color w:val="auto"/>
        </w:rPr>
        <w:t>verify that the facilities to print the cylinder information report operate as specified in the specifications (ref 4, 24).</w:t>
      </w:r>
    </w:p>
    <w:p w:rsidR="002157F8" w:rsidRDefault="002157F8" w:rsidP="00830D04">
      <w:pPr>
        <w:pStyle w:val="Heading3"/>
      </w:pPr>
      <w:bookmarkStart w:id="552" w:name="_Toc313538261"/>
      <w:r>
        <w:t>Print Cylinder Information Report</w:t>
      </w:r>
      <w:bookmarkEnd w:id="552"/>
    </w:p>
    <w:p w:rsidR="002157F8" w:rsidRDefault="002157F8" w:rsidP="004C6BFA">
      <w:pPr>
        <w:numPr>
          <w:ilvl w:val="0"/>
          <w:numId w:val="50"/>
        </w:numPr>
      </w:pPr>
      <w:r>
        <w:t xml:space="preserve">Before commencing, ensure that the user account that is logged in has an </w:t>
      </w:r>
      <w:r>
        <w:rPr>
          <w:b/>
          <w:bCs/>
        </w:rPr>
        <w:t>Operations Manager</w:t>
      </w:r>
      <w:r>
        <w:t xml:space="preserve"> role.</w:t>
      </w:r>
    </w:p>
    <w:p w:rsidR="005A425D" w:rsidRDefault="005A425D" w:rsidP="005A425D">
      <w:pPr>
        <w:numPr>
          <w:ilvl w:val="0"/>
          <w:numId w:val="50"/>
        </w:numPr>
        <w:rPr>
          <w:ins w:id="553" w:author="Tran Ba Tien" w:date="2012-01-11T22:37:00Z"/>
        </w:rPr>
      </w:pPr>
      <w:ins w:id="554" w:author="Tran Ba Tien" w:date="2012-01-11T22:37:00Z">
        <w:r>
          <w:t xml:space="preserve">In admin module, select the </w:t>
        </w:r>
        <w:r>
          <w:rPr>
            <w:b/>
            <w:bCs/>
          </w:rPr>
          <w:t xml:space="preserve">Order </w:t>
        </w:r>
        <w:r w:rsidRPr="00B55D34">
          <w:rPr>
            <w:b/>
            <w:bCs/>
          </w:rPr>
          <w:t>Menu</w:t>
        </w:r>
      </w:ins>
    </w:p>
    <w:p w:rsidR="005A425D" w:rsidRDefault="005A425D" w:rsidP="005A425D">
      <w:pPr>
        <w:numPr>
          <w:ilvl w:val="0"/>
          <w:numId w:val="50"/>
        </w:numPr>
        <w:rPr>
          <w:ins w:id="555" w:author="Tran Ba Tien" w:date="2012-01-11T22:37:00Z"/>
        </w:rPr>
      </w:pPr>
      <w:ins w:id="556" w:author="Tran Ba Tien" w:date="2012-01-11T22:37:00Z">
        <w:r>
          <w:t xml:space="preserve">Click on the </w:t>
        </w:r>
        <w:r w:rsidRPr="00593279">
          <w:rPr>
            <w:b/>
          </w:rPr>
          <w:t>cylinders info</w:t>
        </w:r>
        <w:r>
          <w:t xml:space="preserve"> link to view the cylinder information which are related to the selected order </w:t>
        </w:r>
      </w:ins>
    </w:p>
    <w:p w:rsidR="005A425D" w:rsidRDefault="005A425D" w:rsidP="005A425D">
      <w:pPr>
        <w:numPr>
          <w:ilvl w:val="0"/>
          <w:numId w:val="50"/>
        </w:numPr>
        <w:rPr>
          <w:ins w:id="557" w:author="Tran Ba Tien" w:date="2012-01-11T22:37:00Z"/>
        </w:rPr>
      </w:pPr>
      <w:ins w:id="558" w:author="Tran Ba Tien" w:date="2012-01-11T22:37:00Z">
        <w:r>
          <w:t>Click on the print link to initiate the printing process for a particular cylinder listed in the table</w:t>
        </w:r>
      </w:ins>
    </w:p>
    <w:p w:rsidR="002157F8" w:rsidDel="005A425D" w:rsidRDefault="002157F8" w:rsidP="004C6BFA">
      <w:pPr>
        <w:numPr>
          <w:ilvl w:val="0"/>
          <w:numId w:val="50"/>
        </w:numPr>
        <w:rPr>
          <w:del w:id="559" w:author="Tran Ba Tien" w:date="2012-01-11T22:37:00Z"/>
        </w:rPr>
      </w:pPr>
      <w:del w:id="560" w:author="Tran Ba Tien" w:date="2012-01-11T22:37:00Z">
        <w:r w:rsidDel="005A425D">
          <w:delText xml:space="preserve">Use </w:delText>
        </w:r>
      </w:del>
      <w:del w:id="561" w:author="Tran Ba Tien" w:date="2012-01-11T22:19:00Z">
        <w:r w:rsidDel="00C75BA3">
          <w:rPr>
            <w:b/>
            <w:bCs/>
          </w:rPr>
          <w:delText>Print Cylinder Information Report</w:delText>
        </w:r>
      </w:del>
      <w:del w:id="562" w:author="Tran Ba Tien" w:date="2012-01-11T22:37:00Z">
        <w:r w:rsidDel="005A425D">
          <w:rPr>
            <w:b/>
            <w:bCs/>
          </w:rPr>
          <w:delText xml:space="preserve"> </w:delText>
        </w:r>
        <w:r w:rsidDel="005A425D">
          <w:delText xml:space="preserve">command from the </w:delText>
        </w:r>
      </w:del>
      <w:del w:id="563" w:author="Tran Ba Tien" w:date="2012-01-11T22:19:00Z">
        <w:r w:rsidRPr="006F00E6" w:rsidDel="00C75BA3">
          <w:rPr>
            <w:b/>
            <w:bCs/>
          </w:rPr>
          <w:delText xml:space="preserve">Workflow </w:delText>
        </w:r>
      </w:del>
      <w:del w:id="564" w:author="Tran Ba Tien" w:date="2012-01-11T22:37:00Z">
        <w:r w:rsidRPr="006F00E6" w:rsidDel="005A425D">
          <w:rPr>
            <w:b/>
            <w:bCs/>
          </w:rPr>
          <w:delText>Menu.</w:delText>
        </w:r>
        <w:r w:rsidDel="005A425D">
          <w:delText xml:space="preserve"> </w:delText>
        </w:r>
      </w:del>
      <w:del w:id="565" w:author="Tran Ba Tien" w:date="2012-01-11T22:20:00Z">
        <w:r w:rsidDel="00C75BA3">
          <w:delText xml:space="preserve">Select </w:delText>
        </w:r>
      </w:del>
      <w:del w:id="566" w:author="Tran Ba Tien" w:date="2012-01-11T22:37:00Z">
        <w:r w:rsidDel="005A425D">
          <w:delText>the following cylinder from the list shown</w:delText>
        </w:r>
      </w:del>
      <w:del w:id="567" w:author="Tran Ba Tien" w:date="2012-01-11T22:21:00Z">
        <w:r w:rsidDel="00762E23">
          <w:delText xml:space="preserve">, and select the </w:delText>
        </w:r>
        <w:r w:rsidRPr="00ED74C6" w:rsidDel="00762E23">
          <w:rPr>
            <w:b/>
            <w:bCs/>
          </w:rPr>
          <w:delText>Print</w:delText>
        </w:r>
        <w:r w:rsidDel="00762E23">
          <w:delText xml:space="preserve"> command.</w:delText>
        </w:r>
      </w:del>
    </w:p>
    <w:p w:rsidR="002157F8" w:rsidDel="005A425D" w:rsidRDefault="00EF61C4" w:rsidP="004C6BFA">
      <w:pPr>
        <w:numPr>
          <w:ilvl w:val="1"/>
          <w:numId w:val="50"/>
        </w:numPr>
        <w:rPr>
          <w:del w:id="568" w:author="Tran Ba Tien" w:date="2012-01-11T22:37:00Z"/>
        </w:rPr>
      </w:pPr>
      <w:del w:id="569" w:author="Tran Ba Tien" w:date="2012-01-11T22:37:00Z">
        <w:r w:rsidDel="005A425D">
          <w:delText>Cylinder ID: 04382-6523</w:delText>
        </w:r>
      </w:del>
    </w:p>
    <w:p w:rsidR="002157F8" w:rsidRPr="00AC0930" w:rsidRDefault="002157F8" w:rsidP="004C6BFA">
      <w:pPr>
        <w:numPr>
          <w:ilvl w:val="0"/>
          <w:numId w:val="50"/>
        </w:numPr>
        <w:rPr>
          <w:rFonts w:cs="Times New Roman"/>
        </w:rPr>
      </w:pPr>
      <w:r>
        <w:t>Print out the screen shots of the cylinder details to demonstrate the correct data was printed accurately.</w:t>
      </w:r>
    </w:p>
    <w:p w:rsidR="002157F8" w:rsidRDefault="002157F8" w:rsidP="00AC0930">
      <w:pPr>
        <w:pStyle w:val="Heading2"/>
      </w:pPr>
      <w:bookmarkStart w:id="570" w:name="_Toc313538262"/>
      <w:r>
        <w:t>View Cylinder Progress Logs</w:t>
      </w:r>
      <w:bookmarkEnd w:id="570"/>
    </w:p>
    <w:p w:rsidR="002157F8" w:rsidRPr="00AC0930" w:rsidRDefault="002157F8" w:rsidP="00713F1F">
      <w:pPr>
        <w:rPr>
          <w:rFonts w:cs="Times New Roman"/>
        </w:rPr>
      </w:pPr>
      <w:r>
        <w:t xml:space="preserve">The aim of this test is to </w:t>
      </w:r>
      <w:r>
        <w:rPr>
          <w:rStyle w:val="SoDAField"/>
          <w:color w:val="auto"/>
        </w:rPr>
        <w:t>verify that the facilities to view the cylinder progress logs operate as specified in the specifications (ref 4, 25).</w:t>
      </w:r>
    </w:p>
    <w:p w:rsidR="002157F8" w:rsidRDefault="002157F8" w:rsidP="009B3A42">
      <w:pPr>
        <w:pStyle w:val="Heading3"/>
      </w:pPr>
      <w:bookmarkStart w:id="571" w:name="_Toc313538263"/>
      <w:r>
        <w:t>View Cylinder Progress Logs</w:t>
      </w:r>
      <w:bookmarkEnd w:id="571"/>
    </w:p>
    <w:p w:rsidR="002157F8" w:rsidRDefault="002157F8" w:rsidP="004C6BFA">
      <w:pPr>
        <w:numPr>
          <w:ilvl w:val="0"/>
          <w:numId w:val="51"/>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1"/>
        </w:numPr>
      </w:pPr>
      <w:r>
        <w:lastRenderedPageBreak/>
        <w:t xml:space="preserve">Use </w:t>
      </w:r>
      <w:del w:id="572" w:author="Tran Ba Tien" w:date="2012-01-11T22:16:00Z">
        <w:r w:rsidDel="00C75BA3">
          <w:rPr>
            <w:b/>
            <w:bCs/>
          </w:rPr>
          <w:delText>View Cylinder Progress Logs</w:delText>
        </w:r>
      </w:del>
      <w:ins w:id="573" w:author="Tran Ba Tien" w:date="2012-01-11T22:16:00Z">
        <w:r w:rsidR="00C75BA3">
          <w:rPr>
            <w:b/>
            <w:bCs/>
          </w:rPr>
          <w:t>Search</w:t>
        </w:r>
      </w:ins>
      <w:r>
        <w:rPr>
          <w:b/>
          <w:bCs/>
        </w:rPr>
        <w:t xml:space="preserve"> </w:t>
      </w:r>
      <w:r>
        <w:t xml:space="preserve">command from the </w:t>
      </w:r>
      <w:del w:id="574" w:author="Tran Ba Tien" w:date="2012-01-11T22:16:00Z">
        <w:r w:rsidRPr="006F00E6" w:rsidDel="00C75BA3">
          <w:rPr>
            <w:b/>
            <w:bCs/>
          </w:rPr>
          <w:delText xml:space="preserve">Workflow </w:delText>
        </w:r>
      </w:del>
      <w:ins w:id="575" w:author="Tran Ba Tien" w:date="2012-01-11T22:16:00Z">
        <w:r w:rsidR="00C75BA3">
          <w:rPr>
            <w:b/>
            <w:bCs/>
          </w:rPr>
          <w:t>Orders</w:t>
        </w:r>
        <w:r w:rsidR="00C75BA3" w:rsidRPr="006F00E6">
          <w:rPr>
            <w:b/>
            <w:bCs/>
          </w:rPr>
          <w:t xml:space="preserve"> </w:t>
        </w:r>
      </w:ins>
      <w:r w:rsidRPr="006F00E6">
        <w:rPr>
          <w:b/>
          <w:bCs/>
        </w:rPr>
        <w:t>Menu.</w:t>
      </w:r>
      <w:r>
        <w:t xml:space="preserve"> </w:t>
      </w:r>
      <w:ins w:id="576" w:author="Tran Ba Tien" w:date="2012-01-11T22:17:00Z">
        <w:r w:rsidR="00C75BA3">
          <w:t xml:space="preserve">Click on View Cylinder Info to see the cylinders under this order. </w:t>
        </w:r>
      </w:ins>
      <w:del w:id="577" w:author="Tran Ba Tien" w:date="2012-01-11T22:17:00Z">
        <w:r w:rsidDel="00C75BA3">
          <w:delText xml:space="preserve">Select </w:delText>
        </w:r>
      </w:del>
      <w:ins w:id="578" w:author="Tran Ba Tien" w:date="2012-01-11T22:17:00Z">
        <w:r w:rsidR="00C75BA3">
          <w:t xml:space="preserve">Click View Progress link of </w:t>
        </w:r>
      </w:ins>
      <w:r>
        <w:t>the following cylinder from the</w:t>
      </w:r>
      <w:ins w:id="579" w:author="Tran Ba Tien" w:date="2012-01-11T22:17:00Z">
        <w:r w:rsidR="00C75BA3">
          <w:t xml:space="preserve"> cylinder</w:t>
        </w:r>
      </w:ins>
      <w:r>
        <w:t xml:space="preserve"> list shown:</w:t>
      </w:r>
    </w:p>
    <w:p w:rsidR="002157F8" w:rsidRDefault="00EF61C4" w:rsidP="004C6BFA">
      <w:pPr>
        <w:numPr>
          <w:ilvl w:val="1"/>
          <w:numId w:val="51"/>
        </w:numPr>
      </w:pPr>
      <w:r>
        <w:t>Cylinder ID: 45321-5425</w:t>
      </w:r>
    </w:p>
    <w:p w:rsidR="002157F8" w:rsidRPr="00AC0930" w:rsidRDefault="002157F8" w:rsidP="004C6BFA">
      <w:pPr>
        <w:numPr>
          <w:ilvl w:val="0"/>
          <w:numId w:val="51"/>
        </w:numPr>
        <w:rPr>
          <w:rFonts w:cs="Times New Roman"/>
        </w:rPr>
      </w:pPr>
      <w:r>
        <w:t>Print out the screen shots of the cylinder progress log details to demonstrate the data was displayed correctly.</w:t>
      </w:r>
    </w:p>
    <w:p w:rsidR="002157F8" w:rsidRDefault="002157F8" w:rsidP="00AC0930">
      <w:pPr>
        <w:pStyle w:val="Heading2"/>
      </w:pPr>
      <w:bookmarkStart w:id="580" w:name="_Toc313538264"/>
      <w:r>
        <w:t>View Order Progress Logs</w:t>
      </w:r>
      <w:bookmarkEnd w:id="580"/>
    </w:p>
    <w:p w:rsidR="002157F8" w:rsidRPr="00AC0930" w:rsidRDefault="002157F8" w:rsidP="00386B6E">
      <w:pPr>
        <w:rPr>
          <w:rFonts w:cs="Times New Roman"/>
        </w:rPr>
      </w:pPr>
      <w:r>
        <w:t xml:space="preserve">The aim of this test is to </w:t>
      </w:r>
      <w:r>
        <w:rPr>
          <w:rStyle w:val="SoDAField"/>
          <w:color w:val="auto"/>
        </w:rPr>
        <w:t>verify that the facilities to view the order progress logs operate as specified in the specifications (ref 4, 28).</w:t>
      </w:r>
    </w:p>
    <w:p w:rsidR="002157F8" w:rsidRDefault="002157F8" w:rsidP="009B3A42">
      <w:pPr>
        <w:pStyle w:val="Heading3"/>
      </w:pPr>
      <w:bookmarkStart w:id="581" w:name="_Toc313538265"/>
      <w:r>
        <w:t>View Order Progress Logs</w:t>
      </w:r>
      <w:bookmarkEnd w:id="581"/>
    </w:p>
    <w:p w:rsidR="002157F8" w:rsidRDefault="002157F8" w:rsidP="004C6BFA">
      <w:pPr>
        <w:numPr>
          <w:ilvl w:val="0"/>
          <w:numId w:val="53"/>
        </w:numPr>
      </w:pPr>
      <w:r>
        <w:t xml:space="preserve">Before commencing, ensure that the user account that is logged in has an </w:t>
      </w:r>
      <w:r>
        <w:rPr>
          <w:b/>
          <w:bCs/>
        </w:rPr>
        <w:t>Operations Manager</w:t>
      </w:r>
      <w:r>
        <w:t xml:space="preserve"> role.</w:t>
      </w:r>
    </w:p>
    <w:p w:rsidR="002157F8" w:rsidRDefault="002157F8" w:rsidP="004C6BFA">
      <w:pPr>
        <w:numPr>
          <w:ilvl w:val="0"/>
          <w:numId w:val="53"/>
        </w:numPr>
      </w:pPr>
      <w:r>
        <w:t xml:space="preserve">Use </w:t>
      </w:r>
      <w:del w:id="582" w:author="Tran Ba Tien" w:date="2012-01-11T22:18:00Z">
        <w:r w:rsidDel="00C75BA3">
          <w:rPr>
            <w:b/>
            <w:bCs/>
          </w:rPr>
          <w:delText>View Order Progress Logs</w:delText>
        </w:r>
      </w:del>
      <w:ins w:id="583" w:author="Tran Ba Tien" w:date="2012-01-11T22:18:00Z">
        <w:r w:rsidR="00C75BA3">
          <w:rPr>
            <w:b/>
            <w:bCs/>
          </w:rPr>
          <w:t>Search</w:t>
        </w:r>
      </w:ins>
      <w:r>
        <w:rPr>
          <w:b/>
          <w:bCs/>
        </w:rPr>
        <w:t xml:space="preserve"> </w:t>
      </w:r>
      <w:r>
        <w:t xml:space="preserve">command from the </w:t>
      </w:r>
      <w:del w:id="584" w:author="Tran Ba Tien" w:date="2012-01-11T22:18:00Z">
        <w:r w:rsidDel="00C75BA3">
          <w:rPr>
            <w:b/>
            <w:bCs/>
          </w:rPr>
          <w:delText xml:space="preserve">Sales </w:delText>
        </w:r>
      </w:del>
      <w:r>
        <w:rPr>
          <w:b/>
          <w:bCs/>
        </w:rPr>
        <w:t>Order</w:t>
      </w:r>
      <w:ins w:id="585" w:author="Tran Ba Tien" w:date="2012-01-11T22:18:00Z">
        <w:r w:rsidR="00C75BA3">
          <w:rPr>
            <w:b/>
            <w:bCs/>
          </w:rPr>
          <w:t>s</w:t>
        </w:r>
      </w:ins>
      <w:r>
        <w:rPr>
          <w:b/>
          <w:bCs/>
        </w:rPr>
        <w:t xml:space="preserve"> </w:t>
      </w:r>
      <w:r w:rsidRPr="006F00E6">
        <w:rPr>
          <w:b/>
          <w:bCs/>
        </w:rPr>
        <w:t>Menu.</w:t>
      </w:r>
      <w:r>
        <w:t xml:space="preserve"> </w:t>
      </w:r>
      <w:del w:id="586" w:author="Tran Ba Tien" w:date="2012-01-11T22:18:00Z">
        <w:r w:rsidDel="00C75BA3">
          <w:delText xml:space="preserve">Select </w:delText>
        </w:r>
      </w:del>
      <w:ins w:id="587" w:author="Tran Ba Tien" w:date="2012-01-11T22:18:00Z">
        <w:r w:rsidR="00C75BA3">
          <w:t xml:space="preserve">Click View Progress link of </w:t>
        </w:r>
      </w:ins>
      <w:r>
        <w:t>the following order from the list shown:</w:t>
      </w:r>
    </w:p>
    <w:p w:rsidR="002157F8" w:rsidRDefault="00EF61C4" w:rsidP="004C6BFA">
      <w:pPr>
        <w:numPr>
          <w:ilvl w:val="1"/>
          <w:numId w:val="53"/>
        </w:numPr>
      </w:pPr>
      <w:del w:id="588" w:author="Tran Ba Tien" w:date="2012-01-11T22:18:00Z">
        <w:r w:rsidDel="00C75BA3">
          <w:delText xml:space="preserve">Cylinder </w:delText>
        </w:r>
      </w:del>
      <w:ins w:id="589" w:author="Tran Ba Tien" w:date="2012-01-11T22:18:00Z">
        <w:r w:rsidR="00C75BA3">
          <w:t xml:space="preserve">Order </w:t>
        </w:r>
      </w:ins>
      <w:r>
        <w:t xml:space="preserve">ID: </w:t>
      </w:r>
      <w:del w:id="590" w:author="Tran Ba Tien" w:date="2012-01-11T22:18:00Z">
        <w:r w:rsidDel="00C75BA3">
          <w:delText>34256-1863</w:delText>
        </w:r>
      </w:del>
      <w:ins w:id="591" w:author="Tran Ba Tien" w:date="2012-01-11T22:18:00Z">
        <w:r w:rsidR="00C75BA3">
          <w:t>0001-112</w:t>
        </w:r>
      </w:ins>
    </w:p>
    <w:p w:rsidR="002157F8" w:rsidRPr="00AC0930" w:rsidRDefault="002157F8" w:rsidP="004C6BFA">
      <w:pPr>
        <w:numPr>
          <w:ilvl w:val="0"/>
          <w:numId w:val="53"/>
        </w:numPr>
        <w:rPr>
          <w:rFonts w:cs="Times New Roman"/>
        </w:rPr>
      </w:pPr>
      <w:r>
        <w:t>Print out the screen shots of the order progress log details to demonstrate the data was displayed correctly</w:t>
      </w:r>
    </w:p>
    <w:p w:rsidR="002157F8" w:rsidRDefault="002157F8" w:rsidP="00AC0930">
      <w:pPr>
        <w:pStyle w:val="Heading2"/>
      </w:pPr>
      <w:bookmarkStart w:id="592" w:name="_Toc313538266"/>
      <w:r>
        <w:t>View Workflow Queues</w:t>
      </w:r>
      <w:bookmarkEnd w:id="592"/>
    </w:p>
    <w:p w:rsidR="002157F8" w:rsidRDefault="002157F8" w:rsidP="00203E8D">
      <w:pPr>
        <w:rPr>
          <w:rFonts w:cs="Times New Roman"/>
        </w:rPr>
      </w:pPr>
      <w:r>
        <w:t xml:space="preserve">The aim of this test is to </w:t>
      </w:r>
      <w:r>
        <w:rPr>
          <w:rStyle w:val="SoDAField"/>
          <w:color w:val="auto"/>
        </w:rPr>
        <w:t>verify that the facilities to view workflow queues operate as specified in the specifications (ref 4, 30).</w:t>
      </w:r>
    </w:p>
    <w:p w:rsidR="002157F8" w:rsidRDefault="002157F8" w:rsidP="009435EE">
      <w:pPr>
        <w:pStyle w:val="Heading3"/>
      </w:pPr>
      <w:bookmarkStart w:id="593" w:name="_Toc313538267"/>
      <w:r>
        <w:t>View Workflow Queues</w:t>
      </w:r>
      <w:bookmarkEnd w:id="593"/>
    </w:p>
    <w:p w:rsidR="002157F8" w:rsidRDefault="002157F8" w:rsidP="004C6BFA">
      <w:pPr>
        <w:numPr>
          <w:ilvl w:val="0"/>
          <w:numId w:val="52"/>
        </w:numPr>
      </w:pPr>
      <w:r>
        <w:t xml:space="preserve">Before commencing, ensure that the user account that is logged in has an </w:t>
      </w:r>
      <w:r>
        <w:rPr>
          <w:b/>
          <w:bCs/>
        </w:rPr>
        <w:t>Operations Manager</w:t>
      </w:r>
      <w:r>
        <w:t xml:space="preserve"> role.</w:t>
      </w:r>
    </w:p>
    <w:p w:rsidR="002157F8" w:rsidRDefault="00C75BA3" w:rsidP="004C6BFA">
      <w:pPr>
        <w:numPr>
          <w:ilvl w:val="0"/>
          <w:numId w:val="52"/>
        </w:numPr>
      </w:pPr>
      <w:ins w:id="594" w:author="Tran Ba Tien" w:date="2012-01-11T22:19:00Z">
        <w:r>
          <w:t xml:space="preserve">Select a workflow and </w:t>
        </w:r>
      </w:ins>
      <w:del w:id="595" w:author="Tran Ba Tien" w:date="2012-01-11T22:19:00Z">
        <w:r w:rsidR="002157F8" w:rsidDel="00C75BA3">
          <w:delText>U</w:delText>
        </w:r>
      </w:del>
      <w:ins w:id="596" w:author="Tran Ba Tien" w:date="2012-01-11T22:19:00Z">
        <w:r>
          <w:t>u</w:t>
        </w:r>
      </w:ins>
      <w:r w:rsidR="002157F8">
        <w:t xml:space="preserve">se </w:t>
      </w:r>
      <w:r w:rsidR="002157F8">
        <w:rPr>
          <w:b/>
          <w:bCs/>
        </w:rPr>
        <w:t xml:space="preserve">View </w:t>
      </w:r>
      <w:del w:id="597" w:author="Tran Ba Tien" w:date="2012-01-11T22:19:00Z">
        <w:r w:rsidR="002157F8" w:rsidDel="00C75BA3">
          <w:rPr>
            <w:b/>
            <w:bCs/>
          </w:rPr>
          <w:delText xml:space="preserve">Workflow </w:delText>
        </w:r>
      </w:del>
      <w:r w:rsidR="002157F8">
        <w:rPr>
          <w:b/>
          <w:bCs/>
        </w:rPr>
        <w:t xml:space="preserve">Queues </w:t>
      </w:r>
      <w:r w:rsidR="002157F8">
        <w:t xml:space="preserve">command from the </w:t>
      </w:r>
      <w:del w:id="598" w:author="Tran Ba Tien" w:date="2012-01-11T22:19:00Z">
        <w:r w:rsidR="002157F8" w:rsidDel="00C75BA3">
          <w:rPr>
            <w:b/>
            <w:bCs/>
          </w:rPr>
          <w:delText xml:space="preserve">Workflow </w:delText>
        </w:r>
      </w:del>
      <w:ins w:id="599" w:author="Tran Ba Tien" w:date="2012-01-11T22:19:00Z">
        <w:r>
          <w:rPr>
            <w:b/>
            <w:bCs/>
          </w:rPr>
          <w:t xml:space="preserve">View Queue </w:t>
        </w:r>
      </w:ins>
      <w:r w:rsidR="002157F8" w:rsidRPr="006F00E6">
        <w:rPr>
          <w:b/>
          <w:bCs/>
        </w:rPr>
        <w:t>Menu.</w:t>
      </w:r>
      <w:r w:rsidR="002157F8">
        <w:t xml:space="preserve"> </w:t>
      </w:r>
    </w:p>
    <w:p w:rsidR="002157F8" w:rsidRPr="00AC0930" w:rsidRDefault="002157F8" w:rsidP="004C6BFA">
      <w:pPr>
        <w:numPr>
          <w:ilvl w:val="0"/>
          <w:numId w:val="52"/>
        </w:numPr>
        <w:rPr>
          <w:rFonts w:cs="Times New Roman"/>
        </w:rPr>
      </w:pPr>
      <w:r>
        <w:t>Print out the screen shots of the workflow queue details to demonstrate the data was displayed correctly</w:t>
      </w:r>
    </w:p>
    <w:p w:rsidR="002157F8" w:rsidRDefault="002157F8" w:rsidP="00203E8D">
      <w:pPr>
        <w:rPr>
          <w:rFonts w:cs="Times New Roman"/>
        </w:rPr>
      </w:pPr>
    </w:p>
    <w:p w:rsidR="002157F8" w:rsidRPr="00203E8D" w:rsidRDefault="002157F8" w:rsidP="00203E8D">
      <w:pPr>
        <w:rPr>
          <w:rFonts w:cs="Times New Roman"/>
        </w:rPr>
      </w:pPr>
      <w:r>
        <w:rPr>
          <w:rFonts w:cs="Times New Roman"/>
        </w:rPr>
        <w:br w:type="page"/>
      </w:r>
    </w:p>
    <w:tbl>
      <w:tblPr>
        <w:tblW w:w="0" w:type="auto"/>
        <w:jc w:val="center"/>
        <w:tblLayout w:type="fixed"/>
        <w:tblLook w:val="0000" w:firstRow="0" w:lastRow="0" w:firstColumn="0" w:lastColumn="0" w:noHBand="0" w:noVBand="0"/>
      </w:tblPr>
      <w:tblGrid>
        <w:gridCol w:w="4585"/>
        <w:gridCol w:w="3024"/>
        <w:gridCol w:w="720"/>
      </w:tblGrid>
      <w:tr w:rsidR="002157F8">
        <w:trPr>
          <w:cantSplit/>
          <w:trHeight w:val="720"/>
          <w:jc w:val="center"/>
        </w:trPr>
        <w:tc>
          <w:tcPr>
            <w:tcW w:w="8329" w:type="dxa"/>
            <w:gridSpan w:val="3"/>
            <w:tcBorders>
              <w:top w:val="single" w:sz="12" w:space="0" w:color="auto"/>
              <w:left w:val="single" w:sz="12" w:space="0" w:color="auto"/>
              <w:bottom w:val="single" w:sz="6" w:space="0" w:color="auto"/>
              <w:right w:val="single" w:sz="12" w:space="0" w:color="auto"/>
            </w:tcBorders>
          </w:tcPr>
          <w:p w:rsidR="002157F8" w:rsidRPr="00C37C6E" w:rsidRDefault="002157F8" w:rsidP="009C3E16">
            <w:pPr>
              <w:pStyle w:val="Heading1"/>
              <w:rPr>
                <w:rFonts w:cs="Times New Roman"/>
                <w:position w:val="-6"/>
              </w:rPr>
            </w:pPr>
            <w:bookmarkStart w:id="600" w:name="_Toc313538268"/>
            <w:r w:rsidRPr="00C37C6E">
              <w:t>Approval Record</w:t>
            </w:r>
            <w:r w:rsidRPr="00C37C6E">
              <w:tab/>
              <w:t>GG/Forms/Approval</w:t>
            </w:r>
            <w:bookmarkEnd w:id="600"/>
            <w:r w:rsidRPr="00C37C6E">
              <w:rPr>
                <w:sz w:val="20"/>
                <w:szCs w:val="20"/>
              </w:rPr>
              <w:t xml:space="preserve"> </w:t>
            </w:r>
          </w:p>
        </w:tc>
      </w:tr>
      <w:tr w:rsidR="002157F8">
        <w:trPr>
          <w:cantSplit/>
          <w:trHeight w:val="576"/>
          <w:jc w:val="center"/>
        </w:trPr>
        <w:tc>
          <w:tcPr>
            <w:tcW w:w="8329" w:type="dxa"/>
            <w:gridSpan w:val="3"/>
            <w:tcBorders>
              <w:top w:val="single" w:sz="6" w:space="0" w:color="auto"/>
              <w:left w:val="single" w:sz="12" w:space="0" w:color="auto"/>
              <w:bottom w:val="single" w:sz="6" w:space="0" w:color="auto"/>
              <w:right w:val="single" w:sz="12" w:space="0" w:color="auto"/>
            </w:tcBorders>
          </w:tcPr>
          <w:p w:rsidR="002157F8" w:rsidRPr="00C7248D" w:rsidRDefault="002157F8"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2157F8">
        <w:trPr>
          <w:cantSplit/>
          <w:trHeight w:val="576"/>
          <w:jc w:val="center"/>
        </w:trPr>
        <w:tc>
          <w:tcPr>
            <w:tcW w:w="4585" w:type="dxa"/>
            <w:tcBorders>
              <w:left w:val="single" w:sz="12" w:space="0" w:color="auto"/>
              <w:bottom w:val="single" w:sz="6" w:space="0" w:color="auto"/>
            </w:tcBorders>
          </w:tcPr>
          <w:p w:rsidR="002157F8" w:rsidRDefault="002157F8" w:rsidP="00586E5E">
            <w:pPr>
              <w:spacing w:after="0"/>
              <w:ind w:left="0"/>
              <w:rPr>
                <w:rFonts w:ascii="NewCenturySchlbk" w:hAnsi="NewCenturySchlbk" w:cs="NewCenturySchlbk"/>
                <w:spacing w:val="-10"/>
              </w:rPr>
            </w:pPr>
            <w:r>
              <w:rPr>
                <w:b/>
                <w:bCs/>
                <w:position w:val="6"/>
              </w:rPr>
              <w:t>Document Ref</w:t>
            </w:r>
            <w:r>
              <w:rPr>
                <w:b/>
                <w:bCs/>
                <w:position w:val="6"/>
              </w:rPr>
              <w:tab/>
            </w:r>
            <w:r>
              <w:t>GG/COMS/MP.2/1</w:t>
            </w:r>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Approved by</w:t>
            </w:r>
          </w:p>
          <w:p w:rsidR="004F3BA0" w:rsidRPr="004F3BA0" w:rsidRDefault="004F3BA0" w:rsidP="00586E5E">
            <w:pPr>
              <w:spacing w:after="0"/>
              <w:ind w:left="0"/>
              <w:rPr>
                <w:b/>
              </w:rPr>
            </w:pPr>
            <w:r w:rsidRPr="004F3BA0">
              <w:rPr>
                <w:b/>
              </w:rPr>
              <w:t xml:space="preserve">Maung Tin </w:t>
            </w:r>
            <w:proofErr w:type="spellStart"/>
            <w:r w:rsidRPr="004F3BA0">
              <w:rPr>
                <w:b/>
              </w:rPr>
              <w:t>Kyaw</w:t>
            </w:r>
            <w:proofErr w:type="spellEnd"/>
            <w:r w:rsidRPr="004F3BA0">
              <w:rPr>
                <w:b/>
              </w:rPr>
              <w:t xml:space="preserve"> </w:t>
            </w:r>
            <w:proofErr w:type="spellStart"/>
            <w:r w:rsidRPr="004F3BA0">
              <w:rPr>
                <w:b/>
              </w:rPr>
              <w:t>Oo</w:t>
            </w:r>
            <w:proofErr w:type="spellEnd"/>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76"/>
          <w:jc w:val="center"/>
        </w:trPr>
        <w:tc>
          <w:tcPr>
            <w:tcW w:w="4585" w:type="dxa"/>
            <w:tcBorders>
              <w:top w:val="single" w:sz="6" w:space="0" w:color="auto"/>
              <w:left w:val="single" w:sz="12" w:space="0" w:color="auto"/>
              <w:bottom w:val="single" w:sz="6" w:space="0" w:color="auto"/>
            </w:tcBorders>
          </w:tcPr>
          <w:p w:rsidR="002157F8" w:rsidRDefault="002157F8" w:rsidP="00586E5E">
            <w:pPr>
              <w:spacing w:after="0"/>
              <w:ind w:left="0"/>
            </w:pPr>
            <w:r>
              <w:t>Authorised by</w:t>
            </w:r>
          </w:p>
          <w:p w:rsidR="004F3BA0" w:rsidRPr="004F3BA0" w:rsidRDefault="004F3BA0" w:rsidP="00586E5E">
            <w:pPr>
              <w:spacing w:after="0"/>
              <w:ind w:left="0"/>
              <w:rPr>
                <w:b/>
              </w:rPr>
            </w:pPr>
            <w:r w:rsidRPr="004F3BA0">
              <w:rPr>
                <w:b/>
              </w:rPr>
              <w:t xml:space="preserve">Tran Ba </w:t>
            </w:r>
            <w:proofErr w:type="spellStart"/>
            <w:r w:rsidRPr="004F3BA0">
              <w:rPr>
                <w:b/>
              </w:rPr>
              <w:t>Tien</w:t>
            </w:r>
            <w:proofErr w:type="spellEnd"/>
          </w:p>
        </w:tc>
        <w:tc>
          <w:tcPr>
            <w:tcW w:w="3744" w:type="dxa"/>
            <w:gridSpan w:val="2"/>
            <w:tcBorders>
              <w:top w:val="single" w:sz="6" w:space="0" w:color="auto"/>
              <w:left w:val="single" w:sz="12" w:space="0" w:color="auto"/>
              <w:bottom w:val="single" w:sz="6" w:space="0" w:color="auto"/>
              <w:right w:val="single" w:sz="12" w:space="0" w:color="auto"/>
            </w:tcBorders>
          </w:tcPr>
          <w:p w:rsidR="002157F8" w:rsidRDefault="002157F8" w:rsidP="00586E5E">
            <w:pPr>
              <w:spacing w:after="0"/>
              <w:ind w:left="0"/>
            </w:pPr>
            <w:r>
              <w:t>Date</w:t>
            </w:r>
          </w:p>
          <w:p w:rsidR="004F3BA0" w:rsidRDefault="004F3BA0" w:rsidP="00586E5E">
            <w:pPr>
              <w:spacing w:after="0"/>
              <w:ind w:left="0"/>
            </w:pPr>
            <w:r>
              <w:t>6 Nov 2011</w:t>
            </w:r>
          </w:p>
        </w:tc>
      </w:tr>
      <w:tr w:rsidR="002157F8">
        <w:trPr>
          <w:cantSplit/>
          <w:trHeight w:val="504"/>
          <w:jc w:val="center"/>
        </w:trPr>
        <w:tc>
          <w:tcPr>
            <w:tcW w:w="7609" w:type="dxa"/>
            <w:gridSpan w:val="2"/>
            <w:tcBorders>
              <w:left w:val="single" w:sz="12" w:space="0" w:color="auto"/>
              <w:bottom w:val="single" w:sz="6" w:space="0" w:color="auto"/>
              <w:right w:val="single" w:sz="6" w:space="0" w:color="auto"/>
            </w:tcBorders>
          </w:tcPr>
          <w:p w:rsidR="002157F8" w:rsidRDefault="002157F8"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r w:rsidR="002157F8">
        <w:trPr>
          <w:cantSplit/>
          <w:trHeight w:val="504"/>
          <w:jc w:val="center"/>
        </w:trPr>
        <w:tc>
          <w:tcPr>
            <w:tcW w:w="7609" w:type="dxa"/>
            <w:gridSpan w:val="2"/>
            <w:tcBorders>
              <w:top w:val="single" w:sz="6" w:space="0" w:color="auto"/>
              <w:left w:val="single" w:sz="12" w:space="0" w:color="auto"/>
              <w:bottom w:val="single" w:sz="6" w:space="0" w:color="auto"/>
              <w:right w:val="single" w:sz="6" w:space="0" w:color="auto"/>
            </w:tcBorders>
          </w:tcPr>
          <w:p w:rsidR="002157F8" w:rsidRDefault="002157F8"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2157F8" w:rsidRDefault="002157F8" w:rsidP="00586E5E">
            <w:pPr>
              <w:spacing w:after="0"/>
              <w:ind w:left="0"/>
              <w:rPr>
                <w:rFonts w:cs="Times New Roman"/>
              </w:rPr>
            </w:pPr>
          </w:p>
        </w:tc>
      </w:tr>
    </w:tbl>
    <w:p w:rsidR="002157F8" w:rsidRPr="00BB3FFF" w:rsidRDefault="002157F8" w:rsidP="008364B4">
      <w:pPr>
        <w:pStyle w:val="Heading1"/>
        <w:rPr>
          <w:rFonts w:cs="Times New Roman"/>
        </w:rPr>
      </w:pPr>
    </w:p>
    <w:sectPr w:rsidR="002157F8" w:rsidRPr="00BB3FFF" w:rsidSect="00A60447">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4CD" w:rsidRDefault="002244CD" w:rsidP="006B6E3C">
      <w:pPr>
        <w:rPr>
          <w:rFonts w:cs="Times New Roman"/>
        </w:rPr>
      </w:pPr>
      <w:r>
        <w:rPr>
          <w:rFonts w:cs="Times New Roman"/>
        </w:rPr>
        <w:separator/>
      </w:r>
    </w:p>
  </w:endnote>
  <w:endnote w:type="continuationSeparator" w:id="0">
    <w:p w:rsidR="002244CD" w:rsidRDefault="002244CD" w:rsidP="006B6E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C75BA3" w:rsidRPr="005A2EF4">
      <w:trPr>
        <w:trHeight w:val="151"/>
      </w:trPr>
      <w:tc>
        <w:tcPr>
          <w:tcW w:w="2250" w:type="pct"/>
          <w:tcBorders>
            <w:bottom w:val="single" w:sz="4" w:space="0" w:color="4F81BD"/>
          </w:tcBorders>
        </w:tcPr>
        <w:p w:rsidR="00C75BA3" w:rsidRPr="00C37C6E" w:rsidRDefault="00C75BA3" w:rsidP="006B6E3C">
          <w:pPr>
            <w:pStyle w:val="Header"/>
            <w:rPr>
              <w:rFonts w:cs="Times New Roman"/>
              <w:sz w:val="22"/>
              <w:szCs w:val="22"/>
              <w:lang w:eastAsia="zh-CN"/>
            </w:rPr>
          </w:pPr>
        </w:p>
      </w:tc>
      <w:tc>
        <w:tcPr>
          <w:tcW w:w="500" w:type="pct"/>
          <w:vMerge w:val="restart"/>
          <w:noWrap/>
          <w:vAlign w:val="center"/>
        </w:tcPr>
        <w:p w:rsidR="00C75BA3" w:rsidRPr="00C37C6E" w:rsidRDefault="00C75BA3">
          <w:pPr>
            <w:pStyle w:val="NoSpacing"/>
            <w:rPr>
              <w:rFonts w:ascii="Cambria" w:hAnsi="Cambria" w:cs="Cambria"/>
            </w:rPr>
          </w:pPr>
          <w:r w:rsidRPr="00C37C6E">
            <w:rPr>
              <w:rFonts w:ascii="Cambria" w:hAnsi="Cambria" w:cs="Cambria"/>
              <w:b/>
              <w:bCs/>
            </w:rPr>
            <w:t xml:space="preserve">Page </w:t>
          </w:r>
          <w:r w:rsidR="00781B8E">
            <w:fldChar w:fldCharType="begin"/>
          </w:r>
          <w:r>
            <w:instrText xml:space="preserve"> PAGE  \* MERGEFORMAT </w:instrText>
          </w:r>
          <w:r w:rsidR="00781B8E">
            <w:fldChar w:fldCharType="separate"/>
          </w:r>
          <w:r w:rsidR="00F5328C" w:rsidRPr="00F5328C">
            <w:rPr>
              <w:rFonts w:ascii="Cambria" w:hAnsi="Cambria" w:cs="Cambria"/>
              <w:b/>
              <w:bCs/>
              <w:noProof/>
            </w:rPr>
            <w:t>0</w:t>
          </w:r>
          <w:r w:rsidR="00781B8E">
            <w:rPr>
              <w:rFonts w:ascii="Cambria" w:hAnsi="Cambria" w:cs="Cambria"/>
              <w:b/>
              <w:bCs/>
              <w:noProof/>
            </w:rPr>
            <w:fldChar w:fldCharType="end"/>
          </w:r>
        </w:p>
      </w:tc>
      <w:tc>
        <w:tcPr>
          <w:tcW w:w="2250" w:type="pct"/>
          <w:tcBorders>
            <w:bottom w:val="single" w:sz="4" w:space="0" w:color="4F81BD"/>
          </w:tcBorders>
        </w:tcPr>
        <w:p w:rsidR="00C75BA3" w:rsidRPr="00C37C6E" w:rsidRDefault="00C75BA3" w:rsidP="006B6E3C">
          <w:pPr>
            <w:pStyle w:val="Header"/>
            <w:rPr>
              <w:rFonts w:cs="Times New Roman"/>
              <w:sz w:val="22"/>
              <w:szCs w:val="22"/>
              <w:lang w:eastAsia="zh-CN"/>
            </w:rPr>
          </w:pPr>
        </w:p>
      </w:tc>
    </w:tr>
    <w:tr w:rsidR="00C75BA3" w:rsidRPr="005A2EF4">
      <w:trPr>
        <w:trHeight w:val="150"/>
      </w:trPr>
      <w:tc>
        <w:tcPr>
          <w:tcW w:w="2250" w:type="pct"/>
          <w:tcBorders>
            <w:top w:val="single" w:sz="4" w:space="0" w:color="4F81BD"/>
          </w:tcBorders>
        </w:tcPr>
        <w:p w:rsidR="00C75BA3" w:rsidRPr="00C37C6E" w:rsidRDefault="00C75BA3" w:rsidP="006B6E3C">
          <w:pPr>
            <w:pStyle w:val="Header"/>
            <w:rPr>
              <w:rFonts w:cs="Times New Roman"/>
              <w:sz w:val="22"/>
              <w:szCs w:val="22"/>
              <w:lang w:eastAsia="zh-CN"/>
            </w:rPr>
          </w:pPr>
        </w:p>
      </w:tc>
      <w:tc>
        <w:tcPr>
          <w:tcW w:w="500" w:type="pct"/>
          <w:vMerge/>
        </w:tcPr>
        <w:p w:rsidR="00C75BA3" w:rsidRPr="00C37C6E" w:rsidRDefault="00C75BA3" w:rsidP="006B6E3C">
          <w:pPr>
            <w:pStyle w:val="Header"/>
            <w:rPr>
              <w:rFonts w:cs="Times New Roman"/>
              <w:sz w:val="22"/>
              <w:szCs w:val="22"/>
              <w:lang w:eastAsia="zh-CN"/>
            </w:rPr>
          </w:pPr>
        </w:p>
      </w:tc>
      <w:tc>
        <w:tcPr>
          <w:tcW w:w="2250" w:type="pct"/>
          <w:tcBorders>
            <w:top w:val="single" w:sz="4" w:space="0" w:color="4F81BD"/>
          </w:tcBorders>
        </w:tcPr>
        <w:p w:rsidR="00C75BA3" w:rsidRPr="00C37C6E" w:rsidRDefault="00C75BA3" w:rsidP="006B6E3C">
          <w:pPr>
            <w:pStyle w:val="Header"/>
            <w:rPr>
              <w:rFonts w:cs="Times New Roman"/>
              <w:sz w:val="22"/>
              <w:szCs w:val="22"/>
              <w:lang w:eastAsia="zh-CN"/>
            </w:rPr>
          </w:pPr>
        </w:p>
      </w:tc>
    </w:tr>
  </w:tbl>
  <w:p w:rsidR="00C75BA3" w:rsidRDefault="00C75BA3" w:rsidP="006B6E3C">
    <w:pPr>
      <w:pStyle w:val="Footer"/>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C75BA3">
      <w:trPr>
        <w:trHeight w:val="271"/>
      </w:trPr>
      <w:tc>
        <w:tcPr>
          <w:tcW w:w="2250" w:type="pct"/>
        </w:tcPr>
        <w:p w:rsidR="00C75BA3" w:rsidRPr="00C37C6E" w:rsidRDefault="00C75BA3"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C75BA3" w:rsidRPr="00C37C6E" w:rsidRDefault="00C75BA3" w:rsidP="00C979AD">
          <w:pPr>
            <w:pStyle w:val="NoSpacing"/>
            <w:rPr>
              <w:rFonts w:ascii="Cambria" w:hAnsi="Cambria" w:cs="Cambria"/>
            </w:rPr>
          </w:pPr>
          <w:r w:rsidRPr="00C37C6E">
            <w:rPr>
              <w:rFonts w:ascii="Cambria" w:hAnsi="Cambria" w:cs="Cambria"/>
              <w:b/>
              <w:bCs/>
            </w:rPr>
            <w:t xml:space="preserve">page </w:t>
          </w:r>
          <w:r w:rsidR="00781B8E">
            <w:fldChar w:fldCharType="begin"/>
          </w:r>
          <w:r>
            <w:instrText xml:space="preserve"> PAGE  \* MERGEFORMAT </w:instrText>
          </w:r>
          <w:r w:rsidR="00781B8E">
            <w:fldChar w:fldCharType="separate"/>
          </w:r>
          <w:r w:rsidR="00F5328C" w:rsidRPr="00F5328C">
            <w:rPr>
              <w:rFonts w:ascii="Cambria" w:hAnsi="Cambria" w:cs="Cambria"/>
              <w:b/>
              <w:bCs/>
              <w:noProof/>
            </w:rPr>
            <w:t>iv</w:t>
          </w:r>
          <w:r w:rsidR="00781B8E">
            <w:rPr>
              <w:rFonts w:ascii="Cambria" w:hAnsi="Cambria" w:cs="Cambria"/>
              <w:b/>
              <w:bCs/>
              <w:noProof/>
            </w:rPr>
            <w:fldChar w:fldCharType="end"/>
          </w:r>
        </w:p>
      </w:tc>
      <w:tc>
        <w:tcPr>
          <w:tcW w:w="2250" w:type="pct"/>
        </w:tcPr>
        <w:p w:rsidR="00C75BA3" w:rsidRPr="00C37C6E" w:rsidRDefault="00C75BA3"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C75BA3">
      <w:trPr>
        <w:trHeight w:val="150"/>
      </w:trPr>
      <w:tc>
        <w:tcPr>
          <w:tcW w:w="2250" w:type="pct"/>
        </w:tcPr>
        <w:p w:rsidR="00C75BA3" w:rsidRPr="00C37C6E" w:rsidRDefault="00C75BA3" w:rsidP="00C979AD">
          <w:pPr>
            <w:pStyle w:val="Header"/>
            <w:rPr>
              <w:rFonts w:ascii="Cambria" w:hAnsi="Cambria" w:cs="Cambria"/>
              <w:b/>
              <w:bCs/>
              <w:sz w:val="22"/>
              <w:szCs w:val="22"/>
              <w:lang w:eastAsia="zh-CN"/>
            </w:rPr>
          </w:pPr>
        </w:p>
      </w:tc>
      <w:tc>
        <w:tcPr>
          <w:tcW w:w="500" w:type="pct"/>
          <w:vMerge/>
        </w:tcPr>
        <w:p w:rsidR="00C75BA3" w:rsidRPr="00C37C6E" w:rsidRDefault="00C75BA3" w:rsidP="00C979AD">
          <w:pPr>
            <w:pStyle w:val="Header"/>
            <w:jc w:val="center"/>
            <w:rPr>
              <w:rFonts w:ascii="Cambria" w:hAnsi="Cambria" w:cs="Cambria"/>
              <w:b/>
              <w:bCs/>
              <w:sz w:val="22"/>
              <w:szCs w:val="22"/>
              <w:lang w:eastAsia="zh-CN"/>
            </w:rPr>
          </w:pPr>
        </w:p>
      </w:tc>
      <w:tc>
        <w:tcPr>
          <w:tcW w:w="2250" w:type="pct"/>
        </w:tcPr>
        <w:p w:rsidR="00C75BA3" w:rsidRPr="00C37C6E" w:rsidRDefault="00C75BA3" w:rsidP="00C979AD">
          <w:pPr>
            <w:pStyle w:val="Header"/>
            <w:rPr>
              <w:rFonts w:ascii="Cambria" w:hAnsi="Cambria" w:cs="Cambria"/>
              <w:b/>
              <w:bCs/>
              <w:sz w:val="22"/>
              <w:szCs w:val="22"/>
              <w:lang w:eastAsia="zh-CN"/>
            </w:rPr>
          </w:pPr>
        </w:p>
      </w:tc>
    </w:tr>
  </w:tbl>
  <w:p w:rsidR="00C75BA3" w:rsidRDefault="00C75BA3" w:rsidP="002E2159">
    <w:pPr>
      <w:pStyle w:val="Footer"/>
    </w:pPr>
    <w:r>
      <w:t>GG/COMS/MP.2/1</w:t>
    </w:r>
  </w:p>
  <w:p w:rsidR="00C75BA3" w:rsidRPr="002E2159" w:rsidRDefault="00C75BA3" w:rsidP="002E2159">
    <w:pPr>
      <w:pStyle w:val="Footer"/>
      <w:ind w:left="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159"/>
      <w:gridCol w:w="924"/>
      <w:gridCol w:w="4159"/>
    </w:tblGrid>
    <w:tr w:rsidR="00C75BA3">
      <w:trPr>
        <w:trHeight w:val="271"/>
      </w:trPr>
      <w:tc>
        <w:tcPr>
          <w:tcW w:w="2250" w:type="pct"/>
        </w:tcPr>
        <w:p w:rsidR="00C75BA3" w:rsidRPr="00C37C6E" w:rsidRDefault="00C75BA3"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C75BA3" w:rsidRPr="00C37C6E" w:rsidRDefault="00C75BA3" w:rsidP="00C979AD">
          <w:pPr>
            <w:pStyle w:val="NoSpacing"/>
            <w:rPr>
              <w:rFonts w:ascii="Cambria" w:hAnsi="Cambria" w:cs="Cambria"/>
            </w:rPr>
          </w:pPr>
          <w:r w:rsidRPr="00C37C6E">
            <w:rPr>
              <w:rFonts w:ascii="Cambria" w:hAnsi="Cambria" w:cs="Cambria"/>
              <w:b/>
              <w:bCs/>
            </w:rPr>
            <w:t xml:space="preserve">page </w:t>
          </w:r>
          <w:r w:rsidR="00781B8E">
            <w:fldChar w:fldCharType="begin"/>
          </w:r>
          <w:r>
            <w:instrText xml:space="preserve"> PAGE  \* MERGEFORMAT </w:instrText>
          </w:r>
          <w:r w:rsidR="00781B8E">
            <w:fldChar w:fldCharType="separate"/>
          </w:r>
          <w:r w:rsidR="00A021F5" w:rsidRPr="00A021F5">
            <w:rPr>
              <w:rFonts w:ascii="Cambria" w:hAnsi="Cambria" w:cs="Cambria"/>
              <w:b/>
              <w:bCs/>
              <w:noProof/>
            </w:rPr>
            <w:t>5</w:t>
          </w:r>
          <w:r w:rsidR="00781B8E">
            <w:rPr>
              <w:rFonts w:ascii="Cambria" w:hAnsi="Cambria" w:cs="Cambria"/>
              <w:b/>
              <w:bCs/>
              <w:noProof/>
            </w:rPr>
            <w:fldChar w:fldCharType="end"/>
          </w:r>
        </w:p>
      </w:tc>
      <w:tc>
        <w:tcPr>
          <w:tcW w:w="2250" w:type="pct"/>
        </w:tcPr>
        <w:p w:rsidR="00C75BA3" w:rsidRPr="00C37C6E" w:rsidRDefault="00C75BA3"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C75BA3">
      <w:trPr>
        <w:trHeight w:val="150"/>
      </w:trPr>
      <w:tc>
        <w:tcPr>
          <w:tcW w:w="2250" w:type="pct"/>
        </w:tcPr>
        <w:p w:rsidR="00C75BA3" w:rsidRPr="00C37C6E" w:rsidRDefault="00C75BA3" w:rsidP="00C979AD">
          <w:pPr>
            <w:pStyle w:val="Header"/>
            <w:rPr>
              <w:rFonts w:ascii="Cambria" w:hAnsi="Cambria" w:cs="Cambria"/>
              <w:b/>
              <w:bCs/>
              <w:sz w:val="22"/>
              <w:szCs w:val="22"/>
              <w:lang w:eastAsia="zh-CN"/>
            </w:rPr>
          </w:pPr>
        </w:p>
      </w:tc>
      <w:tc>
        <w:tcPr>
          <w:tcW w:w="500" w:type="pct"/>
          <w:vMerge/>
        </w:tcPr>
        <w:p w:rsidR="00C75BA3" w:rsidRPr="00C37C6E" w:rsidRDefault="00C75BA3" w:rsidP="00C979AD">
          <w:pPr>
            <w:pStyle w:val="Header"/>
            <w:jc w:val="center"/>
            <w:rPr>
              <w:rFonts w:ascii="Cambria" w:hAnsi="Cambria" w:cs="Cambria"/>
              <w:b/>
              <w:bCs/>
              <w:sz w:val="22"/>
              <w:szCs w:val="22"/>
              <w:lang w:eastAsia="zh-CN"/>
            </w:rPr>
          </w:pPr>
        </w:p>
      </w:tc>
      <w:tc>
        <w:tcPr>
          <w:tcW w:w="2250" w:type="pct"/>
        </w:tcPr>
        <w:p w:rsidR="00C75BA3" w:rsidRPr="00C37C6E" w:rsidRDefault="00C75BA3" w:rsidP="00C979AD">
          <w:pPr>
            <w:pStyle w:val="Header"/>
            <w:rPr>
              <w:rFonts w:ascii="Cambria" w:hAnsi="Cambria" w:cs="Cambria"/>
              <w:b/>
              <w:bCs/>
              <w:sz w:val="22"/>
              <w:szCs w:val="22"/>
              <w:lang w:eastAsia="zh-CN"/>
            </w:rPr>
          </w:pPr>
        </w:p>
      </w:tc>
    </w:tr>
  </w:tbl>
  <w:p w:rsidR="00C75BA3" w:rsidRDefault="00C75BA3" w:rsidP="002E2159">
    <w:pPr>
      <w:pStyle w:val="Footer"/>
    </w:pPr>
    <w:r>
      <w:t>GG/COMS/MP.2/1</w:t>
    </w:r>
  </w:p>
  <w:p w:rsidR="00C75BA3" w:rsidRPr="002E2159" w:rsidRDefault="00C75BA3" w:rsidP="002E2159">
    <w:pPr>
      <w:pStyle w:val="Footer"/>
      <w:ind w:left="0"/>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4CD" w:rsidRDefault="002244CD" w:rsidP="006B6E3C">
      <w:pPr>
        <w:rPr>
          <w:rFonts w:cs="Times New Roman"/>
        </w:rPr>
      </w:pPr>
      <w:r>
        <w:rPr>
          <w:rFonts w:cs="Times New Roman"/>
        </w:rPr>
        <w:separator/>
      </w:r>
    </w:p>
  </w:footnote>
  <w:footnote w:type="continuationSeparator" w:id="0">
    <w:p w:rsidR="002244CD" w:rsidRDefault="002244CD" w:rsidP="006B6E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A3" w:rsidRPr="000112A8" w:rsidRDefault="00C75BA3" w:rsidP="006B6E3C">
    <w:pPr>
      <w:pStyle w:val="Header"/>
      <w:rPr>
        <w:rFonts w:cs="Times New Roman"/>
      </w:rPr>
    </w:pPr>
    <w:r>
      <w:t>System Test Plan</w:t>
    </w:r>
    <w:r w:rsidR="002244CD">
      <w:rPr>
        <w:noProof/>
        <w:lang w:eastAsia="ja-JP"/>
      </w:rPr>
      <w:pict>
        <v:group id="Group 1" o:spid="_x0000_s2049" style="position:absolute;left:0;text-align:left;margin-left:0;margin-top:0;width:593.7pt;height:66.6pt;z-index:25165516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2244CD">
      <w:rPr>
        <w:noProof/>
        <w:lang w:eastAsia="ja-JP"/>
      </w:rPr>
      <w:pict>
        <v:rect id="Rectangle 4" o:spid="_x0000_s2052" style="position:absolute;left:0;text-align:left;margin-left:556.45pt;margin-top:0;width:7.15pt;height:63.6pt;z-index:251656192;visibility:visible;mso-position-horizontal-relative:page;mso-position-vertical:top;mso-position-vertical-relative:page" fillcolor="#4bacc6" strokecolor="#4f81bd">
          <w10:wrap anchorx="page" anchory="page"/>
        </v:rect>
      </w:pict>
    </w:r>
    <w:r w:rsidR="002244CD">
      <w:rPr>
        <w:noProof/>
        <w:lang w:eastAsia="ja-JP"/>
      </w:rPr>
      <w:pict>
        <v:rect id="Rectangle 5" o:spid="_x0000_s2053" style="position:absolute;left:0;text-align:left;margin-left:33.2pt;margin-top:0;width:7.15pt;height:63.6pt;z-index:25165721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C75BA3" w:rsidRPr="00232FDA" w:rsidRDefault="00C75BA3" w:rsidP="006B6E3C">
    <w:pPr>
      <w:pStyle w:val="Heade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BA3" w:rsidRPr="000112A8" w:rsidRDefault="002244CD" w:rsidP="006B6E3C">
    <w:pPr>
      <w:pStyle w:val="Header"/>
      <w:rPr>
        <w:rFonts w:cs="Times New Roman"/>
      </w:rPr>
    </w:pPr>
    <w:r>
      <w:rPr>
        <w:noProof/>
        <w:lang w:eastAsia="ja-JP"/>
      </w:rPr>
      <w:pict>
        <v:group id="Group 12" o:spid="_x0000_s2054" style="position:absolute;left:0;text-align:left;margin-left:0;margin-top:0;width:593.7pt;height:66.6pt;z-index:251658240;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59264;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0288;visibility:visible;mso-position-horizontal-relative:page;mso-position-vertical:top;mso-position-vertical-relative:page" fillcolor="#4bacc6" strokecolor="#4f81bd">
          <w10:wrap anchorx="page" anchory="page"/>
        </v:rect>
      </w:pict>
    </w:r>
    <w:r w:rsidR="00C75BA3">
      <w:t>System Test Plan</w:t>
    </w:r>
    <w:r w:rsidR="00C75BA3">
      <w:tab/>
    </w:r>
    <w:r w:rsidR="00C75BA3">
      <w:tab/>
      <w:t>GG Cylinders &amp; Orders Management System (COMS)</w:t>
    </w:r>
  </w:p>
  <w:p w:rsidR="00C75BA3" w:rsidRPr="00232FDA" w:rsidRDefault="00C75BA3" w:rsidP="006B6E3C">
    <w:pPr>
      <w:pStyle w:val="Heade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51C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41D07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5874B2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07D4062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081C44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
    <w:nsid w:val="09936FE7"/>
    <w:multiLevelType w:val="hybridMultilevel"/>
    <w:tmpl w:val="DEBEBB2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0CD742B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7">
    <w:nsid w:val="0E0A4C8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10F667C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6CE061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74A21F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1">
    <w:nsid w:val="1967407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2">
    <w:nsid w:val="19EA5A8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1BFC5A6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4">
    <w:nsid w:val="1F4832FD"/>
    <w:multiLevelType w:val="hybridMultilevel"/>
    <w:tmpl w:val="7EC481CE"/>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00D3CF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6">
    <w:nsid w:val="24D408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nsid w:val="29817F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32BF06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3330643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38BB1C7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3B7F3E0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3BC713B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3">
    <w:nsid w:val="3E32339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3FEF04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5">
    <w:nsid w:val="4237768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6">
    <w:nsid w:val="42F0251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498838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4C6A425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9">
    <w:nsid w:val="4C9F38B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0">
    <w:nsid w:val="514162F7"/>
    <w:multiLevelType w:val="multilevel"/>
    <w:tmpl w:val="D4206A26"/>
    <w:lvl w:ilvl="0">
      <w:start w:val="1"/>
      <w:numFmt w:val="decimal"/>
      <w:lvlText w:val="%1."/>
      <w:lvlJc w:val="left"/>
      <w:pPr>
        <w:tabs>
          <w:tab w:val="num" w:pos="0"/>
        </w:tabs>
        <w:ind w:left="1440" w:hanging="720"/>
      </w:pPr>
      <w:rPr>
        <w:rFonts w:hint="default"/>
      </w:rPr>
    </w:lvl>
    <w:lvl w:ilvl="1">
      <w:start w:val="1"/>
      <w:numFmt w:val="decimal"/>
      <w:pStyle w:val="Heading2"/>
      <w:isLgl/>
      <w:lvlText w:val="%1.%2"/>
      <w:lvlJc w:val="left"/>
      <w:pPr>
        <w:tabs>
          <w:tab w:val="num" w:pos="0"/>
        </w:tabs>
        <w:ind w:left="1245" w:hanging="525"/>
      </w:pPr>
      <w:rPr>
        <w:rFonts w:hint="default"/>
      </w:rPr>
    </w:lvl>
    <w:lvl w:ilvl="2">
      <w:start w:val="1"/>
      <w:numFmt w:val="decimal"/>
      <w:pStyle w:val="Heading3"/>
      <w:isLgl/>
      <w:lvlText w:val="%1.%2.%3"/>
      <w:lvlJc w:val="left"/>
      <w:pPr>
        <w:tabs>
          <w:tab w:val="num" w:pos="0"/>
        </w:tabs>
        <w:ind w:left="144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31">
    <w:nsid w:val="517C460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2">
    <w:nsid w:val="527A60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
    <w:nsid w:val="57FF280E"/>
    <w:multiLevelType w:val="hybridMultilevel"/>
    <w:tmpl w:val="A434F0E0"/>
    <w:lvl w:ilvl="0" w:tplc="04090001">
      <w:start w:val="1"/>
      <w:numFmt w:val="bullet"/>
      <w:lvlText w:val=""/>
      <w:lvlJc w:val="left"/>
      <w:pPr>
        <w:ind w:left="1429" w:hanging="360"/>
      </w:pPr>
      <w:rPr>
        <w:rFonts w:ascii="Symbol" w:hAnsi="Symbol" w:cs="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cs="Wingdings" w:hint="default"/>
      </w:rPr>
    </w:lvl>
    <w:lvl w:ilvl="3" w:tplc="04090001">
      <w:start w:val="1"/>
      <w:numFmt w:val="bullet"/>
      <w:lvlText w:val=""/>
      <w:lvlJc w:val="left"/>
      <w:pPr>
        <w:ind w:left="3589" w:hanging="360"/>
      </w:pPr>
      <w:rPr>
        <w:rFonts w:ascii="Symbol" w:hAnsi="Symbol" w:cs="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cs="Wingdings" w:hint="default"/>
      </w:rPr>
    </w:lvl>
    <w:lvl w:ilvl="6" w:tplc="04090001">
      <w:start w:val="1"/>
      <w:numFmt w:val="bullet"/>
      <w:lvlText w:val=""/>
      <w:lvlJc w:val="left"/>
      <w:pPr>
        <w:ind w:left="5749" w:hanging="360"/>
      </w:pPr>
      <w:rPr>
        <w:rFonts w:ascii="Symbol" w:hAnsi="Symbol" w:cs="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cs="Wingdings" w:hint="default"/>
      </w:rPr>
    </w:lvl>
  </w:abstractNum>
  <w:abstractNum w:abstractNumId="34">
    <w:nsid w:val="58405CC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5">
    <w:nsid w:val="5E4F49E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6">
    <w:nsid w:val="631975E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665464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8">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39">
    <w:nsid w:val="67143BC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0">
    <w:nsid w:val="69E65E6F"/>
    <w:multiLevelType w:val="hybridMultilevel"/>
    <w:tmpl w:val="18C48854"/>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1">
    <w:nsid w:val="6B283C6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2">
    <w:nsid w:val="6B850ED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3">
    <w:nsid w:val="6D981FEA"/>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4">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5">
    <w:nsid w:val="6F3A614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6">
    <w:nsid w:val="70B1759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7">
    <w:nsid w:val="71436B3B"/>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8">
    <w:nsid w:val="742D30D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9">
    <w:nsid w:val="7697422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0">
    <w:nsid w:val="76C1145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1">
    <w:nsid w:val="77FD667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2">
    <w:nsid w:val="7EB52B8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38"/>
  </w:num>
  <w:num w:numId="2">
    <w:abstractNumId w:val="30"/>
  </w:num>
  <w:num w:numId="3">
    <w:abstractNumId w:val="5"/>
  </w:num>
  <w:num w:numId="4">
    <w:abstractNumId w:val="30"/>
  </w:num>
  <w:num w:numId="5">
    <w:abstractNumId w:val="14"/>
  </w:num>
  <w:num w:numId="6">
    <w:abstractNumId w:val="33"/>
  </w:num>
  <w:num w:numId="7">
    <w:abstractNumId w:val="3"/>
  </w:num>
  <w:num w:numId="8">
    <w:abstractNumId w:val="43"/>
  </w:num>
  <w:num w:numId="9">
    <w:abstractNumId w:val="39"/>
  </w:num>
  <w:num w:numId="10">
    <w:abstractNumId w:val="45"/>
  </w:num>
  <w:num w:numId="11">
    <w:abstractNumId w:val="25"/>
  </w:num>
  <w:num w:numId="12">
    <w:abstractNumId w:val="27"/>
  </w:num>
  <w:num w:numId="13">
    <w:abstractNumId w:val="44"/>
  </w:num>
  <w:num w:numId="14">
    <w:abstractNumId w:val="15"/>
  </w:num>
  <w:num w:numId="15">
    <w:abstractNumId w:val="24"/>
  </w:num>
  <w:num w:numId="16">
    <w:abstractNumId w:val="13"/>
  </w:num>
  <w:num w:numId="17">
    <w:abstractNumId w:val="28"/>
  </w:num>
  <w:num w:numId="18">
    <w:abstractNumId w:val="37"/>
  </w:num>
  <w:num w:numId="19">
    <w:abstractNumId w:val="0"/>
  </w:num>
  <w:num w:numId="20">
    <w:abstractNumId w:val="19"/>
  </w:num>
  <w:num w:numId="21">
    <w:abstractNumId w:val="1"/>
  </w:num>
  <w:num w:numId="22">
    <w:abstractNumId w:val="34"/>
  </w:num>
  <w:num w:numId="23">
    <w:abstractNumId w:val="21"/>
  </w:num>
  <w:num w:numId="24">
    <w:abstractNumId w:val="52"/>
  </w:num>
  <w:num w:numId="25">
    <w:abstractNumId w:val="49"/>
  </w:num>
  <w:num w:numId="26">
    <w:abstractNumId w:val="31"/>
  </w:num>
  <w:num w:numId="27">
    <w:abstractNumId w:val="18"/>
  </w:num>
  <w:num w:numId="28">
    <w:abstractNumId w:val="16"/>
  </w:num>
  <w:num w:numId="29">
    <w:abstractNumId w:val="6"/>
  </w:num>
  <w:num w:numId="30">
    <w:abstractNumId w:val="41"/>
  </w:num>
  <w:num w:numId="31">
    <w:abstractNumId w:val="20"/>
  </w:num>
  <w:num w:numId="32">
    <w:abstractNumId w:val="48"/>
  </w:num>
  <w:num w:numId="33">
    <w:abstractNumId w:val="47"/>
  </w:num>
  <w:num w:numId="34">
    <w:abstractNumId w:val="2"/>
  </w:num>
  <w:num w:numId="35">
    <w:abstractNumId w:val="42"/>
  </w:num>
  <w:num w:numId="36">
    <w:abstractNumId w:val="36"/>
  </w:num>
  <w:num w:numId="37">
    <w:abstractNumId w:val="8"/>
  </w:num>
  <w:num w:numId="38">
    <w:abstractNumId w:val="11"/>
  </w:num>
  <w:num w:numId="39">
    <w:abstractNumId w:val="32"/>
  </w:num>
  <w:num w:numId="40">
    <w:abstractNumId w:val="7"/>
  </w:num>
  <w:num w:numId="41">
    <w:abstractNumId w:val="29"/>
  </w:num>
  <w:num w:numId="42">
    <w:abstractNumId w:val="22"/>
  </w:num>
  <w:num w:numId="43">
    <w:abstractNumId w:val="35"/>
  </w:num>
  <w:num w:numId="44">
    <w:abstractNumId w:val="26"/>
  </w:num>
  <w:num w:numId="45">
    <w:abstractNumId w:val="9"/>
  </w:num>
  <w:num w:numId="46">
    <w:abstractNumId w:val="10"/>
  </w:num>
  <w:num w:numId="47">
    <w:abstractNumId w:val="50"/>
  </w:num>
  <w:num w:numId="48">
    <w:abstractNumId w:val="12"/>
  </w:num>
  <w:num w:numId="49">
    <w:abstractNumId w:val="46"/>
  </w:num>
  <w:num w:numId="50">
    <w:abstractNumId w:val="23"/>
  </w:num>
  <w:num w:numId="51">
    <w:abstractNumId w:val="17"/>
  </w:num>
  <w:num w:numId="52">
    <w:abstractNumId w:val="51"/>
  </w:num>
  <w:num w:numId="53">
    <w:abstractNumId w:val="40"/>
  </w:num>
  <w:num w:numId="54">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proofState w:spelling="clean" w:grammar="clean"/>
  <w:trackRevisions/>
  <w:doNotTrackMoves/>
  <w:defaultTabStop w:val="720"/>
  <w:doNotHyphenateCaps/>
  <w:characterSpacingControl w:val="doNotCompress"/>
  <w:doNotValidateAgainstSchema/>
  <w:doNotDemarcateInvalidXml/>
  <w:hdrShapeDefaults>
    <o:shapedefaults v:ext="edit" spidmax="2059"/>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E5ECB"/>
    <w:rsid w:val="00000078"/>
    <w:rsid w:val="00000BB9"/>
    <w:rsid w:val="00003643"/>
    <w:rsid w:val="000112A8"/>
    <w:rsid w:val="0001361E"/>
    <w:rsid w:val="000160AA"/>
    <w:rsid w:val="00020B83"/>
    <w:rsid w:val="00022D2A"/>
    <w:rsid w:val="00023677"/>
    <w:rsid w:val="00023F9E"/>
    <w:rsid w:val="00025E67"/>
    <w:rsid w:val="00033624"/>
    <w:rsid w:val="00034ACC"/>
    <w:rsid w:val="00037A4A"/>
    <w:rsid w:val="0004280C"/>
    <w:rsid w:val="0004363C"/>
    <w:rsid w:val="00043EFB"/>
    <w:rsid w:val="000444D4"/>
    <w:rsid w:val="00055A01"/>
    <w:rsid w:val="00066288"/>
    <w:rsid w:val="0007066E"/>
    <w:rsid w:val="00075893"/>
    <w:rsid w:val="00083995"/>
    <w:rsid w:val="0009222E"/>
    <w:rsid w:val="00092D37"/>
    <w:rsid w:val="00093D17"/>
    <w:rsid w:val="00093FF2"/>
    <w:rsid w:val="000A1612"/>
    <w:rsid w:val="000A7A07"/>
    <w:rsid w:val="000B20B3"/>
    <w:rsid w:val="000B2D4B"/>
    <w:rsid w:val="000B2DA7"/>
    <w:rsid w:val="000B300E"/>
    <w:rsid w:val="000C1989"/>
    <w:rsid w:val="000C1D31"/>
    <w:rsid w:val="000C47AB"/>
    <w:rsid w:val="000C4E84"/>
    <w:rsid w:val="000C6198"/>
    <w:rsid w:val="000D2C7C"/>
    <w:rsid w:val="000D5F21"/>
    <w:rsid w:val="000D64A0"/>
    <w:rsid w:val="000D6978"/>
    <w:rsid w:val="000E08BF"/>
    <w:rsid w:val="000E13F2"/>
    <w:rsid w:val="000E1F3B"/>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3359"/>
    <w:rsid w:val="00146144"/>
    <w:rsid w:val="00155F93"/>
    <w:rsid w:val="001606C0"/>
    <w:rsid w:val="00162C39"/>
    <w:rsid w:val="00165B37"/>
    <w:rsid w:val="0016624B"/>
    <w:rsid w:val="001669F0"/>
    <w:rsid w:val="001710A8"/>
    <w:rsid w:val="001718A6"/>
    <w:rsid w:val="00171EE5"/>
    <w:rsid w:val="00172262"/>
    <w:rsid w:val="00174031"/>
    <w:rsid w:val="00175CDE"/>
    <w:rsid w:val="001844AA"/>
    <w:rsid w:val="00185C25"/>
    <w:rsid w:val="00185FD4"/>
    <w:rsid w:val="00187EC1"/>
    <w:rsid w:val="00190DA9"/>
    <w:rsid w:val="0019216E"/>
    <w:rsid w:val="00192ECE"/>
    <w:rsid w:val="00193131"/>
    <w:rsid w:val="0019339C"/>
    <w:rsid w:val="00195019"/>
    <w:rsid w:val="001A3828"/>
    <w:rsid w:val="001B2CD1"/>
    <w:rsid w:val="001B6D51"/>
    <w:rsid w:val="001B751C"/>
    <w:rsid w:val="001C50D8"/>
    <w:rsid w:val="001D3C27"/>
    <w:rsid w:val="001D569D"/>
    <w:rsid w:val="001E127D"/>
    <w:rsid w:val="001E1E26"/>
    <w:rsid w:val="001E1F29"/>
    <w:rsid w:val="001E2AEA"/>
    <w:rsid w:val="001E6DE0"/>
    <w:rsid w:val="001F006B"/>
    <w:rsid w:val="00202DC0"/>
    <w:rsid w:val="00203E8D"/>
    <w:rsid w:val="00207BB9"/>
    <w:rsid w:val="002108C5"/>
    <w:rsid w:val="0021492C"/>
    <w:rsid w:val="002157F8"/>
    <w:rsid w:val="002162FF"/>
    <w:rsid w:val="00223D85"/>
    <w:rsid w:val="002244CD"/>
    <w:rsid w:val="00225454"/>
    <w:rsid w:val="00225AA1"/>
    <w:rsid w:val="00232FDA"/>
    <w:rsid w:val="00234A94"/>
    <w:rsid w:val="00234C23"/>
    <w:rsid w:val="00237173"/>
    <w:rsid w:val="00241713"/>
    <w:rsid w:val="00244F55"/>
    <w:rsid w:val="002450F8"/>
    <w:rsid w:val="00245DCB"/>
    <w:rsid w:val="00252867"/>
    <w:rsid w:val="00253FE5"/>
    <w:rsid w:val="00254588"/>
    <w:rsid w:val="00254FCA"/>
    <w:rsid w:val="00257547"/>
    <w:rsid w:val="00263FA7"/>
    <w:rsid w:val="0027106D"/>
    <w:rsid w:val="0027146A"/>
    <w:rsid w:val="0027490B"/>
    <w:rsid w:val="00287D30"/>
    <w:rsid w:val="00293249"/>
    <w:rsid w:val="002966C8"/>
    <w:rsid w:val="002A1547"/>
    <w:rsid w:val="002A52F2"/>
    <w:rsid w:val="002B4165"/>
    <w:rsid w:val="002C0E55"/>
    <w:rsid w:val="002C1F79"/>
    <w:rsid w:val="002C34DB"/>
    <w:rsid w:val="002C71BE"/>
    <w:rsid w:val="002C7BD0"/>
    <w:rsid w:val="002E2159"/>
    <w:rsid w:val="002E3C5E"/>
    <w:rsid w:val="002F4528"/>
    <w:rsid w:val="002F7E3D"/>
    <w:rsid w:val="00300208"/>
    <w:rsid w:val="00300E9F"/>
    <w:rsid w:val="00301318"/>
    <w:rsid w:val="00307043"/>
    <w:rsid w:val="0031122F"/>
    <w:rsid w:val="00313039"/>
    <w:rsid w:val="00315C3F"/>
    <w:rsid w:val="003167CB"/>
    <w:rsid w:val="003263CC"/>
    <w:rsid w:val="0032766E"/>
    <w:rsid w:val="0033199F"/>
    <w:rsid w:val="00334A7C"/>
    <w:rsid w:val="003365B0"/>
    <w:rsid w:val="00341287"/>
    <w:rsid w:val="003431CE"/>
    <w:rsid w:val="00344202"/>
    <w:rsid w:val="0034564A"/>
    <w:rsid w:val="0035375E"/>
    <w:rsid w:val="00355A72"/>
    <w:rsid w:val="0036056A"/>
    <w:rsid w:val="00362370"/>
    <w:rsid w:val="00371EDE"/>
    <w:rsid w:val="00376690"/>
    <w:rsid w:val="00382749"/>
    <w:rsid w:val="0038462F"/>
    <w:rsid w:val="00385E62"/>
    <w:rsid w:val="00386B6E"/>
    <w:rsid w:val="00387255"/>
    <w:rsid w:val="00396A13"/>
    <w:rsid w:val="003A5D18"/>
    <w:rsid w:val="003B0EF9"/>
    <w:rsid w:val="003B20B6"/>
    <w:rsid w:val="003B41FB"/>
    <w:rsid w:val="003C5DDB"/>
    <w:rsid w:val="003D51D2"/>
    <w:rsid w:val="003D6C3F"/>
    <w:rsid w:val="003E1EDD"/>
    <w:rsid w:val="003E2AE9"/>
    <w:rsid w:val="003E747A"/>
    <w:rsid w:val="003F30CD"/>
    <w:rsid w:val="003F7EEE"/>
    <w:rsid w:val="00410651"/>
    <w:rsid w:val="004123F3"/>
    <w:rsid w:val="004130DF"/>
    <w:rsid w:val="00420C6D"/>
    <w:rsid w:val="00421125"/>
    <w:rsid w:val="00432093"/>
    <w:rsid w:val="00435E76"/>
    <w:rsid w:val="00441354"/>
    <w:rsid w:val="0044391B"/>
    <w:rsid w:val="00445786"/>
    <w:rsid w:val="004470C6"/>
    <w:rsid w:val="004504E2"/>
    <w:rsid w:val="004569C8"/>
    <w:rsid w:val="0046428B"/>
    <w:rsid w:val="00466F5D"/>
    <w:rsid w:val="00470F41"/>
    <w:rsid w:val="0047438E"/>
    <w:rsid w:val="00474C19"/>
    <w:rsid w:val="004767F2"/>
    <w:rsid w:val="00481F87"/>
    <w:rsid w:val="0048279F"/>
    <w:rsid w:val="004828DB"/>
    <w:rsid w:val="0048370A"/>
    <w:rsid w:val="0048527F"/>
    <w:rsid w:val="00485F9D"/>
    <w:rsid w:val="00486225"/>
    <w:rsid w:val="0048666F"/>
    <w:rsid w:val="00491EE4"/>
    <w:rsid w:val="004A066D"/>
    <w:rsid w:val="004A1B8A"/>
    <w:rsid w:val="004A5B67"/>
    <w:rsid w:val="004C5920"/>
    <w:rsid w:val="004C6BFA"/>
    <w:rsid w:val="004D1487"/>
    <w:rsid w:val="004D1602"/>
    <w:rsid w:val="004D2B97"/>
    <w:rsid w:val="004D361F"/>
    <w:rsid w:val="004D4648"/>
    <w:rsid w:val="004D5C3E"/>
    <w:rsid w:val="004E3D92"/>
    <w:rsid w:val="004E5864"/>
    <w:rsid w:val="004E62E8"/>
    <w:rsid w:val="004F3BA0"/>
    <w:rsid w:val="004F5594"/>
    <w:rsid w:val="005011A8"/>
    <w:rsid w:val="00502193"/>
    <w:rsid w:val="00507D03"/>
    <w:rsid w:val="00507DF1"/>
    <w:rsid w:val="00507EEE"/>
    <w:rsid w:val="00510A79"/>
    <w:rsid w:val="005121DE"/>
    <w:rsid w:val="00512E80"/>
    <w:rsid w:val="00513E4B"/>
    <w:rsid w:val="0051489C"/>
    <w:rsid w:val="00514F5C"/>
    <w:rsid w:val="00517B5D"/>
    <w:rsid w:val="00523291"/>
    <w:rsid w:val="00527450"/>
    <w:rsid w:val="00533B00"/>
    <w:rsid w:val="0053521C"/>
    <w:rsid w:val="00546ACC"/>
    <w:rsid w:val="00546DE1"/>
    <w:rsid w:val="00551E9F"/>
    <w:rsid w:val="00555B41"/>
    <w:rsid w:val="005614F8"/>
    <w:rsid w:val="00565C55"/>
    <w:rsid w:val="005675FE"/>
    <w:rsid w:val="0057127A"/>
    <w:rsid w:val="00577227"/>
    <w:rsid w:val="00581288"/>
    <w:rsid w:val="0058297D"/>
    <w:rsid w:val="00585BA9"/>
    <w:rsid w:val="00586E5E"/>
    <w:rsid w:val="00587A97"/>
    <w:rsid w:val="00597CC2"/>
    <w:rsid w:val="005A22D5"/>
    <w:rsid w:val="005A2EF4"/>
    <w:rsid w:val="005A39F5"/>
    <w:rsid w:val="005A425D"/>
    <w:rsid w:val="005A4EED"/>
    <w:rsid w:val="005A4F4A"/>
    <w:rsid w:val="005A7D28"/>
    <w:rsid w:val="005B17EB"/>
    <w:rsid w:val="005C1746"/>
    <w:rsid w:val="005D151B"/>
    <w:rsid w:val="005E15D0"/>
    <w:rsid w:val="005E766E"/>
    <w:rsid w:val="005E7C69"/>
    <w:rsid w:val="005F07CF"/>
    <w:rsid w:val="005F7E15"/>
    <w:rsid w:val="006037A3"/>
    <w:rsid w:val="006109E9"/>
    <w:rsid w:val="00614C68"/>
    <w:rsid w:val="0061688B"/>
    <w:rsid w:val="00620869"/>
    <w:rsid w:val="00620FA7"/>
    <w:rsid w:val="00635ACF"/>
    <w:rsid w:val="00636AF1"/>
    <w:rsid w:val="00643136"/>
    <w:rsid w:val="00646E26"/>
    <w:rsid w:val="00647D8F"/>
    <w:rsid w:val="00665440"/>
    <w:rsid w:val="006717F8"/>
    <w:rsid w:val="00674256"/>
    <w:rsid w:val="006806F4"/>
    <w:rsid w:val="00681D03"/>
    <w:rsid w:val="006855D3"/>
    <w:rsid w:val="00685EDD"/>
    <w:rsid w:val="00687F3B"/>
    <w:rsid w:val="00690378"/>
    <w:rsid w:val="006907FF"/>
    <w:rsid w:val="006964CB"/>
    <w:rsid w:val="00696792"/>
    <w:rsid w:val="006A5A4E"/>
    <w:rsid w:val="006A63CD"/>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7DE2"/>
    <w:rsid w:val="00722BCA"/>
    <w:rsid w:val="007278AF"/>
    <w:rsid w:val="007319F0"/>
    <w:rsid w:val="00733E85"/>
    <w:rsid w:val="00737D6E"/>
    <w:rsid w:val="00740C36"/>
    <w:rsid w:val="007439FF"/>
    <w:rsid w:val="007441E0"/>
    <w:rsid w:val="00750F35"/>
    <w:rsid w:val="0075220F"/>
    <w:rsid w:val="00762B26"/>
    <w:rsid w:val="00762E23"/>
    <w:rsid w:val="007642F2"/>
    <w:rsid w:val="00766013"/>
    <w:rsid w:val="007710E8"/>
    <w:rsid w:val="00771BFD"/>
    <w:rsid w:val="0077207A"/>
    <w:rsid w:val="00773AEC"/>
    <w:rsid w:val="007740B3"/>
    <w:rsid w:val="00774790"/>
    <w:rsid w:val="00781B8E"/>
    <w:rsid w:val="007830DB"/>
    <w:rsid w:val="0078366C"/>
    <w:rsid w:val="00786C9A"/>
    <w:rsid w:val="00787385"/>
    <w:rsid w:val="00792A67"/>
    <w:rsid w:val="00792B6C"/>
    <w:rsid w:val="00795BD3"/>
    <w:rsid w:val="00795F8C"/>
    <w:rsid w:val="007A2D3E"/>
    <w:rsid w:val="007A6B1A"/>
    <w:rsid w:val="007A74EA"/>
    <w:rsid w:val="007B3244"/>
    <w:rsid w:val="007B3B81"/>
    <w:rsid w:val="007B6107"/>
    <w:rsid w:val="007D2310"/>
    <w:rsid w:val="007E02B2"/>
    <w:rsid w:val="007E0801"/>
    <w:rsid w:val="007E2EB7"/>
    <w:rsid w:val="007E4FE4"/>
    <w:rsid w:val="007E6381"/>
    <w:rsid w:val="007E714B"/>
    <w:rsid w:val="007F1BC2"/>
    <w:rsid w:val="00800484"/>
    <w:rsid w:val="00800ED2"/>
    <w:rsid w:val="00801F1D"/>
    <w:rsid w:val="00801FAC"/>
    <w:rsid w:val="00803909"/>
    <w:rsid w:val="00810CE9"/>
    <w:rsid w:val="00811BE1"/>
    <w:rsid w:val="00813C0D"/>
    <w:rsid w:val="00822FB1"/>
    <w:rsid w:val="00827CAB"/>
    <w:rsid w:val="00830D04"/>
    <w:rsid w:val="00830F73"/>
    <w:rsid w:val="008364B4"/>
    <w:rsid w:val="00837618"/>
    <w:rsid w:val="00837E7D"/>
    <w:rsid w:val="00843B8B"/>
    <w:rsid w:val="00854E4D"/>
    <w:rsid w:val="0085590D"/>
    <w:rsid w:val="00860FED"/>
    <w:rsid w:val="00865BBC"/>
    <w:rsid w:val="00867C52"/>
    <w:rsid w:val="008772B1"/>
    <w:rsid w:val="008845BE"/>
    <w:rsid w:val="0088554D"/>
    <w:rsid w:val="00887F8E"/>
    <w:rsid w:val="0089052E"/>
    <w:rsid w:val="00893079"/>
    <w:rsid w:val="00896114"/>
    <w:rsid w:val="00897A08"/>
    <w:rsid w:val="008A1FC5"/>
    <w:rsid w:val="008A6508"/>
    <w:rsid w:val="008B0AE7"/>
    <w:rsid w:val="008B5A28"/>
    <w:rsid w:val="008B6A04"/>
    <w:rsid w:val="008C5313"/>
    <w:rsid w:val="008C63BD"/>
    <w:rsid w:val="008D2180"/>
    <w:rsid w:val="008D535E"/>
    <w:rsid w:val="008D7A90"/>
    <w:rsid w:val="008D7CD9"/>
    <w:rsid w:val="008E0780"/>
    <w:rsid w:val="008E621B"/>
    <w:rsid w:val="008E7074"/>
    <w:rsid w:val="008E7075"/>
    <w:rsid w:val="008F1623"/>
    <w:rsid w:val="00900C69"/>
    <w:rsid w:val="0090185F"/>
    <w:rsid w:val="009122B7"/>
    <w:rsid w:val="0091576C"/>
    <w:rsid w:val="00927896"/>
    <w:rsid w:val="009306D4"/>
    <w:rsid w:val="0093211D"/>
    <w:rsid w:val="00933FB4"/>
    <w:rsid w:val="00937638"/>
    <w:rsid w:val="00941033"/>
    <w:rsid w:val="009435EE"/>
    <w:rsid w:val="0095103F"/>
    <w:rsid w:val="009519E5"/>
    <w:rsid w:val="00951F4A"/>
    <w:rsid w:val="00953EE9"/>
    <w:rsid w:val="009616F1"/>
    <w:rsid w:val="0098500C"/>
    <w:rsid w:val="009864C9"/>
    <w:rsid w:val="009A1655"/>
    <w:rsid w:val="009B3A42"/>
    <w:rsid w:val="009B519D"/>
    <w:rsid w:val="009C0C65"/>
    <w:rsid w:val="009C3E16"/>
    <w:rsid w:val="009C44C6"/>
    <w:rsid w:val="009D4739"/>
    <w:rsid w:val="009E2E45"/>
    <w:rsid w:val="009E461C"/>
    <w:rsid w:val="009E5F0A"/>
    <w:rsid w:val="009E7CAB"/>
    <w:rsid w:val="009F4FFC"/>
    <w:rsid w:val="009F6F3A"/>
    <w:rsid w:val="00A021F5"/>
    <w:rsid w:val="00A028FA"/>
    <w:rsid w:val="00A05975"/>
    <w:rsid w:val="00A1659B"/>
    <w:rsid w:val="00A2077B"/>
    <w:rsid w:val="00A2641A"/>
    <w:rsid w:val="00A30BAF"/>
    <w:rsid w:val="00A34D8D"/>
    <w:rsid w:val="00A36351"/>
    <w:rsid w:val="00A44B52"/>
    <w:rsid w:val="00A45C8A"/>
    <w:rsid w:val="00A461E7"/>
    <w:rsid w:val="00A50D75"/>
    <w:rsid w:val="00A51329"/>
    <w:rsid w:val="00A54DEE"/>
    <w:rsid w:val="00A5638B"/>
    <w:rsid w:val="00A60447"/>
    <w:rsid w:val="00A61887"/>
    <w:rsid w:val="00A6399E"/>
    <w:rsid w:val="00A6633D"/>
    <w:rsid w:val="00A67C7C"/>
    <w:rsid w:val="00A700DE"/>
    <w:rsid w:val="00A70526"/>
    <w:rsid w:val="00A7171F"/>
    <w:rsid w:val="00A80FF7"/>
    <w:rsid w:val="00A81A97"/>
    <w:rsid w:val="00A84E7F"/>
    <w:rsid w:val="00A87146"/>
    <w:rsid w:val="00A914EC"/>
    <w:rsid w:val="00AB3038"/>
    <w:rsid w:val="00AB60E4"/>
    <w:rsid w:val="00AC08C0"/>
    <w:rsid w:val="00AC0930"/>
    <w:rsid w:val="00AC4865"/>
    <w:rsid w:val="00AD53F2"/>
    <w:rsid w:val="00AD705B"/>
    <w:rsid w:val="00AE11A0"/>
    <w:rsid w:val="00AE3340"/>
    <w:rsid w:val="00AE748B"/>
    <w:rsid w:val="00AF1269"/>
    <w:rsid w:val="00B00AD2"/>
    <w:rsid w:val="00B01564"/>
    <w:rsid w:val="00B01B2B"/>
    <w:rsid w:val="00B07D18"/>
    <w:rsid w:val="00B12574"/>
    <w:rsid w:val="00B169DE"/>
    <w:rsid w:val="00B260A2"/>
    <w:rsid w:val="00B27D8C"/>
    <w:rsid w:val="00B368D7"/>
    <w:rsid w:val="00B45E42"/>
    <w:rsid w:val="00B51C9D"/>
    <w:rsid w:val="00B52502"/>
    <w:rsid w:val="00B528C9"/>
    <w:rsid w:val="00B540B4"/>
    <w:rsid w:val="00B55D34"/>
    <w:rsid w:val="00B604FD"/>
    <w:rsid w:val="00B61C60"/>
    <w:rsid w:val="00B662FA"/>
    <w:rsid w:val="00B66F47"/>
    <w:rsid w:val="00B70F90"/>
    <w:rsid w:val="00B7432A"/>
    <w:rsid w:val="00B76D2C"/>
    <w:rsid w:val="00B77607"/>
    <w:rsid w:val="00B80967"/>
    <w:rsid w:val="00B87BE9"/>
    <w:rsid w:val="00B92394"/>
    <w:rsid w:val="00BB3FFF"/>
    <w:rsid w:val="00BB6F6E"/>
    <w:rsid w:val="00BB6F9E"/>
    <w:rsid w:val="00BC196E"/>
    <w:rsid w:val="00BC2A84"/>
    <w:rsid w:val="00BC56F9"/>
    <w:rsid w:val="00BC6229"/>
    <w:rsid w:val="00BC70B8"/>
    <w:rsid w:val="00BD1696"/>
    <w:rsid w:val="00BD66C5"/>
    <w:rsid w:val="00BE3622"/>
    <w:rsid w:val="00BF1F03"/>
    <w:rsid w:val="00C0277B"/>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75BA3"/>
    <w:rsid w:val="00C75EC6"/>
    <w:rsid w:val="00C83860"/>
    <w:rsid w:val="00C84E7A"/>
    <w:rsid w:val="00C85726"/>
    <w:rsid w:val="00C96ECD"/>
    <w:rsid w:val="00C974B9"/>
    <w:rsid w:val="00C979AD"/>
    <w:rsid w:val="00CA2779"/>
    <w:rsid w:val="00CA4F4E"/>
    <w:rsid w:val="00CB6506"/>
    <w:rsid w:val="00CC17AB"/>
    <w:rsid w:val="00CC35D3"/>
    <w:rsid w:val="00CC3C75"/>
    <w:rsid w:val="00CC54AF"/>
    <w:rsid w:val="00CC7ADD"/>
    <w:rsid w:val="00CD74E1"/>
    <w:rsid w:val="00CF68E8"/>
    <w:rsid w:val="00D00F65"/>
    <w:rsid w:val="00D01995"/>
    <w:rsid w:val="00D02467"/>
    <w:rsid w:val="00D028EF"/>
    <w:rsid w:val="00D02FBF"/>
    <w:rsid w:val="00D03327"/>
    <w:rsid w:val="00D0637D"/>
    <w:rsid w:val="00D1190F"/>
    <w:rsid w:val="00D11C28"/>
    <w:rsid w:val="00D20297"/>
    <w:rsid w:val="00D27DA2"/>
    <w:rsid w:val="00D35981"/>
    <w:rsid w:val="00D36D7B"/>
    <w:rsid w:val="00D37744"/>
    <w:rsid w:val="00D41F38"/>
    <w:rsid w:val="00D423D6"/>
    <w:rsid w:val="00D44658"/>
    <w:rsid w:val="00D50601"/>
    <w:rsid w:val="00D53203"/>
    <w:rsid w:val="00D57F08"/>
    <w:rsid w:val="00D640DF"/>
    <w:rsid w:val="00D65BC4"/>
    <w:rsid w:val="00D70562"/>
    <w:rsid w:val="00D71A5E"/>
    <w:rsid w:val="00D72BC5"/>
    <w:rsid w:val="00D83761"/>
    <w:rsid w:val="00D83799"/>
    <w:rsid w:val="00D84AFC"/>
    <w:rsid w:val="00D853AB"/>
    <w:rsid w:val="00D92087"/>
    <w:rsid w:val="00D94427"/>
    <w:rsid w:val="00DB6544"/>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509D4"/>
    <w:rsid w:val="00E50A65"/>
    <w:rsid w:val="00E550AD"/>
    <w:rsid w:val="00E6363D"/>
    <w:rsid w:val="00E6710E"/>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6F82"/>
    <w:rsid w:val="00ED4123"/>
    <w:rsid w:val="00ED4DE2"/>
    <w:rsid w:val="00ED6571"/>
    <w:rsid w:val="00ED74C6"/>
    <w:rsid w:val="00EE2463"/>
    <w:rsid w:val="00EE289A"/>
    <w:rsid w:val="00EE3402"/>
    <w:rsid w:val="00EF207A"/>
    <w:rsid w:val="00EF61C4"/>
    <w:rsid w:val="00F06D52"/>
    <w:rsid w:val="00F10931"/>
    <w:rsid w:val="00F15FC2"/>
    <w:rsid w:val="00F3235F"/>
    <w:rsid w:val="00F36C81"/>
    <w:rsid w:val="00F43704"/>
    <w:rsid w:val="00F51325"/>
    <w:rsid w:val="00F5328C"/>
    <w:rsid w:val="00F762FE"/>
    <w:rsid w:val="00F80F84"/>
    <w:rsid w:val="00F837F1"/>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2317"/>
    <w:rsid w:val="00FE4145"/>
    <w:rsid w:val="00FE5DB3"/>
    <w:rsid w:val="00FF5754"/>
    <w:rsid w:val="00FF6D0E"/>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SG"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sz w:val="22"/>
      <w:szCs w:val="22"/>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numPr>
        <w:ilvl w:val="1"/>
        <w:numId w:val="4"/>
      </w:numPr>
      <w:spacing w:before="200" w:after="0"/>
      <w:ind w:hanging="1245"/>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4"/>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link w:val="Heading2"/>
    <w:uiPriority w:val="99"/>
    <w:locked/>
    <w:rsid w:val="0057127A"/>
    <w:rPr>
      <w:rFonts w:ascii="Cambria" w:hAnsi="Cambria" w:cs="Cambria"/>
      <w:b/>
      <w:bCs/>
      <w:color w:val="4F81BD"/>
      <w:sz w:val="26"/>
      <w:szCs w:val="26"/>
      <w:lang w:val="en-SG"/>
    </w:rPr>
  </w:style>
  <w:style w:type="character" w:customStyle="1" w:styleId="Heading3Char">
    <w:name w:val="Heading 3 Char"/>
    <w:link w:val="Heading3"/>
    <w:uiPriority w:val="99"/>
    <w:locked/>
    <w:rsid w:val="00025E67"/>
    <w:rPr>
      <w:rFonts w:ascii="Cambria" w:hAnsi="Cambria" w:cs="Cambria"/>
      <w:b/>
      <w:bCs/>
      <w:color w:val="4F81BD"/>
      <w:lang w:val="en-SG"/>
    </w:rPr>
  </w:style>
  <w:style w:type="character" w:customStyle="1" w:styleId="Heading4Char">
    <w:name w:val="Heading 4 Char"/>
    <w:link w:val="Heading4"/>
    <w:uiPriority w:val="99"/>
    <w:locked/>
    <w:rsid w:val="00445786"/>
    <w:rPr>
      <w:rFonts w:ascii="Times New Roman" w:hAnsi="Times New Roman" w:cs="Times New Roman"/>
      <w:b/>
      <w:bCs/>
      <w:sz w:val="20"/>
      <w:szCs w:val="20"/>
    </w:rPr>
  </w:style>
  <w:style w:type="character" w:customStyle="1" w:styleId="Heading5Char">
    <w:name w:val="Heading 5 Char"/>
    <w:link w:val="Heading5"/>
    <w:uiPriority w:val="99"/>
    <w:locked/>
    <w:rsid w:val="00445786"/>
    <w:rPr>
      <w:rFonts w:ascii="Times New Roman" w:hAnsi="Times New Roman" w:cs="Times New Roman"/>
      <w:b/>
      <w:bCs/>
      <w:sz w:val="20"/>
      <w:szCs w:val="20"/>
    </w:rPr>
  </w:style>
  <w:style w:type="character" w:customStyle="1" w:styleId="Heading6Char">
    <w:name w:val="Heading 6 Char"/>
    <w:link w:val="Heading6"/>
    <w:uiPriority w:val="99"/>
    <w:locked/>
    <w:rsid w:val="00445786"/>
    <w:rPr>
      <w:rFonts w:ascii="Times New Roman" w:hAnsi="Times New Roman" w:cs="Times New Roman"/>
      <w:sz w:val="20"/>
      <w:szCs w:val="20"/>
      <w:u w:val="single"/>
    </w:rPr>
  </w:style>
  <w:style w:type="character" w:customStyle="1" w:styleId="Heading7Char">
    <w:name w:val="Heading 7 Char"/>
    <w:link w:val="Heading7"/>
    <w:uiPriority w:val="99"/>
    <w:locked/>
    <w:rsid w:val="00445786"/>
    <w:rPr>
      <w:rFonts w:ascii="Times New Roman" w:hAnsi="Times New Roman" w:cs="Times New Roman"/>
      <w:i/>
      <w:iCs/>
      <w:sz w:val="20"/>
      <w:szCs w:val="20"/>
    </w:rPr>
  </w:style>
  <w:style w:type="character" w:customStyle="1" w:styleId="Heading8Char">
    <w:name w:val="Heading 8 Char"/>
    <w:link w:val="Heading8"/>
    <w:uiPriority w:val="99"/>
    <w:locked/>
    <w:rsid w:val="00445786"/>
    <w:rPr>
      <w:rFonts w:ascii="Times New Roman" w:hAnsi="Times New Roman" w:cs="Times New Roman"/>
      <w:i/>
      <w:iCs/>
      <w:sz w:val="20"/>
      <w:szCs w:val="20"/>
    </w:rPr>
  </w:style>
  <w:style w:type="character" w:customStyle="1" w:styleId="Heading9Char">
    <w:name w:val="Heading 9 Char"/>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sz w:val="22"/>
      <w:szCs w:val="22"/>
      <w:lang w:val="en-US" w:eastAsia="ja-JP"/>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sz w:val="22"/>
      <w:szCs w:val="22"/>
      <w:lang w:val="en-US" w:eastAsia="ja-JP"/>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link w:val="BodyText"/>
    <w:uiPriority w:val="99"/>
    <w:semiHidden/>
    <w:locked/>
    <w:rsid w:val="0038462F"/>
    <w:rPr>
      <w:lang w:val="en-SG" w:eastAsia="zh-CN"/>
    </w:rPr>
  </w:style>
  <w:style w:type="character" w:customStyle="1" w:styleId="SoDAField">
    <w:name w:val="SoDA Field"/>
    <w:uiPriority w:val="99"/>
    <w:rsid w:val="00C85726"/>
    <w:rPr>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 w:id="857431971">
      <w:bodyDiv w:val="1"/>
      <w:marLeft w:val="0"/>
      <w:marRight w:val="0"/>
      <w:marTop w:val="0"/>
      <w:marBottom w:val="0"/>
      <w:divBdr>
        <w:top w:val="none" w:sz="0" w:space="0" w:color="auto"/>
        <w:left w:val="none" w:sz="0" w:space="0" w:color="auto"/>
        <w:bottom w:val="none" w:sz="0" w:space="0" w:color="auto"/>
        <w:right w:val="none" w:sz="0" w:space="0" w:color="auto"/>
      </w:divBdr>
      <w:divsChild>
        <w:div w:id="415325858">
          <w:marLeft w:val="0"/>
          <w:marRight w:val="0"/>
          <w:marTop w:val="0"/>
          <w:marBottom w:val="0"/>
          <w:divBdr>
            <w:top w:val="none" w:sz="0" w:space="0" w:color="auto"/>
            <w:left w:val="none" w:sz="0" w:space="0" w:color="auto"/>
            <w:bottom w:val="none" w:sz="0" w:space="0" w:color="auto"/>
            <w:right w:val="none" w:sz="0" w:space="0" w:color="auto"/>
          </w:divBdr>
        </w:div>
        <w:div w:id="2112356835">
          <w:marLeft w:val="0"/>
          <w:marRight w:val="0"/>
          <w:marTop w:val="0"/>
          <w:marBottom w:val="0"/>
          <w:divBdr>
            <w:top w:val="none" w:sz="0" w:space="0" w:color="auto"/>
            <w:left w:val="none" w:sz="0" w:space="0" w:color="auto"/>
            <w:bottom w:val="none" w:sz="0" w:space="0" w:color="auto"/>
            <w:right w:val="none" w:sz="0" w:space="0" w:color="auto"/>
          </w:divBdr>
        </w:div>
        <w:div w:id="1929197051">
          <w:marLeft w:val="0"/>
          <w:marRight w:val="0"/>
          <w:marTop w:val="0"/>
          <w:marBottom w:val="0"/>
          <w:divBdr>
            <w:top w:val="none" w:sz="0" w:space="0" w:color="auto"/>
            <w:left w:val="none" w:sz="0" w:space="0" w:color="auto"/>
            <w:bottom w:val="none" w:sz="0" w:space="0" w:color="auto"/>
            <w:right w:val="none" w:sz="0" w:space="0" w:color="auto"/>
          </w:divBdr>
        </w:div>
        <w:div w:id="1950425672">
          <w:marLeft w:val="0"/>
          <w:marRight w:val="0"/>
          <w:marTop w:val="0"/>
          <w:marBottom w:val="0"/>
          <w:divBdr>
            <w:top w:val="none" w:sz="0" w:space="0" w:color="auto"/>
            <w:left w:val="none" w:sz="0" w:space="0" w:color="auto"/>
            <w:bottom w:val="none" w:sz="0" w:space="0" w:color="auto"/>
            <w:right w:val="none" w:sz="0" w:space="0" w:color="auto"/>
          </w:divBdr>
        </w:div>
        <w:div w:id="94106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67FE2-BFCA-46EC-86E1-603859F4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36</Pages>
  <Words>8213</Words>
  <Characters>46818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Quality Plan</vt:lpstr>
    </vt:vector>
  </TitlesOfParts>
  <Company/>
  <LinksUpToDate>false</LinksUpToDate>
  <CharactersWithSpaces>54922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Alvin Chang</cp:lastModifiedBy>
  <cp:revision>336</cp:revision>
  <cp:lastPrinted>2011-04-02T01:48:00Z</cp:lastPrinted>
  <dcterms:created xsi:type="dcterms:W3CDTF">2011-12-24T05:19:00Z</dcterms:created>
  <dcterms:modified xsi:type="dcterms:W3CDTF">2012-01-12T19:44:00Z</dcterms:modified>
</cp:coreProperties>
</file>