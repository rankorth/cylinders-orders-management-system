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A5638B" w:rsidRPr="005A2EF4">
        <w:tc>
          <w:tcPr>
            <w:tcW w:w="10296" w:type="dxa"/>
          </w:tcPr>
          <w:p w:rsidR="00A5638B" w:rsidRPr="00093D17" w:rsidRDefault="00A5638B" w:rsidP="005D151B">
            <w:pPr>
              <w:pStyle w:val="Title"/>
              <w:rPr>
                <w:rFonts w:cs="Cambria"/>
                <w:sz w:val="144"/>
                <w:szCs w:val="144"/>
              </w:rPr>
            </w:pPr>
            <w:r w:rsidRPr="000F706C">
              <w:rPr>
                <w:rFonts w:cs="Cambria"/>
                <w:sz w:val="116"/>
                <w:szCs w:val="144"/>
              </w:rPr>
              <w:t>System Test Plan</w:t>
            </w:r>
          </w:p>
        </w:tc>
      </w:tr>
      <w:tr w:rsidR="00A5638B" w:rsidRPr="005A2EF4">
        <w:tc>
          <w:tcPr>
            <w:tcW w:w="0" w:type="auto"/>
            <w:vAlign w:val="bottom"/>
          </w:tcPr>
          <w:p w:rsidR="00A5638B" w:rsidRPr="00093D17" w:rsidRDefault="00A5638B" w:rsidP="006B6E3C">
            <w:pPr>
              <w:pStyle w:val="Subtitle"/>
              <w:rPr>
                <w:rFonts w:cs="Cambria"/>
                <w:sz w:val="44"/>
                <w:szCs w:val="44"/>
              </w:rPr>
            </w:pPr>
            <w:r w:rsidRPr="00093D17">
              <w:rPr>
                <w:rFonts w:cs="Cambria"/>
                <w:sz w:val="44"/>
                <w:szCs w:val="44"/>
              </w:rPr>
              <w:t>Cylinders &amp; Orders Management System (COMS) Project</w:t>
            </w:r>
          </w:p>
        </w:tc>
      </w:tr>
      <w:tr w:rsidR="00A5638B" w:rsidRPr="005A2EF4">
        <w:trPr>
          <w:trHeight w:val="1152"/>
        </w:trPr>
        <w:tc>
          <w:tcPr>
            <w:tcW w:w="0" w:type="auto"/>
            <w:vAlign w:val="bottom"/>
          </w:tcPr>
          <w:p w:rsidR="00A5638B" w:rsidRPr="005A2EF4" w:rsidRDefault="00A5638B"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A5638B" w:rsidRDefault="00D84AFC" w:rsidP="006B6E3C">
      <w:pPr>
        <w:rPr>
          <w:rFonts w:cs="Times New Roman"/>
        </w:rPr>
      </w:pPr>
      <w:r>
        <w:rPr>
          <w:noProof/>
          <w:lang w:val="en-US" w:eastAsia="en-US"/>
        </w:rPr>
        <w:pict>
          <v:rect id="Rectangle 52" o:spid="_x0000_s1026" style="position:absolute;left:0;text-align:left;margin-left:0;margin-top:0;width:595.3pt;height:841.9pt;z-index:-1;visibility:visible;mso-position-horizontal:center;mso-position-horizontal-relative:page;mso-position-vertical:center;mso-position-vertical-relative:page;v-text-anchor:middle" stroked="f" strokeweight="2pt">
            <v:fill r:id="rId8" o:title="" recolor="t" rotate="t" type="frame"/>
            <v:imagedata recolortarget="#3f3f3f"/>
            <w10:wrap anchorx="page" anchory="page"/>
          </v:rect>
        </w:pict>
      </w:r>
      <w:r>
        <w:rPr>
          <w:noProof/>
          <w:lang w:val="en-US" w:eastAsia="en-US"/>
        </w:rPr>
        <w:pict>
          <v:rect id="Rectangle 54" o:spid="_x0000_s1028" style="position:absolute;left:0;text-align:left;margin-left:0;margin-top:0;width:451.3pt;height:174.45pt;z-index:1;visibility:visible;mso-position-horizontal:center;mso-position-horizontal-relative:page;mso-position-vertical:top;mso-position-vertical-relative:page;v-text-anchor:middle" fillcolor="#4f81bd" stroked="f" strokeweight="2pt">
            <w10:wrap anchorx="page" anchory="page"/>
          </v:rect>
        </w:pict>
      </w:r>
      <w:r>
        <w:rPr>
          <w:noProof/>
          <w:lang w:val="en-US" w:eastAsia="en-US"/>
        </w:rPr>
        <w:pict>
          <v:rect id="Rectangle 55" o:spid="_x0000_s1029" style="position:absolute;left:0;text-align:left;margin-left:0;margin-top:0;width:451.3pt;height:2.85pt;z-index:2;visibility:visible;mso-position-horizontal:center;mso-position-horizontal-relative:margin;mso-position-vertical:bottom;mso-position-vertical-relative:margin;v-text-anchor:middle" fillcolor="#4f81bd" stroked="f" strokeweight="2pt">
            <w10:wrap anchorx="margin" anchory="margin"/>
          </v:rect>
        </w:pict>
      </w:r>
      <w:r w:rsidR="00A5638B">
        <w:rPr>
          <w:rFonts w:cs="Times New Roman"/>
        </w:rPr>
        <w:br w:type="page"/>
      </w:r>
    </w:p>
    <w:p w:rsidR="00A5638B" w:rsidRDefault="00D84AFC" w:rsidP="006B6E3C">
      <w:pPr>
        <w:rPr>
          <w:rFonts w:cs="Times New Roman"/>
        </w:rPr>
      </w:pPr>
      <w:r>
        <w:rPr>
          <w:noProof/>
          <w:lang w:val="en-US" w:eastAsia="en-US"/>
        </w:rPr>
        <w:pict>
          <v:shapetype id="_x0000_t202" coordsize="21600,21600" o:spt="202" path="m,l,21600r21600,l21600,xe">
            <v:stroke joinstyle="miter"/>
            <v:path gradientshapeok="t" o:connecttype="rect"/>
          </v:shapetype>
          <v:shape id="Text Box 2" o:spid="_x0000_s1030" type="#_x0000_t202" style="position:absolute;left:0;text-align:left;margin-left:-1.45pt;margin-top:291.55pt;width:456.95pt;height:31.35pt;z-index:3;visibility:visible" stroked="f">
            <v:textbox>
              <w:txbxContent>
                <w:p w:rsidR="00D84AFC" w:rsidRPr="005D151B" w:rsidRDefault="00D84AFC" w:rsidP="005D151B">
                  <w:pPr>
                    <w:jc w:val="center"/>
                    <w:rPr>
                      <w:b/>
                      <w:bCs/>
                    </w:rPr>
                  </w:pPr>
                  <w:r w:rsidRPr="005D151B">
                    <w:rPr>
                      <w:b/>
                      <w:bCs/>
                    </w:rPr>
                    <w:t>This page has been intentionally left blank</w:t>
                  </w:r>
                </w:p>
              </w:txbxContent>
            </v:textbox>
          </v:shape>
        </w:pict>
      </w:r>
      <w:r w:rsidR="00A5638B">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A5638B" w:rsidRPr="005A2EF4">
        <w:trPr>
          <w:cantSplit/>
        </w:trPr>
        <w:tc>
          <w:tcPr>
            <w:tcW w:w="3168" w:type="dxa"/>
          </w:tcPr>
          <w:p w:rsidR="00A5638B" w:rsidRPr="005A2EF4" w:rsidRDefault="00A5638B" w:rsidP="006B6E3C">
            <w:r w:rsidRPr="005A2EF4">
              <w:t xml:space="preserve">Filing Reference : </w:t>
            </w:r>
          </w:p>
        </w:tc>
        <w:tc>
          <w:tcPr>
            <w:tcW w:w="5472" w:type="dxa"/>
            <w:gridSpan w:val="3"/>
          </w:tcPr>
          <w:p w:rsidR="00A5638B" w:rsidRPr="005A2EF4" w:rsidRDefault="00A5638B" w:rsidP="006B6E3C">
            <w:pPr>
              <w:rPr>
                <w:rFonts w:cs="Times New Roman"/>
              </w:rPr>
            </w:pPr>
            <w:r w:rsidRPr="005A2EF4">
              <w:t>GG/COMS/M</w:t>
            </w:r>
            <w:r>
              <w:t>P</w:t>
            </w:r>
            <w:r w:rsidRPr="005A2EF4">
              <w:t>.</w:t>
            </w:r>
            <w:r>
              <w:t>2</w:t>
            </w:r>
            <w:r w:rsidRPr="005A2EF4">
              <w:t>/</w:t>
            </w:r>
            <w:r>
              <w:t>1</w:t>
            </w:r>
          </w:p>
        </w:tc>
      </w:tr>
      <w:tr w:rsidR="00A5638B" w:rsidRPr="005A2EF4">
        <w:trPr>
          <w:cantSplit/>
        </w:trPr>
        <w:tc>
          <w:tcPr>
            <w:tcW w:w="3168" w:type="dxa"/>
          </w:tcPr>
          <w:p w:rsidR="00A5638B" w:rsidRPr="005A2EF4" w:rsidRDefault="00A5638B" w:rsidP="006B6E3C">
            <w:r w:rsidRPr="005A2EF4">
              <w:t xml:space="preserve">Document Title: </w:t>
            </w:r>
          </w:p>
        </w:tc>
        <w:tc>
          <w:tcPr>
            <w:tcW w:w="5472" w:type="dxa"/>
            <w:gridSpan w:val="3"/>
          </w:tcPr>
          <w:p w:rsidR="00A5638B" w:rsidRPr="005A2EF4" w:rsidRDefault="00A5638B" w:rsidP="006B6E3C">
            <w:r>
              <w:t xml:space="preserve">System Test </w:t>
            </w:r>
            <w:r w:rsidRPr="005A2EF4">
              <w:t>Plan</w:t>
            </w:r>
          </w:p>
        </w:tc>
      </w:tr>
      <w:tr w:rsidR="00A5638B" w:rsidRPr="005A2EF4">
        <w:trPr>
          <w:cantSplit/>
        </w:trPr>
        <w:tc>
          <w:tcPr>
            <w:tcW w:w="3168" w:type="dxa"/>
          </w:tcPr>
          <w:p w:rsidR="00A5638B" w:rsidRPr="005A2EF4" w:rsidRDefault="00A5638B" w:rsidP="006B6E3C">
            <w:r w:rsidRPr="005A2EF4">
              <w:t xml:space="preserve">Version : </w:t>
            </w:r>
          </w:p>
        </w:tc>
        <w:tc>
          <w:tcPr>
            <w:tcW w:w="5472" w:type="dxa"/>
            <w:gridSpan w:val="3"/>
          </w:tcPr>
          <w:p w:rsidR="00A5638B" w:rsidRPr="005A2EF4" w:rsidRDefault="00A5638B" w:rsidP="006B6E3C">
            <w:pPr>
              <w:rPr>
                <w:rFonts w:cs="Times New Roman"/>
              </w:rPr>
            </w:pPr>
            <w:r>
              <w:t>1</w:t>
            </w:r>
          </w:p>
        </w:tc>
      </w:tr>
      <w:tr w:rsidR="00A5638B" w:rsidRPr="005A2EF4">
        <w:trPr>
          <w:cantSplit/>
        </w:trPr>
        <w:tc>
          <w:tcPr>
            <w:tcW w:w="3168" w:type="dxa"/>
          </w:tcPr>
          <w:p w:rsidR="00A5638B" w:rsidRPr="005A2EF4" w:rsidRDefault="00A5638B" w:rsidP="006B6E3C">
            <w:r w:rsidRPr="005A2EF4">
              <w:t xml:space="preserve">Prepared by : </w:t>
            </w:r>
          </w:p>
        </w:tc>
        <w:tc>
          <w:tcPr>
            <w:tcW w:w="5472" w:type="dxa"/>
            <w:gridSpan w:val="3"/>
          </w:tcPr>
          <w:p w:rsidR="00A5638B" w:rsidRPr="005A2EF4" w:rsidRDefault="00A5638B" w:rsidP="006B6E3C">
            <w:pPr>
              <w:rPr>
                <w:rFonts w:cs="Times New Roman"/>
              </w:rPr>
            </w:pPr>
            <w:r>
              <w:t>Alvin Chang Parkk Khiong</w:t>
            </w:r>
          </w:p>
        </w:tc>
      </w:tr>
      <w:tr w:rsidR="00A5638B" w:rsidRPr="005A2EF4">
        <w:trPr>
          <w:cantSplit/>
        </w:trPr>
        <w:tc>
          <w:tcPr>
            <w:tcW w:w="3168" w:type="dxa"/>
          </w:tcPr>
          <w:p w:rsidR="00A5638B" w:rsidRPr="005A2EF4" w:rsidRDefault="00A5638B" w:rsidP="006B6E3C">
            <w:r w:rsidRPr="005A2EF4">
              <w:t xml:space="preserve">Date Created : </w:t>
            </w:r>
          </w:p>
        </w:tc>
        <w:tc>
          <w:tcPr>
            <w:tcW w:w="5472" w:type="dxa"/>
            <w:gridSpan w:val="3"/>
          </w:tcPr>
          <w:p w:rsidR="00A5638B" w:rsidRPr="00445786" w:rsidRDefault="00A5638B" w:rsidP="006B6E3C">
            <w:pPr>
              <w:rPr>
                <w:rFonts w:cs="Times New Roman"/>
              </w:rPr>
            </w:pPr>
            <w:r>
              <w:t>Tuesday</w:t>
            </w:r>
            <w:r w:rsidRPr="00445786">
              <w:t xml:space="preserve">, </w:t>
            </w:r>
            <w:r>
              <w:t xml:space="preserve">November </w:t>
            </w:r>
            <w:r w:rsidRPr="00445786">
              <w:t>1st, 2011</w:t>
            </w:r>
          </w:p>
        </w:tc>
      </w:tr>
      <w:tr w:rsidR="00A5638B" w:rsidRPr="005A2EF4">
        <w:trPr>
          <w:cantSplit/>
          <w:trHeight w:val="95"/>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p>
        </w:tc>
        <w:tc>
          <w:tcPr>
            <w:tcW w:w="2304" w:type="dxa"/>
          </w:tcPr>
          <w:p w:rsidR="00A5638B" w:rsidRPr="005A2EF4" w:rsidRDefault="00A5638B" w:rsidP="006B6E3C">
            <w:pPr>
              <w:rPr>
                <w:rFonts w:cs="Times New Roman"/>
              </w:rPr>
            </w:pPr>
          </w:p>
        </w:tc>
      </w:tr>
      <w:tr w:rsidR="00A5638B" w:rsidRPr="005A2EF4">
        <w:trPr>
          <w:cantSplit/>
        </w:trPr>
        <w:tc>
          <w:tcPr>
            <w:tcW w:w="3168" w:type="dxa"/>
          </w:tcPr>
          <w:p w:rsidR="00A5638B" w:rsidRPr="005A2EF4" w:rsidRDefault="00A5638B" w:rsidP="006B6E3C">
            <w:r w:rsidRPr="005A2EF4">
              <w:t>Approved by :</w:t>
            </w:r>
          </w:p>
        </w:tc>
        <w:tc>
          <w:tcPr>
            <w:tcW w:w="3168" w:type="dxa"/>
            <w:gridSpan w:val="2"/>
            <w:vAlign w:val="bottom"/>
          </w:tcPr>
          <w:p w:rsidR="00A5638B" w:rsidRPr="005A2EF4" w:rsidRDefault="00A5638B" w:rsidP="006B6E3C">
            <w:r w:rsidRPr="005A2EF4">
              <w:t>___________________</w:t>
            </w:r>
          </w:p>
        </w:tc>
        <w:tc>
          <w:tcPr>
            <w:tcW w:w="2304" w:type="dxa"/>
            <w:vAlign w:val="bottom"/>
          </w:tcPr>
          <w:p w:rsidR="00A5638B" w:rsidRPr="005A2EF4" w:rsidRDefault="00A5638B" w:rsidP="006B6E3C"/>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445786" w:rsidRDefault="00A5638B" w:rsidP="006B6E3C">
            <w:r w:rsidRPr="00445786">
              <w:t>Maung Tin Kyaw Oo</w:t>
            </w:r>
          </w:p>
        </w:tc>
        <w:tc>
          <w:tcPr>
            <w:tcW w:w="2304" w:type="dxa"/>
          </w:tcPr>
          <w:p w:rsidR="00A5638B" w:rsidRPr="005A2EF4" w:rsidRDefault="00A5638B" w:rsidP="006B6E3C">
            <w:pPr>
              <w:rPr>
                <w:rFonts w:cs="Times New Roman"/>
                <w:b/>
                <w:bCs/>
              </w:rPr>
            </w:pPr>
            <w:r w:rsidRPr="005A2EF4">
              <w:t>Date</w:t>
            </w:r>
          </w:p>
        </w:tc>
      </w:tr>
      <w:tr w:rsidR="00A5638B" w:rsidRPr="005A2EF4">
        <w:trPr>
          <w:cantSplit/>
        </w:trPr>
        <w:tc>
          <w:tcPr>
            <w:tcW w:w="3168" w:type="dxa"/>
          </w:tcPr>
          <w:p w:rsidR="00A5638B" w:rsidRPr="005A2EF4" w:rsidRDefault="00A5638B" w:rsidP="006B6E3C">
            <w:pPr>
              <w:rPr>
                <w:rFonts w:cs="Times New Roman"/>
              </w:rPr>
            </w:pPr>
          </w:p>
        </w:tc>
        <w:tc>
          <w:tcPr>
            <w:tcW w:w="3168" w:type="dxa"/>
            <w:gridSpan w:val="2"/>
          </w:tcPr>
          <w:p w:rsidR="00A5638B" w:rsidRPr="005A2EF4" w:rsidRDefault="00A5638B" w:rsidP="006B6E3C">
            <w:pPr>
              <w:rPr>
                <w:rFonts w:cs="Times New Roman"/>
              </w:rPr>
            </w:pPr>
            <w:r>
              <w:t>Technical Lead</w:t>
            </w:r>
          </w:p>
        </w:tc>
        <w:tc>
          <w:tcPr>
            <w:tcW w:w="2304" w:type="dxa"/>
          </w:tcPr>
          <w:p w:rsidR="00A5638B" w:rsidRPr="005A2EF4" w:rsidRDefault="00A5638B" w:rsidP="006B6E3C">
            <w:pPr>
              <w:rPr>
                <w:rFonts w:cs="Times New Roman"/>
              </w:rPr>
            </w:pPr>
          </w:p>
        </w:tc>
      </w:tr>
      <w:tr w:rsidR="00A5638B" w:rsidRPr="005A2EF4">
        <w:trPr>
          <w:cantSplit/>
          <w:trHeight w:val="622"/>
        </w:trPr>
        <w:tc>
          <w:tcPr>
            <w:tcW w:w="3168" w:type="dxa"/>
          </w:tcPr>
          <w:p w:rsidR="00A5638B" w:rsidRPr="005A2EF4" w:rsidRDefault="00A5638B" w:rsidP="005C1746">
            <w:r>
              <w:t>Authorized</w:t>
            </w:r>
            <w:r w:rsidRPr="005A2EF4">
              <w:t xml:space="preserve"> by :</w:t>
            </w:r>
          </w:p>
        </w:tc>
        <w:tc>
          <w:tcPr>
            <w:tcW w:w="3168" w:type="dxa"/>
            <w:gridSpan w:val="2"/>
            <w:vAlign w:val="bottom"/>
          </w:tcPr>
          <w:p w:rsidR="00A5638B" w:rsidRPr="005A2EF4" w:rsidRDefault="00A5638B" w:rsidP="005C1746">
            <w:r w:rsidRPr="005A2EF4">
              <w:t>___________________</w:t>
            </w:r>
          </w:p>
        </w:tc>
        <w:tc>
          <w:tcPr>
            <w:tcW w:w="2304" w:type="dxa"/>
            <w:vAlign w:val="bottom"/>
          </w:tcPr>
          <w:p w:rsidR="00A5638B" w:rsidRPr="005A2EF4" w:rsidRDefault="00A5638B" w:rsidP="005C1746"/>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445786" w:rsidRDefault="00A5638B" w:rsidP="006E27BB">
            <w:pPr>
              <w:rPr>
                <w:rFonts w:cs="Times New Roman"/>
              </w:rPr>
            </w:pPr>
            <w:r>
              <w:t>Tran Ba Tien</w:t>
            </w:r>
          </w:p>
        </w:tc>
        <w:tc>
          <w:tcPr>
            <w:tcW w:w="2304" w:type="dxa"/>
          </w:tcPr>
          <w:p w:rsidR="00A5638B" w:rsidRPr="005A2EF4" w:rsidRDefault="00A5638B" w:rsidP="005C1746">
            <w:pPr>
              <w:rPr>
                <w:rFonts w:cs="Times New Roman"/>
                <w:b/>
                <w:bCs/>
              </w:rPr>
            </w:pPr>
            <w:r w:rsidRPr="005A2EF4">
              <w:t>Date</w:t>
            </w:r>
          </w:p>
        </w:tc>
      </w:tr>
      <w:tr w:rsidR="00A5638B" w:rsidRPr="005A2EF4">
        <w:trPr>
          <w:cantSplit/>
        </w:trPr>
        <w:tc>
          <w:tcPr>
            <w:tcW w:w="3168" w:type="dxa"/>
          </w:tcPr>
          <w:p w:rsidR="00A5638B" w:rsidRPr="005A2EF4" w:rsidRDefault="00A5638B" w:rsidP="005C1746">
            <w:pPr>
              <w:rPr>
                <w:rFonts w:cs="Times New Roman"/>
              </w:rPr>
            </w:pPr>
          </w:p>
        </w:tc>
        <w:tc>
          <w:tcPr>
            <w:tcW w:w="3168" w:type="dxa"/>
            <w:gridSpan w:val="2"/>
          </w:tcPr>
          <w:p w:rsidR="00A5638B" w:rsidRPr="005A2EF4" w:rsidRDefault="00A5638B" w:rsidP="005C1746">
            <w:pPr>
              <w:rPr>
                <w:rFonts w:cs="Times New Roman"/>
              </w:rPr>
            </w:pPr>
            <w:r>
              <w:t>Project Manager</w:t>
            </w:r>
          </w:p>
        </w:tc>
        <w:tc>
          <w:tcPr>
            <w:tcW w:w="2304" w:type="dxa"/>
          </w:tcPr>
          <w:p w:rsidR="00A5638B" w:rsidRPr="005A2EF4" w:rsidRDefault="00A5638B" w:rsidP="005C1746">
            <w:pPr>
              <w:rPr>
                <w:rFonts w:cs="Times New Roman"/>
              </w:rPr>
            </w:pPr>
          </w:p>
        </w:tc>
      </w:tr>
      <w:tr w:rsidR="00A5638B" w:rsidRPr="005A2EF4">
        <w:trPr>
          <w:cantSplit/>
        </w:trPr>
        <w:tc>
          <w:tcPr>
            <w:tcW w:w="3600" w:type="dxa"/>
            <w:gridSpan w:val="2"/>
          </w:tcPr>
          <w:p w:rsidR="00A5638B" w:rsidRPr="005A2EF4" w:rsidRDefault="00A5638B"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A5638B" w:rsidRDefault="00A5638B"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A5638B" w:rsidRPr="005A2EF4" w:rsidRDefault="00A5638B" w:rsidP="006B6E3C">
            <w:pPr>
              <w:rPr>
                <w:rFonts w:cs="Times New Roman"/>
              </w:rPr>
            </w:pPr>
          </w:p>
        </w:tc>
      </w:tr>
    </w:tbl>
    <w:p w:rsidR="00A5638B" w:rsidRDefault="00A5638B" w:rsidP="006B6E3C">
      <w:pPr>
        <w:rPr>
          <w:rFonts w:cs="Times New Roman"/>
        </w:rPr>
        <w:sectPr w:rsidR="00A5638B" w:rsidSect="000E5ECB">
          <w:footerReference w:type="first" r:id="rId9"/>
          <w:pgSz w:w="11906" w:h="16838"/>
          <w:pgMar w:top="1440" w:right="1440" w:bottom="1440" w:left="1440" w:header="708" w:footer="708" w:gutter="0"/>
          <w:pgNumType w:start="0"/>
          <w:cols w:space="708"/>
          <w:titlePg/>
          <w:docGrid w:linePitch="360"/>
        </w:sectPr>
      </w:pPr>
    </w:p>
    <w:p w:rsidR="00A5638B" w:rsidRPr="005E15D0" w:rsidRDefault="00A5638B"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rsidR="002E2159">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40" w:after="0" w:line="240" w:lineRule="auto"/>
              <w:ind w:left="0"/>
              <w:jc w:val="center"/>
              <w:rPr>
                <w:b/>
                <w:bCs/>
              </w:rPr>
            </w:pPr>
            <w:r w:rsidRPr="005A2EF4">
              <w:rPr>
                <w:b/>
                <w:bCs/>
              </w:rPr>
              <w:t>Authorised by</w:t>
            </w:r>
          </w:p>
        </w:tc>
      </w:tr>
      <w:tr w:rsidR="00A5638B"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223D85">
            <w:pPr>
              <w:spacing w:before="200" w:after="0" w:line="240" w:lineRule="auto"/>
              <w:ind w:left="0"/>
              <w:jc w:val="center"/>
              <w:rPr>
                <w:rFonts w:cs="Times New Roman"/>
              </w:rPr>
            </w:pPr>
          </w:p>
        </w:tc>
      </w:tr>
      <w:tr w:rsidR="00A5638B"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592"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2160" w:type="dxa"/>
            <w:tcBorders>
              <w:top w:val="single" w:sz="6" w:space="0" w:color="auto"/>
              <w:left w:val="single" w:sz="6" w:space="0" w:color="auto"/>
              <w:bottom w:val="single" w:sz="6" w:space="0" w:color="auto"/>
              <w:right w:val="single" w:sz="6" w:space="0" w:color="auto"/>
            </w:tcBorders>
            <w:vAlign w:val="center"/>
          </w:tcPr>
          <w:p w:rsidR="00A5638B" w:rsidRDefault="00A5638B" w:rsidP="00BC70B8">
            <w:pPr>
              <w:spacing w:before="200" w:after="0" w:line="240" w:lineRule="auto"/>
              <w:ind w:left="0"/>
              <w:jc w:val="center"/>
            </w:pPr>
          </w:p>
        </w:tc>
        <w:tc>
          <w:tcPr>
            <w:tcW w:w="1620" w:type="dxa"/>
            <w:tcBorders>
              <w:top w:val="single" w:sz="6" w:space="0" w:color="auto"/>
              <w:left w:val="single" w:sz="6" w:space="0" w:color="auto"/>
              <w:bottom w:val="single" w:sz="6" w:space="0" w:color="auto"/>
              <w:right w:val="single" w:sz="6" w:space="0" w:color="auto"/>
            </w:tcBorders>
            <w:vAlign w:val="center"/>
          </w:tcPr>
          <w:p w:rsidR="00A5638B" w:rsidRPr="005A2EF4" w:rsidRDefault="00A5638B" w:rsidP="00BC70B8">
            <w:pPr>
              <w:spacing w:before="200" w:after="0" w:line="240" w:lineRule="auto"/>
              <w:ind w:left="0"/>
              <w:jc w:val="center"/>
              <w:rPr>
                <w:rFonts w:cs="Times New Roman"/>
              </w:rPr>
            </w:pPr>
          </w:p>
        </w:tc>
      </w:tr>
    </w:tbl>
    <w:p w:rsidR="00A5638B"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A5638B" w:rsidRPr="005E15D0" w:rsidRDefault="00A5638B"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A5638B" w:rsidRPr="005E15D0" w:rsidRDefault="00A5638B"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280" w:after="0" w:line="240" w:lineRule="auto"/>
              <w:ind w:left="0"/>
              <w:jc w:val="center"/>
              <w:rPr>
                <w:b/>
                <w:bCs/>
              </w:rPr>
            </w:pPr>
            <w:r w:rsidRPr="005A2EF4">
              <w:rPr>
                <w:b/>
                <w:bCs/>
              </w:rPr>
              <w:t>Organisation</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r w:rsidR="00A5638B" w:rsidRPr="005A2EF4">
        <w:trPr>
          <w:cantSplit/>
        </w:trPr>
        <w:tc>
          <w:tcPr>
            <w:tcW w:w="314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A5638B" w:rsidRPr="005A2EF4" w:rsidRDefault="00A5638B" w:rsidP="00C576E3">
            <w:pPr>
              <w:spacing w:before="120" w:after="0" w:line="240" w:lineRule="auto"/>
              <w:ind w:left="0"/>
            </w:pPr>
            <w:r w:rsidRPr="005A2EF4">
              <w:t>MTech (ISS)</w:t>
            </w:r>
          </w:p>
        </w:tc>
      </w:tr>
    </w:tbl>
    <w:p w:rsidR="00A5638B" w:rsidRPr="005E15D0" w:rsidRDefault="00A5638B" w:rsidP="001844AA">
      <w:pPr>
        <w:spacing w:line="240" w:lineRule="auto"/>
        <w:rPr>
          <w:rFonts w:cs="Times New Roman"/>
        </w:rPr>
      </w:pPr>
    </w:p>
    <w:p w:rsidR="00A5638B" w:rsidRPr="005E15D0" w:rsidRDefault="00A5638B" w:rsidP="006B6E3C">
      <w:pPr>
        <w:rPr>
          <w:rFonts w:cs="Times New Roman"/>
        </w:rPr>
      </w:pPr>
    </w:p>
    <w:p w:rsidR="00A5638B" w:rsidRDefault="00A5638B">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A5638B" w:rsidRDefault="00A5638B" w:rsidP="006B6E3C">
      <w:pPr>
        <w:pStyle w:val="TOCHeading"/>
      </w:pPr>
      <w:r>
        <w:t>Table of Contents</w:t>
      </w:r>
    </w:p>
    <w:p w:rsidR="00A5638B" w:rsidRPr="001844AA" w:rsidRDefault="00A5638B" w:rsidP="001844AA">
      <w:pPr>
        <w:rPr>
          <w:rFonts w:cs="Times New Roman"/>
          <w:lang w:val="en-US" w:eastAsia="ja-JP"/>
        </w:rPr>
      </w:pPr>
    </w:p>
    <w:p w:rsidR="00A67C7C" w:rsidRPr="004A5B67" w:rsidRDefault="00A5638B">
      <w:pPr>
        <w:pStyle w:val="TOC1"/>
        <w:rPr>
          <w:rFonts w:cs="Times New Roman"/>
          <w:noProof/>
          <w:lang w:val="en-US"/>
        </w:rPr>
      </w:pPr>
      <w:r>
        <w:fldChar w:fldCharType="begin"/>
      </w:r>
      <w:r>
        <w:instrText xml:space="preserve"> TOC \o "1-3" \h \z \u </w:instrText>
      </w:r>
      <w:r>
        <w:fldChar w:fldCharType="separate"/>
      </w:r>
      <w:hyperlink w:anchor="_Toc313197132" w:history="1">
        <w:r w:rsidR="00A67C7C" w:rsidRPr="002C1F2E">
          <w:rPr>
            <w:rStyle w:val="Hyperlink"/>
            <w:noProof/>
          </w:rPr>
          <w:t>1.</w:t>
        </w:r>
        <w:r w:rsidR="00A67C7C" w:rsidRPr="004A5B67">
          <w:rPr>
            <w:rFonts w:cs="Times New Roman"/>
            <w:noProof/>
            <w:lang w:val="en-US"/>
          </w:rPr>
          <w:tab/>
        </w:r>
        <w:r w:rsidR="00A67C7C" w:rsidRPr="002C1F2E">
          <w:rPr>
            <w:rStyle w:val="Hyperlink"/>
            <w:noProof/>
          </w:rPr>
          <w:t>INTRODUCTION</w:t>
        </w:r>
        <w:r w:rsidR="00A67C7C">
          <w:rPr>
            <w:noProof/>
            <w:webHidden/>
          </w:rPr>
          <w:tab/>
        </w:r>
        <w:r w:rsidR="00A67C7C">
          <w:rPr>
            <w:noProof/>
            <w:webHidden/>
          </w:rPr>
          <w:fldChar w:fldCharType="begin"/>
        </w:r>
        <w:r w:rsidR="00A67C7C">
          <w:rPr>
            <w:noProof/>
            <w:webHidden/>
          </w:rPr>
          <w:instrText xml:space="preserve"> PAGEREF _Toc313197132 \h </w:instrText>
        </w:r>
        <w:r w:rsidR="00A67C7C">
          <w:rPr>
            <w:noProof/>
            <w:webHidden/>
          </w:rPr>
        </w:r>
        <w:r w:rsidR="00A67C7C">
          <w:rPr>
            <w:noProof/>
            <w:webHidden/>
          </w:rPr>
          <w:fldChar w:fldCharType="separate"/>
        </w:r>
        <w:r w:rsidR="00A67C7C">
          <w:rPr>
            <w:noProof/>
            <w:webHidden/>
          </w:rPr>
          <w:t>1</w:t>
        </w:r>
        <w:r w:rsidR="00A67C7C">
          <w:rPr>
            <w:noProof/>
            <w:webHidden/>
          </w:rPr>
          <w:fldChar w:fldCharType="end"/>
        </w:r>
      </w:hyperlink>
    </w:p>
    <w:p w:rsidR="00A67C7C" w:rsidRPr="004A5B67" w:rsidRDefault="00D84AFC">
      <w:pPr>
        <w:pStyle w:val="TOC2"/>
        <w:rPr>
          <w:rFonts w:cs="Times New Roman"/>
          <w:noProof/>
          <w:lang w:val="en-US"/>
        </w:rPr>
      </w:pPr>
      <w:hyperlink w:anchor="_Toc313197133" w:history="1">
        <w:r w:rsidR="00A67C7C" w:rsidRPr="002C1F2E">
          <w:rPr>
            <w:rStyle w:val="Hyperlink"/>
            <w:noProof/>
          </w:rPr>
          <w:t>1.1</w:t>
        </w:r>
        <w:r w:rsidR="00A67C7C" w:rsidRPr="004A5B67">
          <w:rPr>
            <w:rFonts w:cs="Times New Roman"/>
            <w:noProof/>
            <w:lang w:val="en-US"/>
          </w:rPr>
          <w:tab/>
        </w:r>
        <w:r w:rsidR="00A67C7C" w:rsidRPr="002C1F2E">
          <w:rPr>
            <w:rStyle w:val="Hyperlink"/>
            <w:noProof/>
          </w:rPr>
          <w:t>Purpose</w:t>
        </w:r>
        <w:r w:rsidR="00A67C7C">
          <w:rPr>
            <w:noProof/>
            <w:webHidden/>
          </w:rPr>
          <w:tab/>
        </w:r>
        <w:r w:rsidR="00A67C7C">
          <w:rPr>
            <w:noProof/>
            <w:webHidden/>
          </w:rPr>
          <w:fldChar w:fldCharType="begin"/>
        </w:r>
        <w:r w:rsidR="00A67C7C">
          <w:rPr>
            <w:noProof/>
            <w:webHidden/>
          </w:rPr>
          <w:instrText xml:space="preserve"> PAGEREF _Toc313197133 \h </w:instrText>
        </w:r>
        <w:r w:rsidR="00A67C7C">
          <w:rPr>
            <w:noProof/>
            <w:webHidden/>
          </w:rPr>
        </w:r>
        <w:r w:rsidR="00A67C7C">
          <w:rPr>
            <w:noProof/>
            <w:webHidden/>
          </w:rPr>
          <w:fldChar w:fldCharType="separate"/>
        </w:r>
        <w:r w:rsidR="00A67C7C">
          <w:rPr>
            <w:noProof/>
            <w:webHidden/>
          </w:rPr>
          <w:t>1</w:t>
        </w:r>
        <w:r w:rsidR="00A67C7C">
          <w:rPr>
            <w:noProof/>
            <w:webHidden/>
          </w:rPr>
          <w:fldChar w:fldCharType="end"/>
        </w:r>
      </w:hyperlink>
    </w:p>
    <w:p w:rsidR="00A67C7C" w:rsidRPr="004A5B67" w:rsidRDefault="00D84AFC">
      <w:pPr>
        <w:pStyle w:val="TOC2"/>
        <w:rPr>
          <w:rFonts w:cs="Times New Roman"/>
          <w:noProof/>
          <w:lang w:val="en-US"/>
        </w:rPr>
      </w:pPr>
      <w:hyperlink w:anchor="_Toc313197134" w:history="1">
        <w:r w:rsidR="00A67C7C" w:rsidRPr="002C1F2E">
          <w:rPr>
            <w:rStyle w:val="Hyperlink"/>
            <w:noProof/>
          </w:rPr>
          <w:t>1.2</w:t>
        </w:r>
        <w:r w:rsidR="00A67C7C" w:rsidRPr="004A5B67">
          <w:rPr>
            <w:rFonts w:cs="Times New Roman"/>
            <w:noProof/>
            <w:lang w:val="en-US"/>
          </w:rPr>
          <w:tab/>
        </w:r>
        <w:r w:rsidR="00A67C7C" w:rsidRPr="002C1F2E">
          <w:rPr>
            <w:rStyle w:val="Hyperlink"/>
            <w:noProof/>
          </w:rPr>
          <w:t>Audience</w:t>
        </w:r>
        <w:r w:rsidR="00A67C7C">
          <w:rPr>
            <w:noProof/>
            <w:webHidden/>
          </w:rPr>
          <w:tab/>
        </w:r>
        <w:r w:rsidR="00A67C7C">
          <w:rPr>
            <w:noProof/>
            <w:webHidden/>
          </w:rPr>
          <w:fldChar w:fldCharType="begin"/>
        </w:r>
        <w:r w:rsidR="00A67C7C">
          <w:rPr>
            <w:noProof/>
            <w:webHidden/>
          </w:rPr>
          <w:instrText xml:space="preserve"> PAGEREF _Toc313197134 \h </w:instrText>
        </w:r>
        <w:r w:rsidR="00A67C7C">
          <w:rPr>
            <w:noProof/>
            <w:webHidden/>
          </w:rPr>
        </w:r>
        <w:r w:rsidR="00A67C7C">
          <w:rPr>
            <w:noProof/>
            <w:webHidden/>
          </w:rPr>
          <w:fldChar w:fldCharType="separate"/>
        </w:r>
        <w:r w:rsidR="00A67C7C">
          <w:rPr>
            <w:noProof/>
            <w:webHidden/>
          </w:rPr>
          <w:t>1</w:t>
        </w:r>
        <w:r w:rsidR="00A67C7C">
          <w:rPr>
            <w:noProof/>
            <w:webHidden/>
          </w:rPr>
          <w:fldChar w:fldCharType="end"/>
        </w:r>
      </w:hyperlink>
    </w:p>
    <w:p w:rsidR="00A67C7C" w:rsidRPr="004A5B67" w:rsidRDefault="00D84AFC">
      <w:pPr>
        <w:pStyle w:val="TOC2"/>
        <w:rPr>
          <w:rFonts w:cs="Times New Roman"/>
          <w:noProof/>
          <w:lang w:val="en-US"/>
        </w:rPr>
      </w:pPr>
      <w:hyperlink w:anchor="_Toc313197135" w:history="1">
        <w:r w:rsidR="00A67C7C" w:rsidRPr="002C1F2E">
          <w:rPr>
            <w:rStyle w:val="Hyperlink"/>
            <w:noProof/>
          </w:rPr>
          <w:t>1.3</w:t>
        </w:r>
        <w:r w:rsidR="00A67C7C" w:rsidRPr="004A5B67">
          <w:rPr>
            <w:rFonts w:cs="Times New Roman"/>
            <w:noProof/>
            <w:lang w:val="en-US"/>
          </w:rPr>
          <w:tab/>
        </w:r>
        <w:r w:rsidR="00A67C7C" w:rsidRPr="002C1F2E">
          <w:rPr>
            <w:rStyle w:val="Hyperlink"/>
            <w:noProof/>
          </w:rPr>
          <w:t>Organisation</w:t>
        </w:r>
        <w:r w:rsidR="00A67C7C">
          <w:rPr>
            <w:noProof/>
            <w:webHidden/>
          </w:rPr>
          <w:tab/>
        </w:r>
        <w:r w:rsidR="00A67C7C">
          <w:rPr>
            <w:noProof/>
            <w:webHidden/>
          </w:rPr>
          <w:fldChar w:fldCharType="begin"/>
        </w:r>
        <w:r w:rsidR="00A67C7C">
          <w:rPr>
            <w:noProof/>
            <w:webHidden/>
          </w:rPr>
          <w:instrText xml:space="preserve"> PAGEREF _Toc313197135 \h </w:instrText>
        </w:r>
        <w:r w:rsidR="00A67C7C">
          <w:rPr>
            <w:noProof/>
            <w:webHidden/>
          </w:rPr>
        </w:r>
        <w:r w:rsidR="00A67C7C">
          <w:rPr>
            <w:noProof/>
            <w:webHidden/>
          </w:rPr>
          <w:fldChar w:fldCharType="separate"/>
        </w:r>
        <w:r w:rsidR="00A67C7C">
          <w:rPr>
            <w:noProof/>
            <w:webHidden/>
          </w:rPr>
          <w:t>1</w:t>
        </w:r>
        <w:r w:rsidR="00A67C7C">
          <w:rPr>
            <w:noProof/>
            <w:webHidden/>
          </w:rPr>
          <w:fldChar w:fldCharType="end"/>
        </w:r>
      </w:hyperlink>
    </w:p>
    <w:p w:rsidR="00A67C7C" w:rsidRPr="004A5B67" w:rsidRDefault="00D84AFC">
      <w:pPr>
        <w:pStyle w:val="TOC2"/>
        <w:rPr>
          <w:rFonts w:cs="Times New Roman"/>
          <w:noProof/>
          <w:lang w:val="en-US"/>
        </w:rPr>
      </w:pPr>
      <w:hyperlink w:anchor="_Toc313197136" w:history="1">
        <w:r w:rsidR="00A67C7C" w:rsidRPr="002C1F2E">
          <w:rPr>
            <w:rStyle w:val="Hyperlink"/>
            <w:noProof/>
          </w:rPr>
          <w:t>1.4</w:t>
        </w:r>
        <w:r w:rsidR="00A67C7C" w:rsidRPr="004A5B67">
          <w:rPr>
            <w:rFonts w:cs="Times New Roman"/>
            <w:noProof/>
            <w:lang w:val="en-US"/>
          </w:rPr>
          <w:tab/>
        </w:r>
        <w:r w:rsidR="00A67C7C" w:rsidRPr="002C1F2E">
          <w:rPr>
            <w:rStyle w:val="Hyperlink"/>
            <w:noProof/>
          </w:rPr>
          <w:t>References</w:t>
        </w:r>
        <w:r w:rsidR="00A67C7C">
          <w:rPr>
            <w:noProof/>
            <w:webHidden/>
          </w:rPr>
          <w:tab/>
        </w:r>
        <w:r w:rsidR="00A67C7C">
          <w:rPr>
            <w:noProof/>
            <w:webHidden/>
          </w:rPr>
          <w:fldChar w:fldCharType="begin"/>
        </w:r>
        <w:r w:rsidR="00A67C7C">
          <w:rPr>
            <w:noProof/>
            <w:webHidden/>
          </w:rPr>
          <w:instrText xml:space="preserve"> PAGEREF _Toc313197136 \h </w:instrText>
        </w:r>
        <w:r w:rsidR="00A67C7C">
          <w:rPr>
            <w:noProof/>
            <w:webHidden/>
          </w:rPr>
        </w:r>
        <w:r w:rsidR="00A67C7C">
          <w:rPr>
            <w:noProof/>
            <w:webHidden/>
          </w:rPr>
          <w:fldChar w:fldCharType="separate"/>
        </w:r>
        <w:r w:rsidR="00A67C7C">
          <w:rPr>
            <w:noProof/>
            <w:webHidden/>
          </w:rPr>
          <w:t>1</w:t>
        </w:r>
        <w:r w:rsidR="00A67C7C">
          <w:rPr>
            <w:noProof/>
            <w:webHidden/>
          </w:rPr>
          <w:fldChar w:fldCharType="end"/>
        </w:r>
      </w:hyperlink>
    </w:p>
    <w:p w:rsidR="00A67C7C" w:rsidRPr="004A5B67" w:rsidRDefault="00D84AFC">
      <w:pPr>
        <w:pStyle w:val="TOC1"/>
        <w:rPr>
          <w:rFonts w:cs="Times New Roman"/>
          <w:noProof/>
          <w:lang w:val="en-US"/>
        </w:rPr>
      </w:pPr>
      <w:hyperlink w:anchor="_Toc313197137" w:history="1">
        <w:r w:rsidR="00A67C7C" w:rsidRPr="002C1F2E">
          <w:rPr>
            <w:rStyle w:val="Hyperlink"/>
            <w:noProof/>
          </w:rPr>
          <w:t>2.</w:t>
        </w:r>
        <w:r w:rsidR="00A67C7C" w:rsidRPr="004A5B67">
          <w:rPr>
            <w:rFonts w:cs="Times New Roman"/>
            <w:noProof/>
            <w:lang w:val="en-US"/>
          </w:rPr>
          <w:tab/>
        </w:r>
        <w:r w:rsidR="00A67C7C" w:rsidRPr="002C1F2E">
          <w:rPr>
            <w:rStyle w:val="Hyperlink"/>
            <w:noProof/>
          </w:rPr>
          <w:t>TEST PROCEDURE</w:t>
        </w:r>
        <w:r w:rsidR="00A67C7C">
          <w:rPr>
            <w:noProof/>
            <w:webHidden/>
          </w:rPr>
          <w:tab/>
        </w:r>
        <w:r w:rsidR="00A67C7C">
          <w:rPr>
            <w:noProof/>
            <w:webHidden/>
          </w:rPr>
          <w:fldChar w:fldCharType="begin"/>
        </w:r>
        <w:r w:rsidR="00A67C7C">
          <w:rPr>
            <w:noProof/>
            <w:webHidden/>
          </w:rPr>
          <w:instrText xml:space="preserve"> PAGEREF _Toc313197137 \h </w:instrText>
        </w:r>
        <w:r w:rsidR="00A67C7C">
          <w:rPr>
            <w:noProof/>
            <w:webHidden/>
          </w:rPr>
        </w:r>
        <w:r w:rsidR="00A67C7C">
          <w:rPr>
            <w:noProof/>
            <w:webHidden/>
          </w:rPr>
          <w:fldChar w:fldCharType="separate"/>
        </w:r>
        <w:r w:rsidR="00A67C7C">
          <w:rPr>
            <w:noProof/>
            <w:webHidden/>
          </w:rPr>
          <w:t>4</w:t>
        </w:r>
        <w:r w:rsidR="00A67C7C">
          <w:rPr>
            <w:noProof/>
            <w:webHidden/>
          </w:rPr>
          <w:fldChar w:fldCharType="end"/>
        </w:r>
      </w:hyperlink>
    </w:p>
    <w:p w:rsidR="00A67C7C" w:rsidRPr="004A5B67" w:rsidRDefault="00D84AFC">
      <w:pPr>
        <w:pStyle w:val="TOC2"/>
        <w:rPr>
          <w:rFonts w:cs="Times New Roman"/>
          <w:noProof/>
          <w:lang w:val="en-US"/>
        </w:rPr>
      </w:pPr>
      <w:hyperlink w:anchor="_Toc313197139" w:history="1">
        <w:r w:rsidR="00A67C7C" w:rsidRPr="002C1F2E">
          <w:rPr>
            <w:rStyle w:val="Hyperlink"/>
            <w:noProof/>
          </w:rPr>
          <w:t>2.1</w:t>
        </w:r>
        <w:r w:rsidR="00A67C7C" w:rsidRPr="004A5B67">
          <w:rPr>
            <w:rFonts w:cs="Times New Roman"/>
            <w:noProof/>
            <w:lang w:val="en-US"/>
          </w:rPr>
          <w:tab/>
        </w:r>
        <w:r w:rsidR="00A67C7C" w:rsidRPr="002C1F2E">
          <w:rPr>
            <w:rStyle w:val="Hyperlink"/>
            <w:noProof/>
          </w:rPr>
          <w:t>Approach</w:t>
        </w:r>
        <w:r w:rsidR="00A67C7C">
          <w:rPr>
            <w:noProof/>
            <w:webHidden/>
          </w:rPr>
          <w:tab/>
        </w:r>
        <w:r w:rsidR="00A67C7C">
          <w:rPr>
            <w:noProof/>
            <w:webHidden/>
          </w:rPr>
          <w:fldChar w:fldCharType="begin"/>
        </w:r>
        <w:r w:rsidR="00A67C7C">
          <w:rPr>
            <w:noProof/>
            <w:webHidden/>
          </w:rPr>
          <w:instrText xml:space="preserve"> PAGEREF _Toc313197139 \h </w:instrText>
        </w:r>
        <w:r w:rsidR="00A67C7C">
          <w:rPr>
            <w:noProof/>
            <w:webHidden/>
          </w:rPr>
        </w:r>
        <w:r w:rsidR="00A67C7C">
          <w:rPr>
            <w:noProof/>
            <w:webHidden/>
          </w:rPr>
          <w:fldChar w:fldCharType="separate"/>
        </w:r>
        <w:r w:rsidR="00A67C7C">
          <w:rPr>
            <w:noProof/>
            <w:webHidden/>
          </w:rPr>
          <w:t>4</w:t>
        </w:r>
        <w:r w:rsidR="00A67C7C">
          <w:rPr>
            <w:noProof/>
            <w:webHidden/>
          </w:rPr>
          <w:fldChar w:fldCharType="end"/>
        </w:r>
      </w:hyperlink>
    </w:p>
    <w:p w:rsidR="00A67C7C" w:rsidRPr="004A5B67" w:rsidRDefault="00D84AFC">
      <w:pPr>
        <w:pStyle w:val="TOC2"/>
        <w:rPr>
          <w:rFonts w:cs="Times New Roman"/>
          <w:noProof/>
          <w:lang w:val="en-US"/>
        </w:rPr>
      </w:pPr>
      <w:hyperlink w:anchor="_Toc313197140" w:history="1">
        <w:r w:rsidR="00A67C7C" w:rsidRPr="002C1F2E">
          <w:rPr>
            <w:rStyle w:val="Hyperlink"/>
            <w:noProof/>
          </w:rPr>
          <w:t>2.2</w:t>
        </w:r>
        <w:r w:rsidR="00A67C7C" w:rsidRPr="004A5B67">
          <w:rPr>
            <w:rFonts w:cs="Times New Roman"/>
            <w:noProof/>
            <w:lang w:val="en-US"/>
          </w:rPr>
          <w:tab/>
        </w:r>
        <w:r w:rsidR="00A67C7C" w:rsidRPr="002C1F2E">
          <w:rPr>
            <w:rStyle w:val="Hyperlink"/>
            <w:noProof/>
          </w:rPr>
          <w:t>Scope</w:t>
        </w:r>
        <w:r w:rsidR="00A67C7C">
          <w:rPr>
            <w:noProof/>
            <w:webHidden/>
          </w:rPr>
          <w:tab/>
        </w:r>
        <w:r w:rsidR="00A67C7C">
          <w:rPr>
            <w:noProof/>
            <w:webHidden/>
          </w:rPr>
          <w:fldChar w:fldCharType="begin"/>
        </w:r>
        <w:r w:rsidR="00A67C7C">
          <w:rPr>
            <w:noProof/>
            <w:webHidden/>
          </w:rPr>
          <w:instrText xml:space="preserve"> PAGEREF _Toc313197140 \h </w:instrText>
        </w:r>
        <w:r w:rsidR="00A67C7C">
          <w:rPr>
            <w:noProof/>
            <w:webHidden/>
          </w:rPr>
        </w:r>
        <w:r w:rsidR="00A67C7C">
          <w:rPr>
            <w:noProof/>
            <w:webHidden/>
          </w:rPr>
          <w:fldChar w:fldCharType="separate"/>
        </w:r>
        <w:r w:rsidR="00A67C7C">
          <w:rPr>
            <w:noProof/>
            <w:webHidden/>
          </w:rPr>
          <w:t>4</w:t>
        </w:r>
        <w:r w:rsidR="00A67C7C">
          <w:rPr>
            <w:noProof/>
            <w:webHidden/>
          </w:rPr>
          <w:fldChar w:fldCharType="end"/>
        </w:r>
      </w:hyperlink>
    </w:p>
    <w:p w:rsidR="00A67C7C" w:rsidRPr="004A5B67" w:rsidRDefault="00D84AFC">
      <w:pPr>
        <w:pStyle w:val="TOC2"/>
        <w:rPr>
          <w:rFonts w:cs="Times New Roman"/>
          <w:noProof/>
          <w:lang w:val="en-US"/>
        </w:rPr>
      </w:pPr>
      <w:hyperlink w:anchor="_Toc313197141" w:history="1">
        <w:r w:rsidR="00A67C7C" w:rsidRPr="002C1F2E">
          <w:rPr>
            <w:rStyle w:val="Hyperlink"/>
            <w:noProof/>
          </w:rPr>
          <w:t>2.3</w:t>
        </w:r>
        <w:r w:rsidR="00A67C7C" w:rsidRPr="004A5B67">
          <w:rPr>
            <w:rFonts w:cs="Times New Roman"/>
            <w:noProof/>
            <w:lang w:val="en-US"/>
          </w:rPr>
          <w:tab/>
        </w:r>
        <w:r w:rsidR="00A67C7C" w:rsidRPr="002C1F2E">
          <w:rPr>
            <w:rStyle w:val="Hyperlink"/>
            <w:noProof/>
          </w:rPr>
          <w:t>Procedure</w:t>
        </w:r>
        <w:r w:rsidR="00A67C7C">
          <w:rPr>
            <w:noProof/>
            <w:webHidden/>
          </w:rPr>
          <w:tab/>
        </w:r>
        <w:r w:rsidR="00A67C7C">
          <w:rPr>
            <w:noProof/>
            <w:webHidden/>
          </w:rPr>
          <w:fldChar w:fldCharType="begin"/>
        </w:r>
        <w:r w:rsidR="00A67C7C">
          <w:rPr>
            <w:noProof/>
            <w:webHidden/>
          </w:rPr>
          <w:instrText xml:space="preserve"> PAGEREF _Toc313197141 \h </w:instrText>
        </w:r>
        <w:r w:rsidR="00A67C7C">
          <w:rPr>
            <w:noProof/>
            <w:webHidden/>
          </w:rPr>
        </w:r>
        <w:r w:rsidR="00A67C7C">
          <w:rPr>
            <w:noProof/>
            <w:webHidden/>
          </w:rPr>
          <w:fldChar w:fldCharType="separate"/>
        </w:r>
        <w:r w:rsidR="00A67C7C">
          <w:rPr>
            <w:noProof/>
            <w:webHidden/>
          </w:rPr>
          <w:t>4</w:t>
        </w:r>
        <w:r w:rsidR="00A67C7C">
          <w:rPr>
            <w:noProof/>
            <w:webHidden/>
          </w:rPr>
          <w:fldChar w:fldCharType="end"/>
        </w:r>
      </w:hyperlink>
    </w:p>
    <w:p w:rsidR="00A67C7C" w:rsidRPr="004A5B67" w:rsidRDefault="00D84AFC">
      <w:pPr>
        <w:pStyle w:val="TOC1"/>
        <w:rPr>
          <w:rFonts w:cs="Times New Roman"/>
          <w:noProof/>
          <w:lang w:val="en-US"/>
        </w:rPr>
      </w:pPr>
      <w:hyperlink w:anchor="_Toc313197142" w:history="1">
        <w:r w:rsidR="00A67C7C" w:rsidRPr="002C1F2E">
          <w:rPr>
            <w:rStyle w:val="Hyperlink"/>
            <w:noProof/>
          </w:rPr>
          <w:t>3.</w:t>
        </w:r>
        <w:r w:rsidR="00A67C7C" w:rsidRPr="004A5B67">
          <w:rPr>
            <w:rFonts w:cs="Times New Roman"/>
            <w:noProof/>
            <w:lang w:val="en-US"/>
          </w:rPr>
          <w:tab/>
        </w:r>
        <w:r w:rsidR="00A67C7C" w:rsidRPr="002C1F2E">
          <w:rPr>
            <w:rStyle w:val="Hyperlink"/>
            <w:noProof/>
          </w:rPr>
          <w:t>TEST DATA</w:t>
        </w:r>
        <w:r w:rsidR="00A67C7C">
          <w:rPr>
            <w:noProof/>
            <w:webHidden/>
          </w:rPr>
          <w:tab/>
        </w:r>
        <w:r w:rsidR="00A67C7C">
          <w:rPr>
            <w:noProof/>
            <w:webHidden/>
          </w:rPr>
          <w:fldChar w:fldCharType="begin"/>
        </w:r>
        <w:r w:rsidR="00A67C7C">
          <w:rPr>
            <w:noProof/>
            <w:webHidden/>
          </w:rPr>
          <w:instrText xml:space="preserve"> PAGEREF _Toc313197142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44" w:history="1">
        <w:r w:rsidR="00A67C7C" w:rsidRPr="002C1F2E">
          <w:rPr>
            <w:rStyle w:val="Hyperlink"/>
            <w:noProof/>
          </w:rPr>
          <w:t>3.1</w:t>
        </w:r>
        <w:r w:rsidR="00A67C7C" w:rsidRPr="004A5B67">
          <w:rPr>
            <w:rFonts w:cs="Times New Roman"/>
            <w:noProof/>
            <w:lang w:val="en-US"/>
          </w:rPr>
          <w:tab/>
        </w:r>
        <w:r w:rsidR="00A67C7C" w:rsidRPr="002C1F2E">
          <w:rPr>
            <w:rStyle w:val="Hyperlink"/>
            <w:noProof/>
          </w:rPr>
          <w:t>Sales Orders</w:t>
        </w:r>
        <w:r w:rsidR="00A67C7C">
          <w:rPr>
            <w:noProof/>
            <w:webHidden/>
          </w:rPr>
          <w:tab/>
        </w:r>
        <w:r w:rsidR="00A67C7C">
          <w:rPr>
            <w:noProof/>
            <w:webHidden/>
          </w:rPr>
          <w:fldChar w:fldCharType="begin"/>
        </w:r>
        <w:r w:rsidR="00A67C7C">
          <w:rPr>
            <w:noProof/>
            <w:webHidden/>
          </w:rPr>
          <w:instrText xml:space="preserve"> PAGEREF _Toc313197144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45" w:history="1">
        <w:r w:rsidR="00A67C7C" w:rsidRPr="002C1F2E">
          <w:rPr>
            <w:rStyle w:val="Hyperlink"/>
            <w:noProof/>
          </w:rPr>
          <w:t>3.2</w:t>
        </w:r>
        <w:r w:rsidR="00A67C7C" w:rsidRPr="004A5B67">
          <w:rPr>
            <w:rFonts w:cs="Times New Roman"/>
            <w:noProof/>
            <w:lang w:val="en-US"/>
          </w:rPr>
          <w:tab/>
        </w:r>
        <w:r w:rsidR="00A67C7C" w:rsidRPr="002C1F2E">
          <w:rPr>
            <w:rStyle w:val="Hyperlink"/>
            <w:noProof/>
          </w:rPr>
          <w:t>Cylinders</w:t>
        </w:r>
        <w:r w:rsidR="00A67C7C">
          <w:rPr>
            <w:noProof/>
            <w:webHidden/>
          </w:rPr>
          <w:tab/>
        </w:r>
        <w:r w:rsidR="00A67C7C">
          <w:rPr>
            <w:noProof/>
            <w:webHidden/>
          </w:rPr>
          <w:fldChar w:fldCharType="begin"/>
        </w:r>
        <w:r w:rsidR="00A67C7C">
          <w:rPr>
            <w:noProof/>
            <w:webHidden/>
          </w:rPr>
          <w:instrText xml:space="preserve"> PAGEREF _Toc313197145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46" w:history="1">
        <w:r w:rsidR="00A67C7C" w:rsidRPr="002C1F2E">
          <w:rPr>
            <w:rStyle w:val="Hyperlink"/>
            <w:noProof/>
          </w:rPr>
          <w:t>3.3</w:t>
        </w:r>
        <w:r w:rsidR="00A67C7C" w:rsidRPr="004A5B67">
          <w:rPr>
            <w:rFonts w:cs="Times New Roman"/>
            <w:noProof/>
            <w:lang w:val="en-US"/>
          </w:rPr>
          <w:tab/>
        </w:r>
        <w:r w:rsidR="00A67C7C" w:rsidRPr="002C1F2E">
          <w:rPr>
            <w:rStyle w:val="Hyperlink"/>
            <w:noProof/>
          </w:rPr>
          <w:t>Cylinder Logs</w:t>
        </w:r>
        <w:r w:rsidR="00A67C7C">
          <w:rPr>
            <w:noProof/>
            <w:webHidden/>
          </w:rPr>
          <w:tab/>
        </w:r>
        <w:r w:rsidR="00A67C7C">
          <w:rPr>
            <w:noProof/>
            <w:webHidden/>
          </w:rPr>
          <w:fldChar w:fldCharType="begin"/>
        </w:r>
        <w:r w:rsidR="00A67C7C">
          <w:rPr>
            <w:noProof/>
            <w:webHidden/>
          </w:rPr>
          <w:instrText xml:space="preserve"> PAGEREF _Toc313197146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47" w:history="1">
        <w:r w:rsidR="00A67C7C" w:rsidRPr="002C1F2E">
          <w:rPr>
            <w:rStyle w:val="Hyperlink"/>
            <w:noProof/>
          </w:rPr>
          <w:t>3.4</w:t>
        </w:r>
        <w:r w:rsidR="00A67C7C" w:rsidRPr="004A5B67">
          <w:rPr>
            <w:rFonts w:cs="Times New Roman"/>
            <w:noProof/>
            <w:lang w:val="en-US"/>
          </w:rPr>
          <w:tab/>
        </w:r>
        <w:r w:rsidR="00A67C7C" w:rsidRPr="002C1F2E">
          <w:rPr>
            <w:rStyle w:val="Hyperlink"/>
            <w:noProof/>
          </w:rPr>
          <w:t>Employee User Accounts</w:t>
        </w:r>
        <w:r w:rsidR="00A67C7C">
          <w:rPr>
            <w:noProof/>
            <w:webHidden/>
          </w:rPr>
          <w:tab/>
        </w:r>
        <w:r w:rsidR="00A67C7C">
          <w:rPr>
            <w:noProof/>
            <w:webHidden/>
          </w:rPr>
          <w:fldChar w:fldCharType="begin"/>
        </w:r>
        <w:r w:rsidR="00A67C7C">
          <w:rPr>
            <w:noProof/>
            <w:webHidden/>
          </w:rPr>
          <w:instrText xml:space="preserve"> PAGEREF _Toc313197147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48" w:history="1">
        <w:r w:rsidR="00A67C7C" w:rsidRPr="002C1F2E">
          <w:rPr>
            <w:rStyle w:val="Hyperlink"/>
            <w:noProof/>
          </w:rPr>
          <w:t>3.5</w:t>
        </w:r>
        <w:r w:rsidR="00A67C7C" w:rsidRPr="004A5B67">
          <w:rPr>
            <w:rFonts w:cs="Times New Roman"/>
            <w:noProof/>
            <w:lang w:val="en-US"/>
          </w:rPr>
          <w:tab/>
        </w:r>
        <w:r w:rsidR="00A67C7C" w:rsidRPr="002C1F2E">
          <w:rPr>
            <w:rStyle w:val="Hyperlink"/>
            <w:noProof/>
          </w:rPr>
          <w:t>Departments</w:t>
        </w:r>
        <w:r w:rsidR="00A67C7C">
          <w:rPr>
            <w:noProof/>
            <w:webHidden/>
          </w:rPr>
          <w:tab/>
        </w:r>
        <w:r w:rsidR="00A67C7C">
          <w:rPr>
            <w:noProof/>
            <w:webHidden/>
          </w:rPr>
          <w:fldChar w:fldCharType="begin"/>
        </w:r>
        <w:r w:rsidR="00A67C7C">
          <w:rPr>
            <w:noProof/>
            <w:webHidden/>
          </w:rPr>
          <w:instrText xml:space="preserve"> PAGEREF _Toc313197148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49" w:history="1">
        <w:r w:rsidR="00A67C7C" w:rsidRPr="002C1F2E">
          <w:rPr>
            <w:rStyle w:val="Hyperlink"/>
            <w:noProof/>
          </w:rPr>
          <w:t>3.6</w:t>
        </w:r>
        <w:r w:rsidR="00A67C7C" w:rsidRPr="004A5B67">
          <w:rPr>
            <w:rFonts w:cs="Times New Roman"/>
            <w:noProof/>
            <w:lang w:val="en-US"/>
          </w:rPr>
          <w:tab/>
        </w:r>
        <w:r w:rsidR="00A67C7C" w:rsidRPr="002C1F2E">
          <w:rPr>
            <w:rStyle w:val="Hyperlink"/>
            <w:noProof/>
          </w:rPr>
          <w:t>Workflow and Steps</w:t>
        </w:r>
        <w:r w:rsidR="00A67C7C">
          <w:rPr>
            <w:noProof/>
            <w:webHidden/>
          </w:rPr>
          <w:tab/>
        </w:r>
        <w:r w:rsidR="00A67C7C">
          <w:rPr>
            <w:noProof/>
            <w:webHidden/>
          </w:rPr>
          <w:fldChar w:fldCharType="begin"/>
        </w:r>
        <w:r w:rsidR="00A67C7C">
          <w:rPr>
            <w:noProof/>
            <w:webHidden/>
          </w:rPr>
          <w:instrText xml:space="preserve"> PAGEREF _Toc313197149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50" w:history="1">
        <w:r w:rsidR="00A67C7C" w:rsidRPr="002C1F2E">
          <w:rPr>
            <w:rStyle w:val="Hyperlink"/>
            <w:noProof/>
          </w:rPr>
          <w:t>3.7</w:t>
        </w:r>
        <w:r w:rsidR="00A67C7C" w:rsidRPr="004A5B67">
          <w:rPr>
            <w:rFonts w:cs="Times New Roman"/>
            <w:noProof/>
            <w:lang w:val="en-US"/>
          </w:rPr>
          <w:tab/>
        </w:r>
        <w:r w:rsidR="00A67C7C" w:rsidRPr="002C1F2E">
          <w:rPr>
            <w:rStyle w:val="Hyperlink"/>
            <w:noProof/>
          </w:rPr>
          <w:t>Roles and Access Rights</w:t>
        </w:r>
        <w:r w:rsidR="00A67C7C">
          <w:rPr>
            <w:noProof/>
            <w:webHidden/>
          </w:rPr>
          <w:tab/>
        </w:r>
        <w:r w:rsidR="00A67C7C">
          <w:rPr>
            <w:noProof/>
            <w:webHidden/>
          </w:rPr>
          <w:fldChar w:fldCharType="begin"/>
        </w:r>
        <w:r w:rsidR="00A67C7C">
          <w:rPr>
            <w:noProof/>
            <w:webHidden/>
          </w:rPr>
          <w:instrText xml:space="preserve"> PAGEREF _Toc313197150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51" w:history="1">
        <w:r w:rsidR="00A67C7C" w:rsidRPr="002C1F2E">
          <w:rPr>
            <w:rStyle w:val="Hyperlink"/>
            <w:noProof/>
          </w:rPr>
          <w:t>3.8</w:t>
        </w:r>
        <w:r w:rsidR="00A67C7C" w:rsidRPr="004A5B67">
          <w:rPr>
            <w:rFonts w:cs="Times New Roman"/>
            <w:noProof/>
            <w:lang w:val="en-US"/>
          </w:rPr>
          <w:tab/>
        </w:r>
        <w:r w:rsidR="00A67C7C" w:rsidRPr="002C1F2E">
          <w:rPr>
            <w:rStyle w:val="Hyperlink"/>
            <w:noProof/>
          </w:rPr>
          <w:t>Formula</w:t>
        </w:r>
        <w:r w:rsidR="00A67C7C">
          <w:rPr>
            <w:noProof/>
            <w:webHidden/>
          </w:rPr>
          <w:tab/>
        </w:r>
        <w:r w:rsidR="00A67C7C">
          <w:rPr>
            <w:noProof/>
            <w:webHidden/>
          </w:rPr>
          <w:fldChar w:fldCharType="begin"/>
        </w:r>
        <w:r w:rsidR="00A67C7C">
          <w:rPr>
            <w:noProof/>
            <w:webHidden/>
          </w:rPr>
          <w:instrText xml:space="preserve"> PAGEREF _Toc313197151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2"/>
        <w:rPr>
          <w:rFonts w:cs="Times New Roman"/>
          <w:noProof/>
          <w:lang w:val="en-US"/>
        </w:rPr>
      </w:pPr>
      <w:hyperlink w:anchor="_Toc313197152" w:history="1">
        <w:r w:rsidR="00A67C7C" w:rsidRPr="002C1F2E">
          <w:rPr>
            <w:rStyle w:val="Hyperlink"/>
            <w:noProof/>
          </w:rPr>
          <w:t>3.9</w:t>
        </w:r>
        <w:r w:rsidR="00A67C7C" w:rsidRPr="004A5B67">
          <w:rPr>
            <w:rFonts w:cs="Times New Roman"/>
            <w:noProof/>
            <w:lang w:val="en-US"/>
          </w:rPr>
          <w:tab/>
        </w:r>
        <w:r w:rsidR="00A67C7C" w:rsidRPr="002C1F2E">
          <w:rPr>
            <w:rStyle w:val="Hyperlink"/>
            <w:noProof/>
          </w:rPr>
          <w:t>Error Codes</w:t>
        </w:r>
        <w:r w:rsidR="00A67C7C">
          <w:rPr>
            <w:noProof/>
            <w:webHidden/>
          </w:rPr>
          <w:tab/>
        </w:r>
        <w:r w:rsidR="00A67C7C">
          <w:rPr>
            <w:noProof/>
            <w:webHidden/>
          </w:rPr>
          <w:fldChar w:fldCharType="begin"/>
        </w:r>
        <w:r w:rsidR="00A67C7C">
          <w:rPr>
            <w:noProof/>
            <w:webHidden/>
          </w:rPr>
          <w:instrText xml:space="preserve"> PAGEREF _Toc313197152 \h </w:instrText>
        </w:r>
        <w:r w:rsidR="00A67C7C">
          <w:rPr>
            <w:noProof/>
            <w:webHidden/>
          </w:rPr>
        </w:r>
        <w:r w:rsidR="00A67C7C">
          <w:rPr>
            <w:noProof/>
            <w:webHidden/>
          </w:rPr>
          <w:fldChar w:fldCharType="separate"/>
        </w:r>
        <w:r w:rsidR="00A67C7C">
          <w:rPr>
            <w:noProof/>
            <w:webHidden/>
          </w:rPr>
          <w:t>6</w:t>
        </w:r>
        <w:r w:rsidR="00A67C7C">
          <w:rPr>
            <w:noProof/>
            <w:webHidden/>
          </w:rPr>
          <w:fldChar w:fldCharType="end"/>
        </w:r>
      </w:hyperlink>
    </w:p>
    <w:p w:rsidR="00A67C7C" w:rsidRPr="004A5B67" w:rsidRDefault="00D84AFC">
      <w:pPr>
        <w:pStyle w:val="TOC1"/>
        <w:rPr>
          <w:rFonts w:cs="Times New Roman"/>
          <w:noProof/>
          <w:lang w:val="en-US"/>
        </w:rPr>
      </w:pPr>
      <w:hyperlink w:anchor="_Toc313197153" w:history="1">
        <w:r w:rsidR="00A67C7C" w:rsidRPr="002C1F2E">
          <w:rPr>
            <w:rStyle w:val="Hyperlink"/>
            <w:noProof/>
          </w:rPr>
          <w:t>4.</w:t>
        </w:r>
        <w:r w:rsidR="00A67C7C" w:rsidRPr="004A5B67">
          <w:rPr>
            <w:rFonts w:cs="Times New Roman"/>
            <w:noProof/>
            <w:lang w:val="en-US"/>
          </w:rPr>
          <w:tab/>
        </w:r>
        <w:r w:rsidR="00A67C7C" w:rsidRPr="002C1F2E">
          <w:rPr>
            <w:rStyle w:val="Hyperlink"/>
            <w:noProof/>
          </w:rPr>
          <w:t>TEST SPECIFICATION</w:t>
        </w:r>
        <w:r w:rsidR="00A67C7C">
          <w:rPr>
            <w:noProof/>
            <w:webHidden/>
          </w:rPr>
          <w:tab/>
        </w:r>
        <w:r w:rsidR="00A67C7C">
          <w:rPr>
            <w:noProof/>
            <w:webHidden/>
          </w:rPr>
          <w:fldChar w:fldCharType="begin"/>
        </w:r>
        <w:r w:rsidR="00A67C7C">
          <w:rPr>
            <w:noProof/>
            <w:webHidden/>
          </w:rPr>
          <w:instrText xml:space="preserve"> PAGEREF _Toc313197153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55" w:history="1">
        <w:r w:rsidR="00A67C7C" w:rsidRPr="002C1F2E">
          <w:rPr>
            <w:rStyle w:val="Hyperlink"/>
            <w:noProof/>
          </w:rPr>
          <w:t>4.1</w:t>
        </w:r>
        <w:r w:rsidR="00A67C7C" w:rsidRPr="004A5B67">
          <w:rPr>
            <w:rFonts w:cs="Times New Roman"/>
            <w:noProof/>
            <w:lang w:val="en-US"/>
          </w:rPr>
          <w:tab/>
        </w:r>
        <w:r w:rsidR="00A67C7C" w:rsidRPr="002C1F2E">
          <w:rPr>
            <w:rStyle w:val="Hyperlink"/>
            <w:noProof/>
          </w:rPr>
          <w:t>Change Cylinder Priority</w:t>
        </w:r>
        <w:r w:rsidR="00A67C7C">
          <w:rPr>
            <w:noProof/>
            <w:webHidden/>
          </w:rPr>
          <w:tab/>
        </w:r>
        <w:r w:rsidR="00A67C7C">
          <w:rPr>
            <w:noProof/>
            <w:webHidden/>
          </w:rPr>
          <w:fldChar w:fldCharType="begin"/>
        </w:r>
        <w:r w:rsidR="00A67C7C">
          <w:rPr>
            <w:noProof/>
            <w:webHidden/>
          </w:rPr>
          <w:instrText xml:space="preserve"> PAGEREF _Toc313197155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56" w:history="1">
        <w:r w:rsidR="00A67C7C" w:rsidRPr="002C1F2E">
          <w:rPr>
            <w:rStyle w:val="Hyperlink"/>
            <w:noProof/>
          </w:rPr>
          <w:t>4.2</w:t>
        </w:r>
        <w:r w:rsidR="00A67C7C" w:rsidRPr="004A5B67">
          <w:rPr>
            <w:rFonts w:cs="Times New Roman"/>
            <w:noProof/>
            <w:lang w:val="en-US"/>
          </w:rPr>
          <w:tab/>
        </w:r>
        <w:r w:rsidR="00A67C7C" w:rsidRPr="002C1F2E">
          <w:rPr>
            <w:rStyle w:val="Hyperlink"/>
            <w:noProof/>
          </w:rPr>
          <w:t>Export Cylinder Queues</w:t>
        </w:r>
        <w:r w:rsidR="00A67C7C">
          <w:rPr>
            <w:noProof/>
            <w:webHidden/>
          </w:rPr>
          <w:tab/>
        </w:r>
        <w:r w:rsidR="00A67C7C">
          <w:rPr>
            <w:noProof/>
            <w:webHidden/>
          </w:rPr>
          <w:fldChar w:fldCharType="begin"/>
        </w:r>
        <w:r w:rsidR="00A67C7C">
          <w:rPr>
            <w:noProof/>
            <w:webHidden/>
          </w:rPr>
          <w:instrText xml:space="preserve"> PAGEREF _Toc313197156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57" w:history="1">
        <w:r w:rsidR="00A67C7C" w:rsidRPr="002C1F2E">
          <w:rPr>
            <w:rStyle w:val="Hyperlink"/>
            <w:noProof/>
          </w:rPr>
          <w:t>4.3</w:t>
        </w:r>
        <w:r w:rsidR="00A67C7C" w:rsidRPr="004A5B67">
          <w:rPr>
            <w:rFonts w:cs="Times New Roman"/>
            <w:noProof/>
            <w:lang w:val="en-US"/>
          </w:rPr>
          <w:tab/>
        </w:r>
        <w:r w:rsidR="00A67C7C" w:rsidRPr="002C1F2E">
          <w:rPr>
            <w:rStyle w:val="Hyperlink"/>
            <w:noProof/>
          </w:rPr>
          <w:t>Login</w:t>
        </w:r>
        <w:r w:rsidR="00A67C7C">
          <w:rPr>
            <w:noProof/>
            <w:webHidden/>
          </w:rPr>
          <w:tab/>
        </w:r>
        <w:r w:rsidR="00A67C7C">
          <w:rPr>
            <w:noProof/>
            <w:webHidden/>
          </w:rPr>
          <w:fldChar w:fldCharType="begin"/>
        </w:r>
        <w:r w:rsidR="00A67C7C">
          <w:rPr>
            <w:noProof/>
            <w:webHidden/>
          </w:rPr>
          <w:instrText xml:space="preserve"> PAGEREF _Toc313197157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58" w:history="1">
        <w:r w:rsidR="00A67C7C" w:rsidRPr="002C1F2E">
          <w:rPr>
            <w:rStyle w:val="Hyperlink"/>
            <w:noProof/>
          </w:rPr>
          <w:t>4.4</w:t>
        </w:r>
        <w:r w:rsidR="00A67C7C" w:rsidRPr="004A5B67">
          <w:rPr>
            <w:rFonts w:cs="Times New Roman"/>
            <w:noProof/>
            <w:lang w:val="en-US"/>
          </w:rPr>
          <w:tab/>
        </w:r>
        <w:r w:rsidR="00A67C7C" w:rsidRPr="002C1F2E">
          <w:rPr>
            <w:rStyle w:val="Hyperlink"/>
            <w:noProof/>
          </w:rPr>
          <w:t>Logout</w:t>
        </w:r>
        <w:r w:rsidR="00A67C7C">
          <w:rPr>
            <w:noProof/>
            <w:webHidden/>
          </w:rPr>
          <w:tab/>
        </w:r>
        <w:r w:rsidR="00A67C7C">
          <w:rPr>
            <w:noProof/>
            <w:webHidden/>
          </w:rPr>
          <w:fldChar w:fldCharType="begin"/>
        </w:r>
        <w:r w:rsidR="00A67C7C">
          <w:rPr>
            <w:noProof/>
            <w:webHidden/>
          </w:rPr>
          <w:instrText xml:space="preserve"> PAGEREF _Toc313197158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59" w:history="1">
        <w:r w:rsidR="00A67C7C" w:rsidRPr="002C1F2E">
          <w:rPr>
            <w:rStyle w:val="Hyperlink"/>
            <w:noProof/>
          </w:rPr>
          <w:t>4.5</w:t>
        </w:r>
        <w:r w:rsidR="00A67C7C" w:rsidRPr="004A5B67">
          <w:rPr>
            <w:rFonts w:cs="Times New Roman"/>
            <w:noProof/>
            <w:lang w:val="en-US"/>
          </w:rPr>
          <w:tab/>
        </w:r>
        <w:r w:rsidR="00A67C7C" w:rsidRPr="002C1F2E">
          <w:rPr>
            <w:rStyle w:val="Hyperlink"/>
            <w:noProof/>
          </w:rPr>
          <w:t>Manage Employee-Role</w:t>
        </w:r>
        <w:r w:rsidR="00A67C7C">
          <w:rPr>
            <w:noProof/>
            <w:webHidden/>
          </w:rPr>
          <w:tab/>
        </w:r>
        <w:r w:rsidR="00A67C7C">
          <w:rPr>
            <w:noProof/>
            <w:webHidden/>
          </w:rPr>
          <w:fldChar w:fldCharType="begin"/>
        </w:r>
        <w:r w:rsidR="00A67C7C">
          <w:rPr>
            <w:noProof/>
            <w:webHidden/>
          </w:rPr>
          <w:instrText xml:space="preserve"> PAGEREF _Toc313197159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60" w:history="1">
        <w:r w:rsidR="00A67C7C" w:rsidRPr="002C1F2E">
          <w:rPr>
            <w:rStyle w:val="Hyperlink"/>
            <w:noProof/>
          </w:rPr>
          <w:t>4.6</w:t>
        </w:r>
        <w:r w:rsidR="00A67C7C" w:rsidRPr="004A5B67">
          <w:rPr>
            <w:rFonts w:cs="Times New Roman"/>
            <w:noProof/>
            <w:lang w:val="en-US"/>
          </w:rPr>
          <w:tab/>
        </w:r>
        <w:r w:rsidR="00A67C7C" w:rsidRPr="002C1F2E">
          <w:rPr>
            <w:rStyle w:val="Hyperlink"/>
            <w:noProof/>
          </w:rPr>
          <w:t>Manage Error</w:t>
        </w:r>
        <w:r w:rsidR="00A67C7C">
          <w:rPr>
            <w:noProof/>
            <w:webHidden/>
          </w:rPr>
          <w:tab/>
        </w:r>
        <w:r w:rsidR="00A67C7C">
          <w:rPr>
            <w:noProof/>
            <w:webHidden/>
          </w:rPr>
          <w:fldChar w:fldCharType="begin"/>
        </w:r>
        <w:r w:rsidR="00A67C7C">
          <w:rPr>
            <w:noProof/>
            <w:webHidden/>
          </w:rPr>
          <w:instrText xml:space="preserve"> PAGEREF _Toc313197160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61" w:history="1">
        <w:r w:rsidR="00A67C7C" w:rsidRPr="002C1F2E">
          <w:rPr>
            <w:rStyle w:val="Hyperlink"/>
            <w:noProof/>
          </w:rPr>
          <w:t>4.7</w:t>
        </w:r>
        <w:r w:rsidR="00A67C7C" w:rsidRPr="004A5B67">
          <w:rPr>
            <w:rFonts w:cs="Times New Roman"/>
            <w:noProof/>
            <w:lang w:val="en-US"/>
          </w:rPr>
          <w:tab/>
        </w:r>
        <w:r w:rsidR="00A67C7C" w:rsidRPr="002C1F2E">
          <w:rPr>
            <w:rStyle w:val="Hyperlink"/>
            <w:noProof/>
          </w:rPr>
          <w:t>Manage Performance Formula</w:t>
        </w:r>
        <w:r w:rsidR="00A67C7C">
          <w:rPr>
            <w:noProof/>
            <w:webHidden/>
          </w:rPr>
          <w:tab/>
        </w:r>
        <w:r w:rsidR="00A67C7C">
          <w:rPr>
            <w:noProof/>
            <w:webHidden/>
          </w:rPr>
          <w:fldChar w:fldCharType="begin"/>
        </w:r>
        <w:r w:rsidR="00A67C7C">
          <w:rPr>
            <w:noProof/>
            <w:webHidden/>
          </w:rPr>
          <w:instrText xml:space="preserve"> PAGEREF _Toc313197161 \h </w:instrText>
        </w:r>
        <w:r w:rsidR="00A67C7C">
          <w:rPr>
            <w:noProof/>
            <w:webHidden/>
          </w:rPr>
        </w:r>
        <w:r w:rsidR="00A67C7C">
          <w:rPr>
            <w:noProof/>
            <w:webHidden/>
          </w:rPr>
          <w:fldChar w:fldCharType="separate"/>
        </w:r>
        <w:r w:rsidR="00A67C7C">
          <w:rPr>
            <w:noProof/>
            <w:webHidden/>
          </w:rPr>
          <w:t>7</w:t>
        </w:r>
        <w:r w:rsidR="00A67C7C">
          <w:rPr>
            <w:noProof/>
            <w:webHidden/>
          </w:rPr>
          <w:fldChar w:fldCharType="end"/>
        </w:r>
      </w:hyperlink>
    </w:p>
    <w:p w:rsidR="00A67C7C" w:rsidRPr="004A5B67" w:rsidRDefault="00D84AFC">
      <w:pPr>
        <w:pStyle w:val="TOC2"/>
        <w:rPr>
          <w:rFonts w:cs="Times New Roman"/>
          <w:noProof/>
          <w:lang w:val="en-US"/>
        </w:rPr>
      </w:pPr>
      <w:hyperlink w:anchor="_Toc313197162" w:history="1">
        <w:r w:rsidR="00A67C7C" w:rsidRPr="002C1F2E">
          <w:rPr>
            <w:rStyle w:val="Hyperlink"/>
            <w:noProof/>
          </w:rPr>
          <w:t>4.8</w:t>
        </w:r>
        <w:r w:rsidR="00A67C7C" w:rsidRPr="004A5B67">
          <w:rPr>
            <w:rFonts w:cs="Times New Roman"/>
            <w:noProof/>
            <w:lang w:val="en-US"/>
          </w:rPr>
          <w:tab/>
        </w:r>
        <w:r w:rsidR="00A67C7C" w:rsidRPr="002C1F2E">
          <w:rPr>
            <w:rStyle w:val="Hyperlink"/>
            <w:noProof/>
          </w:rPr>
          <w:t>Manage Rights</w:t>
        </w:r>
        <w:r w:rsidR="00A67C7C">
          <w:rPr>
            <w:noProof/>
            <w:webHidden/>
          </w:rPr>
          <w:tab/>
        </w:r>
        <w:r w:rsidR="00A67C7C">
          <w:rPr>
            <w:noProof/>
            <w:webHidden/>
          </w:rPr>
          <w:fldChar w:fldCharType="begin"/>
        </w:r>
        <w:r w:rsidR="00A67C7C">
          <w:rPr>
            <w:noProof/>
            <w:webHidden/>
          </w:rPr>
          <w:instrText xml:space="preserve"> PAGEREF _Toc313197162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3" w:history="1">
        <w:r w:rsidR="00A67C7C" w:rsidRPr="002C1F2E">
          <w:rPr>
            <w:rStyle w:val="Hyperlink"/>
            <w:noProof/>
          </w:rPr>
          <w:t>4.9</w:t>
        </w:r>
        <w:r w:rsidR="00A67C7C" w:rsidRPr="004A5B67">
          <w:rPr>
            <w:rFonts w:cs="Times New Roman"/>
            <w:noProof/>
            <w:lang w:val="en-US"/>
          </w:rPr>
          <w:tab/>
        </w:r>
        <w:r w:rsidR="00A67C7C" w:rsidRPr="002C1F2E">
          <w:rPr>
            <w:rStyle w:val="Hyperlink"/>
            <w:noProof/>
          </w:rPr>
          <w:t>Manage Role Approval</w:t>
        </w:r>
        <w:r w:rsidR="00A67C7C">
          <w:rPr>
            <w:noProof/>
            <w:webHidden/>
          </w:rPr>
          <w:tab/>
        </w:r>
        <w:r w:rsidR="00A67C7C">
          <w:rPr>
            <w:noProof/>
            <w:webHidden/>
          </w:rPr>
          <w:fldChar w:fldCharType="begin"/>
        </w:r>
        <w:r w:rsidR="00A67C7C">
          <w:rPr>
            <w:noProof/>
            <w:webHidden/>
          </w:rPr>
          <w:instrText xml:space="preserve"> PAGEREF _Toc313197163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4" w:history="1">
        <w:r w:rsidR="00A67C7C" w:rsidRPr="002C1F2E">
          <w:rPr>
            <w:rStyle w:val="Hyperlink"/>
            <w:noProof/>
          </w:rPr>
          <w:t>4.10</w:t>
        </w:r>
        <w:r w:rsidR="00A67C7C" w:rsidRPr="004A5B67">
          <w:rPr>
            <w:rFonts w:cs="Times New Roman"/>
            <w:noProof/>
            <w:lang w:val="en-US"/>
          </w:rPr>
          <w:tab/>
        </w:r>
        <w:r w:rsidR="00A67C7C" w:rsidRPr="002C1F2E">
          <w:rPr>
            <w:rStyle w:val="Hyperlink"/>
            <w:noProof/>
          </w:rPr>
          <w:t>Manage Role</w:t>
        </w:r>
        <w:r w:rsidR="00A67C7C">
          <w:rPr>
            <w:noProof/>
            <w:webHidden/>
          </w:rPr>
          <w:tab/>
        </w:r>
        <w:r w:rsidR="00A67C7C">
          <w:rPr>
            <w:noProof/>
            <w:webHidden/>
          </w:rPr>
          <w:fldChar w:fldCharType="begin"/>
        </w:r>
        <w:r w:rsidR="00A67C7C">
          <w:rPr>
            <w:noProof/>
            <w:webHidden/>
          </w:rPr>
          <w:instrText xml:space="preserve"> PAGEREF _Toc313197164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5" w:history="1">
        <w:r w:rsidR="00A67C7C" w:rsidRPr="002C1F2E">
          <w:rPr>
            <w:rStyle w:val="Hyperlink"/>
            <w:noProof/>
          </w:rPr>
          <w:t>4.11</w:t>
        </w:r>
        <w:r w:rsidR="00A67C7C" w:rsidRPr="004A5B67">
          <w:rPr>
            <w:rFonts w:cs="Times New Roman"/>
            <w:noProof/>
            <w:lang w:val="en-US"/>
          </w:rPr>
          <w:tab/>
        </w:r>
        <w:r w:rsidR="00A67C7C" w:rsidRPr="002C1F2E">
          <w:rPr>
            <w:rStyle w:val="Hyperlink"/>
            <w:noProof/>
          </w:rPr>
          <w:t>Manage Sales Order</w:t>
        </w:r>
        <w:r w:rsidR="00A67C7C">
          <w:rPr>
            <w:noProof/>
            <w:webHidden/>
          </w:rPr>
          <w:tab/>
        </w:r>
        <w:r w:rsidR="00A67C7C">
          <w:rPr>
            <w:noProof/>
            <w:webHidden/>
          </w:rPr>
          <w:fldChar w:fldCharType="begin"/>
        </w:r>
        <w:r w:rsidR="00A67C7C">
          <w:rPr>
            <w:noProof/>
            <w:webHidden/>
          </w:rPr>
          <w:instrText xml:space="preserve"> PAGEREF _Toc313197165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6" w:history="1">
        <w:r w:rsidR="00A67C7C" w:rsidRPr="002C1F2E">
          <w:rPr>
            <w:rStyle w:val="Hyperlink"/>
            <w:noProof/>
          </w:rPr>
          <w:t>4.12</w:t>
        </w:r>
        <w:r w:rsidR="00A67C7C" w:rsidRPr="004A5B67">
          <w:rPr>
            <w:rFonts w:cs="Times New Roman"/>
            <w:noProof/>
            <w:lang w:val="en-US"/>
          </w:rPr>
          <w:tab/>
        </w:r>
        <w:r w:rsidR="00A67C7C" w:rsidRPr="002C1F2E">
          <w:rPr>
            <w:rStyle w:val="Hyperlink"/>
            <w:noProof/>
          </w:rPr>
          <w:t>Manage User Account</w:t>
        </w:r>
        <w:r w:rsidR="00A67C7C">
          <w:rPr>
            <w:noProof/>
            <w:webHidden/>
          </w:rPr>
          <w:tab/>
        </w:r>
        <w:r w:rsidR="00A67C7C">
          <w:rPr>
            <w:noProof/>
            <w:webHidden/>
          </w:rPr>
          <w:fldChar w:fldCharType="begin"/>
        </w:r>
        <w:r w:rsidR="00A67C7C">
          <w:rPr>
            <w:noProof/>
            <w:webHidden/>
          </w:rPr>
          <w:instrText xml:space="preserve"> PAGEREF _Toc313197166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7" w:history="1">
        <w:r w:rsidR="00A67C7C" w:rsidRPr="002C1F2E">
          <w:rPr>
            <w:rStyle w:val="Hyperlink"/>
            <w:noProof/>
          </w:rPr>
          <w:t>4.13</w:t>
        </w:r>
        <w:r w:rsidR="00A67C7C" w:rsidRPr="004A5B67">
          <w:rPr>
            <w:rFonts w:cs="Times New Roman"/>
            <w:noProof/>
            <w:lang w:val="en-US"/>
          </w:rPr>
          <w:tab/>
        </w:r>
        <w:r w:rsidR="00A67C7C" w:rsidRPr="002C1F2E">
          <w:rPr>
            <w:rStyle w:val="Hyperlink"/>
            <w:noProof/>
          </w:rPr>
          <w:t>Manage Workflow-Step</w:t>
        </w:r>
        <w:r w:rsidR="00A67C7C">
          <w:rPr>
            <w:noProof/>
            <w:webHidden/>
          </w:rPr>
          <w:tab/>
        </w:r>
        <w:r w:rsidR="00A67C7C">
          <w:rPr>
            <w:noProof/>
            <w:webHidden/>
          </w:rPr>
          <w:fldChar w:fldCharType="begin"/>
        </w:r>
        <w:r w:rsidR="00A67C7C">
          <w:rPr>
            <w:noProof/>
            <w:webHidden/>
          </w:rPr>
          <w:instrText xml:space="preserve"> PAGEREF _Toc313197167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8" w:history="1">
        <w:r w:rsidR="00A67C7C" w:rsidRPr="002C1F2E">
          <w:rPr>
            <w:rStyle w:val="Hyperlink"/>
            <w:noProof/>
          </w:rPr>
          <w:t>4.14</w:t>
        </w:r>
        <w:r w:rsidR="00A67C7C" w:rsidRPr="004A5B67">
          <w:rPr>
            <w:rFonts w:cs="Times New Roman"/>
            <w:noProof/>
            <w:lang w:val="en-US"/>
          </w:rPr>
          <w:tab/>
        </w:r>
        <w:r w:rsidR="00A67C7C" w:rsidRPr="002C1F2E">
          <w:rPr>
            <w:rStyle w:val="Hyperlink"/>
            <w:noProof/>
          </w:rPr>
          <w:t>Print Step List</w:t>
        </w:r>
        <w:r w:rsidR="00A67C7C">
          <w:rPr>
            <w:noProof/>
            <w:webHidden/>
          </w:rPr>
          <w:tab/>
        </w:r>
        <w:r w:rsidR="00A67C7C">
          <w:rPr>
            <w:noProof/>
            <w:webHidden/>
          </w:rPr>
          <w:fldChar w:fldCharType="begin"/>
        </w:r>
        <w:r w:rsidR="00A67C7C">
          <w:rPr>
            <w:noProof/>
            <w:webHidden/>
          </w:rPr>
          <w:instrText xml:space="preserve"> PAGEREF _Toc313197168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69" w:history="1">
        <w:r w:rsidR="00A67C7C" w:rsidRPr="002C1F2E">
          <w:rPr>
            <w:rStyle w:val="Hyperlink"/>
            <w:noProof/>
          </w:rPr>
          <w:t>4.15</w:t>
        </w:r>
        <w:r w:rsidR="00A67C7C" w:rsidRPr="004A5B67">
          <w:rPr>
            <w:rFonts w:cs="Times New Roman"/>
            <w:noProof/>
            <w:lang w:val="en-US"/>
          </w:rPr>
          <w:tab/>
        </w:r>
        <w:r w:rsidR="00A67C7C" w:rsidRPr="002C1F2E">
          <w:rPr>
            <w:rStyle w:val="Hyperlink"/>
            <w:noProof/>
          </w:rPr>
          <w:t>Print Worker Marks Report</w:t>
        </w:r>
        <w:r w:rsidR="00A67C7C">
          <w:rPr>
            <w:noProof/>
            <w:webHidden/>
          </w:rPr>
          <w:tab/>
        </w:r>
        <w:r w:rsidR="00A67C7C">
          <w:rPr>
            <w:noProof/>
            <w:webHidden/>
          </w:rPr>
          <w:fldChar w:fldCharType="begin"/>
        </w:r>
        <w:r w:rsidR="00A67C7C">
          <w:rPr>
            <w:noProof/>
            <w:webHidden/>
          </w:rPr>
          <w:instrText xml:space="preserve"> PAGEREF _Toc313197169 \h </w:instrText>
        </w:r>
        <w:r w:rsidR="00A67C7C">
          <w:rPr>
            <w:noProof/>
            <w:webHidden/>
          </w:rPr>
        </w:r>
        <w:r w:rsidR="00A67C7C">
          <w:rPr>
            <w:noProof/>
            <w:webHidden/>
          </w:rPr>
          <w:fldChar w:fldCharType="separate"/>
        </w:r>
        <w:r w:rsidR="00A67C7C">
          <w:rPr>
            <w:noProof/>
            <w:webHidden/>
          </w:rPr>
          <w:t>8</w:t>
        </w:r>
        <w:r w:rsidR="00A67C7C">
          <w:rPr>
            <w:noProof/>
            <w:webHidden/>
          </w:rPr>
          <w:fldChar w:fldCharType="end"/>
        </w:r>
      </w:hyperlink>
    </w:p>
    <w:p w:rsidR="00A67C7C" w:rsidRPr="004A5B67" w:rsidRDefault="00D84AFC">
      <w:pPr>
        <w:pStyle w:val="TOC2"/>
        <w:rPr>
          <w:rFonts w:cs="Times New Roman"/>
          <w:noProof/>
          <w:lang w:val="en-US"/>
        </w:rPr>
      </w:pPr>
      <w:hyperlink w:anchor="_Toc313197170" w:history="1">
        <w:r w:rsidR="00A67C7C" w:rsidRPr="002C1F2E">
          <w:rPr>
            <w:rStyle w:val="Hyperlink"/>
            <w:noProof/>
          </w:rPr>
          <w:t>4.16</w:t>
        </w:r>
        <w:r w:rsidR="00A67C7C" w:rsidRPr="004A5B67">
          <w:rPr>
            <w:rFonts w:cs="Times New Roman"/>
            <w:noProof/>
            <w:lang w:val="en-US"/>
          </w:rPr>
          <w:tab/>
        </w:r>
        <w:r w:rsidR="00A67C7C" w:rsidRPr="002C1F2E">
          <w:rPr>
            <w:rStyle w:val="Hyperlink"/>
            <w:noProof/>
          </w:rPr>
          <w:t>Send Cylinder To A Particular Step</w:t>
        </w:r>
        <w:r w:rsidR="00A67C7C">
          <w:rPr>
            <w:noProof/>
            <w:webHidden/>
          </w:rPr>
          <w:tab/>
        </w:r>
        <w:r w:rsidR="00A67C7C">
          <w:rPr>
            <w:noProof/>
            <w:webHidden/>
          </w:rPr>
          <w:fldChar w:fldCharType="begin"/>
        </w:r>
        <w:r w:rsidR="00A67C7C">
          <w:rPr>
            <w:noProof/>
            <w:webHidden/>
          </w:rPr>
          <w:instrText xml:space="preserve"> PAGEREF _Toc313197170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1" w:history="1">
        <w:r w:rsidR="00A67C7C" w:rsidRPr="002C1F2E">
          <w:rPr>
            <w:rStyle w:val="Hyperlink"/>
            <w:noProof/>
          </w:rPr>
          <w:t>4.17</w:t>
        </w:r>
        <w:r w:rsidR="00A67C7C" w:rsidRPr="004A5B67">
          <w:rPr>
            <w:rFonts w:cs="Times New Roman"/>
            <w:noProof/>
            <w:lang w:val="en-US"/>
          </w:rPr>
          <w:tab/>
        </w:r>
        <w:r w:rsidR="00A67C7C" w:rsidRPr="002C1F2E">
          <w:rPr>
            <w:rStyle w:val="Hyperlink"/>
            <w:noProof/>
          </w:rPr>
          <w:t>Start Cylinder Production Process</w:t>
        </w:r>
        <w:r w:rsidR="00A67C7C">
          <w:rPr>
            <w:noProof/>
            <w:webHidden/>
          </w:rPr>
          <w:tab/>
        </w:r>
        <w:r w:rsidR="00A67C7C">
          <w:rPr>
            <w:noProof/>
            <w:webHidden/>
          </w:rPr>
          <w:fldChar w:fldCharType="begin"/>
        </w:r>
        <w:r w:rsidR="00A67C7C">
          <w:rPr>
            <w:noProof/>
            <w:webHidden/>
          </w:rPr>
          <w:instrText xml:space="preserve"> PAGEREF _Toc313197171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2" w:history="1">
        <w:r w:rsidR="00A67C7C" w:rsidRPr="002C1F2E">
          <w:rPr>
            <w:rStyle w:val="Hyperlink"/>
            <w:noProof/>
          </w:rPr>
          <w:t>4.18</w:t>
        </w:r>
        <w:r w:rsidR="00A67C7C" w:rsidRPr="004A5B67">
          <w:rPr>
            <w:rFonts w:cs="Times New Roman"/>
            <w:noProof/>
            <w:lang w:val="en-US"/>
          </w:rPr>
          <w:tab/>
        </w:r>
        <w:r w:rsidR="00A67C7C" w:rsidRPr="002C1F2E">
          <w:rPr>
            <w:rStyle w:val="Hyperlink"/>
            <w:noProof/>
          </w:rPr>
          <w:t>Stop Cylinder Production Process</w:t>
        </w:r>
        <w:r w:rsidR="00A67C7C">
          <w:rPr>
            <w:noProof/>
            <w:webHidden/>
          </w:rPr>
          <w:tab/>
        </w:r>
        <w:r w:rsidR="00A67C7C">
          <w:rPr>
            <w:noProof/>
            <w:webHidden/>
          </w:rPr>
          <w:fldChar w:fldCharType="begin"/>
        </w:r>
        <w:r w:rsidR="00A67C7C">
          <w:rPr>
            <w:noProof/>
            <w:webHidden/>
          </w:rPr>
          <w:instrText xml:space="preserve"> PAGEREF _Toc313197172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3" w:history="1">
        <w:r w:rsidR="00A67C7C" w:rsidRPr="002C1F2E">
          <w:rPr>
            <w:rStyle w:val="Hyperlink"/>
            <w:noProof/>
          </w:rPr>
          <w:t>4.19</w:t>
        </w:r>
        <w:r w:rsidR="00A67C7C" w:rsidRPr="004A5B67">
          <w:rPr>
            <w:rFonts w:cs="Times New Roman"/>
            <w:noProof/>
            <w:lang w:val="en-US"/>
          </w:rPr>
          <w:tab/>
        </w:r>
        <w:r w:rsidR="00A67C7C" w:rsidRPr="002C1F2E">
          <w:rPr>
            <w:rStyle w:val="Hyperlink"/>
            <w:noProof/>
          </w:rPr>
          <w:t>Update Cylinder Status</w:t>
        </w:r>
        <w:r w:rsidR="00A67C7C">
          <w:rPr>
            <w:noProof/>
            <w:webHidden/>
          </w:rPr>
          <w:tab/>
        </w:r>
        <w:r w:rsidR="00A67C7C">
          <w:rPr>
            <w:noProof/>
            <w:webHidden/>
          </w:rPr>
          <w:fldChar w:fldCharType="begin"/>
        </w:r>
        <w:r w:rsidR="00A67C7C">
          <w:rPr>
            <w:noProof/>
            <w:webHidden/>
          </w:rPr>
          <w:instrText xml:space="preserve"> PAGEREF _Toc313197173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4" w:history="1">
        <w:r w:rsidR="00A67C7C" w:rsidRPr="002C1F2E">
          <w:rPr>
            <w:rStyle w:val="Hyperlink"/>
            <w:noProof/>
          </w:rPr>
          <w:t>4.20</w:t>
        </w:r>
        <w:r w:rsidR="00A67C7C" w:rsidRPr="004A5B67">
          <w:rPr>
            <w:rFonts w:cs="Times New Roman"/>
            <w:noProof/>
            <w:lang w:val="en-US"/>
          </w:rPr>
          <w:tab/>
        </w:r>
        <w:r w:rsidR="00A67C7C" w:rsidRPr="002C1F2E">
          <w:rPr>
            <w:rStyle w:val="Hyperlink"/>
            <w:noProof/>
          </w:rPr>
          <w:t>View &amp; Print Cylinder Information</w:t>
        </w:r>
        <w:r w:rsidR="00A67C7C">
          <w:rPr>
            <w:noProof/>
            <w:webHidden/>
          </w:rPr>
          <w:tab/>
        </w:r>
        <w:r w:rsidR="00A67C7C">
          <w:rPr>
            <w:noProof/>
            <w:webHidden/>
          </w:rPr>
          <w:fldChar w:fldCharType="begin"/>
        </w:r>
        <w:r w:rsidR="00A67C7C">
          <w:rPr>
            <w:noProof/>
            <w:webHidden/>
          </w:rPr>
          <w:instrText xml:space="preserve"> PAGEREF _Toc313197174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5" w:history="1">
        <w:r w:rsidR="00A67C7C" w:rsidRPr="002C1F2E">
          <w:rPr>
            <w:rStyle w:val="Hyperlink"/>
            <w:noProof/>
          </w:rPr>
          <w:t>4.21</w:t>
        </w:r>
        <w:r w:rsidR="00A67C7C" w:rsidRPr="004A5B67">
          <w:rPr>
            <w:rFonts w:cs="Times New Roman"/>
            <w:noProof/>
            <w:lang w:val="en-US"/>
          </w:rPr>
          <w:tab/>
        </w:r>
        <w:r w:rsidR="00A67C7C" w:rsidRPr="002C1F2E">
          <w:rPr>
            <w:rStyle w:val="Hyperlink"/>
            <w:noProof/>
          </w:rPr>
          <w:t>View Cylinder Progress Log</w:t>
        </w:r>
        <w:r w:rsidR="00A67C7C">
          <w:rPr>
            <w:noProof/>
            <w:webHidden/>
          </w:rPr>
          <w:tab/>
        </w:r>
        <w:r w:rsidR="00A67C7C">
          <w:rPr>
            <w:noProof/>
            <w:webHidden/>
          </w:rPr>
          <w:fldChar w:fldCharType="begin"/>
        </w:r>
        <w:r w:rsidR="00A67C7C">
          <w:rPr>
            <w:noProof/>
            <w:webHidden/>
          </w:rPr>
          <w:instrText xml:space="preserve"> PAGEREF _Toc313197175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6" w:history="1">
        <w:r w:rsidR="00A67C7C" w:rsidRPr="002C1F2E">
          <w:rPr>
            <w:rStyle w:val="Hyperlink"/>
            <w:noProof/>
          </w:rPr>
          <w:t>4.22</w:t>
        </w:r>
        <w:r w:rsidR="00A67C7C" w:rsidRPr="004A5B67">
          <w:rPr>
            <w:rFonts w:cs="Times New Roman"/>
            <w:noProof/>
            <w:lang w:val="en-US"/>
          </w:rPr>
          <w:tab/>
        </w:r>
        <w:r w:rsidR="00A67C7C" w:rsidRPr="002C1F2E">
          <w:rPr>
            <w:rStyle w:val="Hyperlink"/>
            <w:noProof/>
          </w:rPr>
          <w:t>View Employee Details</w:t>
        </w:r>
        <w:r w:rsidR="00A67C7C">
          <w:rPr>
            <w:noProof/>
            <w:webHidden/>
          </w:rPr>
          <w:tab/>
        </w:r>
        <w:r w:rsidR="00A67C7C">
          <w:rPr>
            <w:noProof/>
            <w:webHidden/>
          </w:rPr>
          <w:fldChar w:fldCharType="begin"/>
        </w:r>
        <w:r w:rsidR="00A67C7C">
          <w:rPr>
            <w:noProof/>
            <w:webHidden/>
          </w:rPr>
          <w:instrText xml:space="preserve"> PAGEREF _Toc313197176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7" w:history="1">
        <w:r w:rsidR="00A67C7C" w:rsidRPr="002C1F2E">
          <w:rPr>
            <w:rStyle w:val="Hyperlink"/>
            <w:noProof/>
          </w:rPr>
          <w:t>4.23</w:t>
        </w:r>
        <w:r w:rsidR="00A67C7C" w:rsidRPr="004A5B67">
          <w:rPr>
            <w:rFonts w:cs="Times New Roman"/>
            <w:noProof/>
            <w:lang w:val="en-US"/>
          </w:rPr>
          <w:tab/>
        </w:r>
        <w:r w:rsidR="00A67C7C" w:rsidRPr="002C1F2E">
          <w:rPr>
            <w:rStyle w:val="Hyperlink"/>
            <w:noProof/>
          </w:rPr>
          <w:t>View Error</w:t>
        </w:r>
        <w:r w:rsidR="00A67C7C">
          <w:rPr>
            <w:noProof/>
            <w:webHidden/>
          </w:rPr>
          <w:tab/>
        </w:r>
        <w:r w:rsidR="00A67C7C">
          <w:rPr>
            <w:noProof/>
            <w:webHidden/>
          </w:rPr>
          <w:fldChar w:fldCharType="begin"/>
        </w:r>
        <w:r w:rsidR="00A67C7C">
          <w:rPr>
            <w:noProof/>
            <w:webHidden/>
          </w:rPr>
          <w:instrText xml:space="preserve"> PAGEREF _Toc313197177 \h </w:instrText>
        </w:r>
        <w:r w:rsidR="00A67C7C">
          <w:rPr>
            <w:noProof/>
            <w:webHidden/>
          </w:rPr>
        </w:r>
        <w:r w:rsidR="00A67C7C">
          <w:rPr>
            <w:noProof/>
            <w:webHidden/>
          </w:rPr>
          <w:fldChar w:fldCharType="separate"/>
        </w:r>
        <w:r w:rsidR="00A67C7C">
          <w:rPr>
            <w:noProof/>
            <w:webHidden/>
          </w:rPr>
          <w:t>9</w:t>
        </w:r>
        <w:r w:rsidR="00A67C7C">
          <w:rPr>
            <w:noProof/>
            <w:webHidden/>
          </w:rPr>
          <w:fldChar w:fldCharType="end"/>
        </w:r>
      </w:hyperlink>
    </w:p>
    <w:p w:rsidR="00A67C7C" w:rsidRPr="004A5B67" w:rsidRDefault="00D84AFC">
      <w:pPr>
        <w:pStyle w:val="TOC2"/>
        <w:rPr>
          <w:rFonts w:cs="Times New Roman"/>
          <w:noProof/>
          <w:lang w:val="en-US"/>
        </w:rPr>
      </w:pPr>
      <w:hyperlink w:anchor="_Toc313197178" w:history="1">
        <w:r w:rsidR="00A67C7C" w:rsidRPr="002C1F2E">
          <w:rPr>
            <w:rStyle w:val="Hyperlink"/>
            <w:noProof/>
          </w:rPr>
          <w:t>4.24</w:t>
        </w:r>
        <w:r w:rsidR="00A67C7C" w:rsidRPr="004A5B67">
          <w:rPr>
            <w:rFonts w:cs="Times New Roman"/>
            <w:noProof/>
            <w:lang w:val="en-US"/>
          </w:rPr>
          <w:tab/>
        </w:r>
        <w:r w:rsidR="00A67C7C" w:rsidRPr="002C1F2E">
          <w:rPr>
            <w:rStyle w:val="Hyperlink"/>
            <w:noProof/>
          </w:rPr>
          <w:t>View Order Progress Log</w:t>
        </w:r>
        <w:r w:rsidR="00A67C7C">
          <w:rPr>
            <w:noProof/>
            <w:webHidden/>
          </w:rPr>
          <w:tab/>
        </w:r>
        <w:r w:rsidR="00A67C7C">
          <w:rPr>
            <w:noProof/>
            <w:webHidden/>
          </w:rPr>
          <w:fldChar w:fldCharType="begin"/>
        </w:r>
        <w:r w:rsidR="00A67C7C">
          <w:rPr>
            <w:noProof/>
            <w:webHidden/>
          </w:rPr>
          <w:instrText xml:space="preserve"> PAGEREF _Toc313197178 \h </w:instrText>
        </w:r>
        <w:r w:rsidR="00A67C7C">
          <w:rPr>
            <w:noProof/>
            <w:webHidden/>
          </w:rPr>
        </w:r>
        <w:r w:rsidR="00A67C7C">
          <w:rPr>
            <w:noProof/>
            <w:webHidden/>
          </w:rPr>
          <w:fldChar w:fldCharType="separate"/>
        </w:r>
        <w:r w:rsidR="00A67C7C">
          <w:rPr>
            <w:noProof/>
            <w:webHidden/>
          </w:rPr>
          <w:t>10</w:t>
        </w:r>
        <w:r w:rsidR="00A67C7C">
          <w:rPr>
            <w:noProof/>
            <w:webHidden/>
          </w:rPr>
          <w:fldChar w:fldCharType="end"/>
        </w:r>
      </w:hyperlink>
    </w:p>
    <w:p w:rsidR="00A67C7C" w:rsidRPr="004A5B67" w:rsidRDefault="00D84AFC">
      <w:pPr>
        <w:pStyle w:val="TOC2"/>
        <w:rPr>
          <w:rFonts w:cs="Times New Roman"/>
          <w:noProof/>
          <w:lang w:val="en-US"/>
        </w:rPr>
      </w:pPr>
      <w:hyperlink w:anchor="_Toc313197179" w:history="1">
        <w:r w:rsidR="00A67C7C" w:rsidRPr="002C1F2E">
          <w:rPr>
            <w:rStyle w:val="Hyperlink"/>
            <w:noProof/>
          </w:rPr>
          <w:t>4.25</w:t>
        </w:r>
        <w:r w:rsidR="00A67C7C" w:rsidRPr="004A5B67">
          <w:rPr>
            <w:rFonts w:cs="Times New Roman"/>
            <w:noProof/>
            <w:lang w:val="en-US"/>
          </w:rPr>
          <w:tab/>
        </w:r>
        <w:r w:rsidR="00A67C7C" w:rsidRPr="002C1F2E">
          <w:rPr>
            <w:rStyle w:val="Hyperlink"/>
            <w:noProof/>
          </w:rPr>
          <w:t>View Sales Order</w:t>
        </w:r>
        <w:r w:rsidR="00A67C7C">
          <w:rPr>
            <w:noProof/>
            <w:webHidden/>
          </w:rPr>
          <w:tab/>
        </w:r>
        <w:r w:rsidR="00A67C7C">
          <w:rPr>
            <w:noProof/>
            <w:webHidden/>
          </w:rPr>
          <w:fldChar w:fldCharType="begin"/>
        </w:r>
        <w:r w:rsidR="00A67C7C">
          <w:rPr>
            <w:noProof/>
            <w:webHidden/>
          </w:rPr>
          <w:instrText xml:space="preserve"> PAGEREF _Toc313197179 \h </w:instrText>
        </w:r>
        <w:r w:rsidR="00A67C7C">
          <w:rPr>
            <w:noProof/>
            <w:webHidden/>
          </w:rPr>
        </w:r>
        <w:r w:rsidR="00A67C7C">
          <w:rPr>
            <w:noProof/>
            <w:webHidden/>
          </w:rPr>
          <w:fldChar w:fldCharType="separate"/>
        </w:r>
        <w:r w:rsidR="00A67C7C">
          <w:rPr>
            <w:noProof/>
            <w:webHidden/>
          </w:rPr>
          <w:t>10</w:t>
        </w:r>
        <w:r w:rsidR="00A67C7C">
          <w:rPr>
            <w:noProof/>
            <w:webHidden/>
          </w:rPr>
          <w:fldChar w:fldCharType="end"/>
        </w:r>
      </w:hyperlink>
    </w:p>
    <w:p w:rsidR="00A67C7C" w:rsidRPr="004A5B67" w:rsidRDefault="00D84AFC">
      <w:pPr>
        <w:pStyle w:val="TOC2"/>
        <w:rPr>
          <w:rFonts w:cs="Times New Roman"/>
          <w:noProof/>
          <w:lang w:val="en-US"/>
        </w:rPr>
      </w:pPr>
      <w:hyperlink w:anchor="_Toc313197180" w:history="1">
        <w:r w:rsidR="00A67C7C" w:rsidRPr="002C1F2E">
          <w:rPr>
            <w:rStyle w:val="Hyperlink"/>
            <w:noProof/>
          </w:rPr>
          <w:t>4.26</w:t>
        </w:r>
        <w:r w:rsidR="00A67C7C" w:rsidRPr="004A5B67">
          <w:rPr>
            <w:rFonts w:cs="Times New Roman"/>
            <w:noProof/>
            <w:lang w:val="en-US"/>
          </w:rPr>
          <w:tab/>
        </w:r>
        <w:r w:rsidR="00A67C7C" w:rsidRPr="002C1F2E">
          <w:rPr>
            <w:rStyle w:val="Hyperlink"/>
            <w:noProof/>
          </w:rPr>
          <w:t>View Workflow Queues</w:t>
        </w:r>
        <w:r w:rsidR="00A67C7C">
          <w:rPr>
            <w:noProof/>
            <w:webHidden/>
          </w:rPr>
          <w:tab/>
        </w:r>
        <w:r w:rsidR="00A67C7C">
          <w:rPr>
            <w:noProof/>
            <w:webHidden/>
          </w:rPr>
          <w:fldChar w:fldCharType="begin"/>
        </w:r>
        <w:r w:rsidR="00A67C7C">
          <w:rPr>
            <w:noProof/>
            <w:webHidden/>
          </w:rPr>
          <w:instrText xml:space="preserve"> PAGEREF _Toc313197180 \h </w:instrText>
        </w:r>
        <w:r w:rsidR="00A67C7C">
          <w:rPr>
            <w:noProof/>
            <w:webHidden/>
          </w:rPr>
        </w:r>
        <w:r w:rsidR="00A67C7C">
          <w:rPr>
            <w:noProof/>
            <w:webHidden/>
          </w:rPr>
          <w:fldChar w:fldCharType="separate"/>
        </w:r>
        <w:r w:rsidR="00A67C7C">
          <w:rPr>
            <w:noProof/>
            <w:webHidden/>
          </w:rPr>
          <w:t>10</w:t>
        </w:r>
        <w:r w:rsidR="00A67C7C">
          <w:rPr>
            <w:noProof/>
            <w:webHidden/>
          </w:rPr>
          <w:fldChar w:fldCharType="end"/>
        </w:r>
      </w:hyperlink>
    </w:p>
    <w:p w:rsidR="00A67C7C" w:rsidRPr="004A5B67" w:rsidRDefault="00D84AFC">
      <w:pPr>
        <w:pStyle w:val="TOC1"/>
        <w:tabs>
          <w:tab w:val="left" w:pos="2415"/>
        </w:tabs>
        <w:rPr>
          <w:rFonts w:cs="Times New Roman"/>
          <w:noProof/>
          <w:lang w:val="en-US"/>
        </w:rPr>
      </w:pPr>
      <w:hyperlink w:anchor="_Toc313197181" w:history="1">
        <w:r w:rsidR="00A67C7C" w:rsidRPr="002C1F2E">
          <w:rPr>
            <w:rStyle w:val="Hyperlink"/>
            <w:noProof/>
          </w:rPr>
          <w:t>Approval Record</w:t>
        </w:r>
        <w:r w:rsidR="00A67C7C" w:rsidRPr="004A5B67">
          <w:rPr>
            <w:rFonts w:cs="Times New Roman"/>
            <w:noProof/>
            <w:lang w:val="en-US"/>
          </w:rPr>
          <w:tab/>
        </w:r>
        <w:r w:rsidR="00A67C7C" w:rsidRPr="002C1F2E">
          <w:rPr>
            <w:rStyle w:val="Hyperlink"/>
            <w:noProof/>
          </w:rPr>
          <w:t>GG/Forms/Approval</w:t>
        </w:r>
        <w:r w:rsidR="00A67C7C">
          <w:rPr>
            <w:noProof/>
            <w:webHidden/>
          </w:rPr>
          <w:tab/>
        </w:r>
        <w:r w:rsidR="00A67C7C">
          <w:rPr>
            <w:noProof/>
            <w:webHidden/>
          </w:rPr>
          <w:fldChar w:fldCharType="begin"/>
        </w:r>
        <w:r w:rsidR="00A67C7C">
          <w:rPr>
            <w:noProof/>
            <w:webHidden/>
          </w:rPr>
          <w:instrText xml:space="preserve"> PAGEREF _Toc313197181 \h </w:instrText>
        </w:r>
        <w:r w:rsidR="00A67C7C">
          <w:rPr>
            <w:noProof/>
            <w:webHidden/>
          </w:rPr>
        </w:r>
        <w:r w:rsidR="00A67C7C">
          <w:rPr>
            <w:noProof/>
            <w:webHidden/>
          </w:rPr>
          <w:fldChar w:fldCharType="separate"/>
        </w:r>
        <w:r w:rsidR="00A67C7C">
          <w:rPr>
            <w:noProof/>
            <w:webHidden/>
          </w:rPr>
          <w:t>11</w:t>
        </w:r>
        <w:r w:rsidR="00A67C7C">
          <w:rPr>
            <w:noProof/>
            <w:webHidden/>
          </w:rPr>
          <w:fldChar w:fldCharType="end"/>
        </w:r>
      </w:hyperlink>
    </w:p>
    <w:p w:rsidR="00A5638B" w:rsidRDefault="00A5638B" w:rsidP="006B6E3C">
      <w:pPr>
        <w:rPr>
          <w:rFonts w:cs="Times New Roman"/>
        </w:rPr>
      </w:pPr>
      <w:r>
        <w:fldChar w:fldCharType="end"/>
      </w:r>
    </w:p>
    <w:p w:rsidR="00A5638B" w:rsidRDefault="00A5638B" w:rsidP="006B6E3C">
      <w:pPr>
        <w:rPr>
          <w:rFonts w:cs="Times New Roman"/>
        </w:rPr>
        <w:sectPr w:rsidR="00A5638B" w:rsidSect="00232FDA">
          <w:headerReference w:type="default" r:id="rId10"/>
          <w:footerReference w:type="default" r:id="rId11"/>
          <w:pgSz w:w="11906" w:h="16838"/>
          <w:pgMar w:top="1440" w:right="1440" w:bottom="1440" w:left="1440" w:header="708" w:footer="708" w:gutter="0"/>
          <w:pgNumType w:fmt="lowerRoman" w:start="1"/>
          <w:cols w:space="708"/>
          <w:docGrid w:linePitch="360"/>
        </w:sectPr>
      </w:pPr>
    </w:p>
    <w:p w:rsidR="00A5638B" w:rsidRDefault="00A5638B" w:rsidP="006B6E3C">
      <w:pPr>
        <w:pStyle w:val="Heading1"/>
      </w:pPr>
      <w:bookmarkStart w:id="0" w:name="_Toc313197132"/>
      <w:r>
        <w:lastRenderedPageBreak/>
        <w:t>1.</w:t>
      </w:r>
      <w:r>
        <w:tab/>
        <w:t>INTRODUCTION</w:t>
      </w:r>
      <w:bookmarkEnd w:id="0"/>
    </w:p>
    <w:p w:rsidR="00A5638B" w:rsidRDefault="00A5638B"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A5638B" w:rsidRPr="002A52F2" w:rsidRDefault="00A5638B" w:rsidP="006B6E3C">
      <w:r>
        <w:t>The company</w:t>
      </w:r>
      <w:r w:rsidRPr="002A52F2">
        <w:t xml:space="preserve"> would like to have an integrated IT system that can:</w:t>
      </w:r>
    </w:p>
    <w:p w:rsidR="00A5638B" w:rsidRPr="002A52F2" w:rsidRDefault="00A5638B" w:rsidP="00C26314">
      <w:pPr>
        <w:pStyle w:val="ListParagraph"/>
        <w:numPr>
          <w:ilvl w:val="0"/>
          <w:numId w:val="19"/>
        </w:numPr>
      </w:pPr>
      <w:r w:rsidRPr="002A52F2">
        <w:t>Manage the main manufacturing process</w:t>
      </w:r>
      <w:r>
        <w:t>, i.e. sales orders and cylinders</w:t>
      </w:r>
      <w:r w:rsidRPr="002A52F2">
        <w:t>.</w:t>
      </w:r>
    </w:p>
    <w:p w:rsidR="00A5638B" w:rsidRPr="002A52F2" w:rsidRDefault="00A5638B" w:rsidP="00C26314">
      <w:pPr>
        <w:pStyle w:val="ListParagraph"/>
        <w:numPr>
          <w:ilvl w:val="0"/>
          <w:numId w:val="19"/>
        </w:numPr>
      </w:pPr>
      <w:r w:rsidRPr="002A52F2">
        <w:t>Benchmark employees’ performance to calculate bonuses.</w:t>
      </w:r>
    </w:p>
    <w:p w:rsidR="00A5638B" w:rsidRPr="002A52F2" w:rsidRDefault="00A5638B" w:rsidP="00C26314">
      <w:pPr>
        <w:pStyle w:val="ListParagraph"/>
        <w:numPr>
          <w:ilvl w:val="0"/>
          <w:numId w:val="19"/>
        </w:numPr>
      </w:pPr>
      <w:r w:rsidRPr="002A52F2">
        <w:t xml:space="preserve">Give management </w:t>
      </w:r>
      <w:r>
        <w:t>reporting tools</w:t>
      </w:r>
      <w:r w:rsidRPr="002A52F2">
        <w:t xml:space="preserve"> </w:t>
      </w:r>
      <w:r>
        <w:t>for</w:t>
      </w:r>
      <w:r w:rsidRPr="002A52F2">
        <w:t xml:space="preserve"> daily operations.</w:t>
      </w:r>
    </w:p>
    <w:p w:rsidR="00A5638B" w:rsidRPr="002A52F2" w:rsidRDefault="00A5638B" w:rsidP="00C26314">
      <w:pPr>
        <w:pStyle w:val="ListParagraph"/>
        <w:numPr>
          <w:ilvl w:val="0"/>
          <w:numId w:val="19"/>
        </w:numPr>
      </w:pPr>
      <w:r w:rsidRPr="002A52F2">
        <w:t xml:space="preserve">Be </w:t>
      </w:r>
      <w:r>
        <w:t>easy to maintain and to</w:t>
      </w:r>
      <w:r w:rsidRPr="002A52F2">
        <w:t xml:space="preserve"> add new features in the future.</w:t>
      </w:r>
    </w:p>
    <w:p w:rsidR="00A5638B" w:rsidRDefault="00A5638B" w:rsidP="0057127A">
      <w:pPr>
        <w:pStyle w:val="Heading2"/>
      </w:pPr>
      <w:bookmarkStart w:id="1" w:name="_Toc313197133"/>
      <w:r>
        <w:t>Purpose</w:t>
      </w:r>
      <w:bookmarkEnd w:id="1"/>
    </w:p>
    <w:p w:rsidR="00A5638B" w:rsidRPr="006D71F0" w:rsidRDefault="00A5638B" w:rsidP="006B6E3C">
      <w:r w:rsidRPr="006D71F0">
        <w:t xml:space="preserve">The purpose of this document is to provide </w:t>
      </w:r>
      <w:r>
        <w:t>a plan for the testing work to be performed during the development of the Cylinders &amp; Orders Management System.</w:t>
      </w:r>
    </w:p>
    <w:p w:rsidR="00A5638B" w:rsidRPr="006D71F0" w:rsidRDefault="00A5638B" w:rsidP="0057127A">
      <w:pPr>
        <w:pStyle w:val="Heading2"/>
      </w:pPr>
      <w:bookmarkStart w:id="2" w:name="_Toc313197134"/>
      <w:r w:rsidRPr="006D71F0">
        <w:t>Audience</w:t>
      </w:r>
      <w:bookmarkEnd w:id="2"/>
    </w:p>
    <w:p w:rsidR="00A5638B" w:rsidRDefault="00A5638B" w:rsidP="00900C69">
      <w:pPr>
        <w:pStyle w:val="ListParagraph"/>
        <w:rPr>
          <w:rFonts w:cs="Times New Roman"/>
        </w:rPr>
      </w:pPr>
      <w:r>
        <w:rPr>
          <w:rFonts w:cs="Times New Roman"/>
        </w:rPr>
        <w:t>The intended reader of this plan is the project leader, who is responsible for carrying out the testing of the system. This document should provide all the necessary instructions.</w:t>
      </w:r>
    </w:p>
    <w:p w:rsidR="00A5638B" w:rsidRDefault="00A5638B" w:rsidP="0057127A">
      <w:pPr>
        <w:pStyle w:val="Heading2"/>
      </w:pPr>
      <w:bookmarkStart w:id="3" w:name="_Toc313197135"/>
      <w:r>
        <w:t>Organisation</w:t>
      </w:r>
      <w:bookmarkEnd w:id="3"/>
    </w:p>
    <w:p w:rsidR="00A5638B" w:rsidRPr="00900C69" w:rsidRDefault="00A5638B" w:rsidP="006B6E3C">
      <w:r w:rsidRPr="00900C69">
        <w:t>The testing approach and procedure is summarised in Section 2. The test data set is defined in Section 3. Finally, Section 4 specifies each of the system tests to be performed.</w:t>
      </w:r>
    </w:p>
    <w:p w:rsidR="00A5638B" w:rsidRDefault="00A5638B" w:rsidP="0057127A">
      <w:pPr>
        <w:pStyle w:val="Heading2"/>
      </w:pPr>
      <w:bookmarkStart w:id="4" w:name="_Toc313197136"/>
      <w:r>
        <w:t>References</w:t>
      </w:r>
      <w:bookmarkEnd w:id="4"/>
    </w:p>
    <w:p w:rsidR="00A5638B" w:rsidRDefault="00A5638B" w:rsidP="00E9195B">
      <w:r>
        <w:t>To fully understand the background to this project, the reader should also be familiar with:</w:t>
      </w:r>
    </w:p>
    <w:p w:rsidR="00A5638B" w:rsidRDefault="00A5638B" w:rsidP="002C34DB">
      <w:pPr>
        <w:numPr>
          <w:ilvl w:val="0"/>
          <w:numId w:val="30"/>
        </w:numPr>
      </w:pPr>
      <w:r>
        <w:t>COMS Project Plan, reference GG/COMS/MP.1/2, version 2.0, dated 1 February 2011.</w:t>
      </w:r>
    </w:p>
    <w:p w:rsidR="00A5638B" w:rsidRDefault="00A5638B" w:rsidP="002C34DB">
      <w:pPr>
        <w:numPr>
          <w:ilvl w:val="0"/>
          <w:numId w:val="30"/>
        </w:numPr>
      </w:pPr>
      <w:r>
        <w:t>COMS Quality Plan, reference GG/COMS/MQ.1/3, version 3.0, dated 13 September 2011.</w:t>
      </w:r>
    </w:p>
    <w:p w:rsidR="00A5638B" w:rsidRDefault="00A5638B" w:rsidP="002C34DB">
      <w:pPr>
        <w:numPr>
          <w:ilvl w:val="0"/>
          <w:numId w:val="30"/>
        </w:numPr>
      </w:pPr>
      <w:r>
        <w:t>COMS User Requirement Specifications, reference GG/COMS/TS.1/1.1, version 1.1, dated 1 February 2011.</w:t>
      </w:r>
    </w:p>
    <w:p w:rsidR="002C34DB" w:rsidRDefault="00A5638B" w:rsidP="002C34DB">
      <w:pPr>
        <w:numPr>
          <w:ilvl w:val="0"/>
          <w:numId w:val="30"/>
        </w:numPr>
      </w:pPr>
      <w:r>
        <w:t>COMS High Level Design Specifications, reference GG/COMS/TS.2/1, version 1.0, dated 7 April 2011.</w:t>
      </w:r>
    </w:p>
    <w:p w:rsidR="002C34DB" w:rsidRDefault="002C34DB" w:rsidP="002C34DB">
      <w:pPr>
        <w:numPr>
          <w:ilvl w:val="0"/>
          <w:numId w:val="30"/>
        </w:numPr>
      </w:pPr>
      <w:r>
        <w:t xml:space="preserve">COMS Change CylinderPriority UCRR, reference </w:t>
      </w:r>
      <w:r w:rsidRPr="002C34DB">
        <w:t>GG/COMS/TS.2/1</w:t>
      </w:r>
      <w:r>
        <w:t>, version 1.0, dated 29 April 2011</w:t>
      </w:r>
    </w:p>
    <w:p w:rsidR="002C34DB" w:rsidRDefault="002C34DB" w:rsidP="002C34DB">
      <w:pPr>
        <w:numPr>
          <w:ilvl w:val="0"/>
          <w:numId w:val="30"/>
        </w:numPr>
      </w:pPr>
      <w:r>
        <w:t>COMS Export Cylinder Queues UCRR, reference GG/COMS/TS.2/2, version 1.0, dated 29 April 2011</w:t>
      </w:r>
    </w:p>
    <w:p w:rsidR="002C34DB" w:rsidRDefault="002C34DB" w:rsidP="002C34DB">
      <w:pPr>
        <w:numPr>
          <w:ilvl w:val="0"/>
          <w:numId w:val="30"/>
        </w:numPr>
      </w:pPr>
      <w:r>
        <w:t>COMS Login UCRR, reference GG/COMS/TS.2/3, version 1.0, dated 29 July 2011</w:t>
      </w:r>
    </w:p>
    <w:p w:rsidR="002C34DB" w:rsidRDefault="002C34DB" w:rsidP="002C34DB">
      <w:pPr>
        <w:numPr>
          <w:ilvl w:val="0"/>
          <w:numId w:val="30"/>
        </w:numPr>
      </w:pPr>
      <w:r>
        <w:lastRenderedPageBreak/>
        <w:t>COMS Logout UCRR</w:t>
      </w:r>
      <w:r w:rsidR="0027146A">
        <w:t xml:space="preserve">, reference </w:t>
      </w:r>
      <w:r w:rsidR="0027146A" w:rsidRPr="002C34DB">
        <w:t>GG/COMS/TS.2/</w:t>
      </w:r>
      <w:r w:rsidR="00F96B50">
        <w:t>4</w:t>
      </w:r>
      <w:r w:rsidR="0027146A">
        <w:t xml:space="preserve">, version 1.0, dated 29 </w:t>
      </w:r>
      <w:r w:rsidR="00F96B50">
        <w:t xml:space="preserve">July </w:t>
      </w:r>
      <w:r w:rsidR="0027146A">
        <w:t>2011</w:t>
      </w:r>
    </w:p>
    <w:p w:rsidR="002C34DB" w:rsidRDefault="002C34DB" w:rsidP="002C34DB">
      <w:pPr>
        <w:numPr>
          <w:ilvl w:val="0"/>
          <w:numId w:val="30"/>
        </w:numPr>
      </w:pPr>
      <w:r>
        <w:t>COMS Manage Employee-Role UCRR</w:t>
      </w:r>
      <w:r w:rsidR="00F96B50">
        <w:t xml:space="preserve">, reference </w:t>
      </w:r>
      <w:r w:rsidR="00F96B50" w:rsidRPr="002C34DB">
        <w:t>GG/COMS/TS.2/</w:t>
      </w:r>
      <w:r w:rsidR="00F96B50">
        <w:t>5, version 1.0, dated 30 July 2011</w:t>
      </w:r>
    </w:p>
    <w:p w:rsidR="002C34DB" w:rsidRDefault="002C34DB" w:rsidP="002C34DB">
      <w:pPr>
        <w:numPr>
          <w:ilvl w:val="0"/>
          <w:numId w:val="30"/>
        </w:numPr>
      </w:pPr>
      <w:r>
        <w:t>COMS Manage Error UCRR</w:t>
      </w:r>
      <w:r w:rsidR="00F96B50">
        <w:t xml:space="preserve">, reference </w:t>
      </w:r>
      <w:r w:rsidR="00F96B50" w:rsidRPr="002C34DB">
        <w:t>GG/COMS/TS.2/</w:t>
      </w:r>
      <w:r w:rsidR="00F96B50">
        <w:t>6, version 1.0, dated 15 May 2011</w:t>
      </w:r>
    </w:p>
    <w:p w:rsidR="002C34DB" w:rsidRDefault="002C34DB" w:rsidP="002C34DB">
      <w:pPr>
        <w:numPr>
          <w:ilvl w:val="0"/>
          <w:numId w:val="30"/>
        </w:numPr>
      </w:pPr>
      <w:r>
        <w:t>COMS Manage Performance Formula UCRR</w:t>
      </w:r>
      <w:r w:rsidR="00F96B50">
        <w:t>, reference GG/COMS/TS.2/7, version 1.0, dated 14 June 2011</w:t>
      </w:r>
    </w:p>
    <w:p w:rsidR="002C34DB" w:rsidRDefault="002C34DB" w:rsidP="002C34DB">
      <w:pPr>
        <w:numPr>
          <w:ilvl w:val="0"/>
          <w:numId w:val="30"/>
        </w:numPr>
      </w:pPr>
      <w:r>
        <w:t>COMS Manage Rights UCRR</w:t>
      </w:r>
      <w:r w:rsidR="00F96B50">
        <w:t>, reference GG/COMS/TS.2/8, version 1.0, dated 14 June 2011</w:t>
      </w:r>
    </w:p>
    <w:p w:rsidR="002C34DB" w:rsidRDefault="002C34DB" w:rsidP="002C34DB">
      <w:pPr>
        <w:numPr>
          <w:ilvl w:val="0"/>
          <w:numId w:val="30"/>
        </w:numPr>
      </w:pPr>
      <w:r>
        <w:t>COMS Manage Role Approval UCRR</w:t>
      </w:r>
      <w:r w:rsidR="00F51325">
        <w:t xml:space="preserve">, reference </w:t>
      </w:r>
      <w:r w:rsidR="00F51325" w:rsidRPr="002C34DB">
        <w:t>GG/COMS/TS.2/</w:t>
      </w:r>
      <w:r w:rsidR="00F51325">
        <w:t>9, version 1.0, dated 30 July 2011</w:t>
      </w:r>
    </w:p>
    <w:p w:rsidR="002C34DB" w:rsidRDefault="002C34DB" w:rsidP="002C34DB">
      <w:pPr>
        <w:numPr>
          <w:ilvl w:val="0"/>
          <w:numId w:val="30"/>
        </w:numPr>
      </w:pPr>
      <w:r>
        <w:t>COMS Manage Role UCRR</w:t>
      </w:r>
      <w:r w:rsidR="00CA4F4E">
        <w:t xml:space="preserve">, reference </w:t>
      </w:r>
      <w:r w:rsidR="00CA4F4E" w:rsidRPr="002C34DB">
        <w:t>GG/COMS/TS.2/1</w:t>
      </w:r>
      <w:r w:rsidR="00CA4F4E">
        <w:t>0, version 1.0, dated 14 June 2011</w:t>
      </w:r>
    </w:p>
    <w:p w:rsidR="002C34DB" w:rsidRDefault="002C34DB" w:rsidP="002C34DB">
      <w:pPr>
        <w:numPr>
          <w:ilvl w:val="0"/>
          <w:numId w:val="30"/>
        </w:numPr>
      </w:pPr>
      <w:r>
        <w:t>COMS Manage SalesOrder UCRR</w:t>
      </w:r>
      <w:r w:rsidR="00D640DF">
        <w:t xml:space="preserve">, reference </w:t>
      </w:r>
      <w:r w:rsidR="00D640DF" w:rsidRPr="002C34DB">
        <w:t>GG/COMS/TS.2/</w:t>
      </w:r>
      <w:r w:rsidR="00D640DF">
        <w:t>1</w:t>
      </w:r>
      <w:r w:rsidR="00D640DF" w:rsidRPr="002C34DB">
        <w:t>1</w:t>
      </w:r>
      <w:r w:rsidR="00D640DF">
        <w:t>, version 1.0, dated 15 July 2011</w:t>
      </w:r>
    </w:p>
    <w:p w:rsidR="002C34DB" w:rsidRDefault="002C34DB" w:rsidP="002C34DB">
      <w:pPr>
        <w:numPr>
          <w:ilvl w:val="0"/>
          <w:numId w:val="30"/>
        </w:numPr>
      </w:pPr>
      <w:r>
        <w:t>COMS Manage User Account UCRR</w:t>
      </w:r>
      <w:r w:rsidR="00193131">
        <w:t xml:space="preserve">, reference </w:t>
      </w:r>
      <w:r w:rsidR="00193131" w:rsidRPr="002C34DB">
        <w:t>GG/COMS/TS.2/1</w:t>
      </w:r>
      <w:r w:rsidR="00193131">
        <w:t>2, version 1.0, dated 14 June 2011</w:t>
      </w:r>
    </w:p>
    <w:p w:rsidR="002C34DB" w:rsidRDefault="002C34DB" w:rsidP="002C34DB">
      <w:pPr>
        <w:numPr>
          <w:ilvl w:val="0"/>
          <w:numId w:val="30"/>
        </w:numPr>
      </w:pPr>
      <w:r>
        <w:t>COMS Manage Workflow-Step UCRR</w:t>
      </w:r>
      <w:r w:rsidR="00193131">
        <w:t xml:space="preserve">, reference </w:t>
      </w:r>
      <w:r w:rsidR="00193131" w:rsidRPr="002C34DB">
        <w:t>GG/COMS/TS.2/1</w:t>
      </w:r>
      <w:r w:rsidR="00193131">
        <w:t>3, version 1.0, dated 30 July 2011</w:t>
      </w:r>
    </w:p>
    <w:p w:rsidR="002C34DB" w:rsidRDefault="002C34DB" w:rsidP="002C34DB">
      <w:pPr>
        <w:numPr>
          <w:ilvl w:val="0"/>
          <w:numId w:val="30"/>
        </w:numPr>
      </w:pPr>
      <w:r>
        <w:t>COMS Print Step List UCRR</w:t>
      </w:r>
      <w:r w:rsidR="00193131">
        <w:t xml:space="preserve">, reference </w:t>
      </w:r>
      <w:r w:rsidR="00193131" w:rsidRPr="002C34DB">
        <w:t>GG/COMS/TS.2/1</w:t>
      </w:r>
      <w:r w:rsidR="00193131">
        <w:t>4, version 1.0, dated 14 June 2011</w:t>
      </w:r>
    </w:p>
    <w:p w:rsidR="002C34DB" w:rsidRDefault="002C34DB" w:rsidP="002C34DB">
      <w:pPr>
        <w:numPr>
          <w:ilvl w:val="0"/>
          <w:numId w:val="30"/>
        </w:numPr>
      </w:pPr>
      <w:r>
        <w:t>COMS Print Worker Marks Report UCRR</w:t>
      </w:r>
      <w:r w:rsidR="00193131">
        <w:t xml:space="preserve">, reference </w:t>
      </w:r>
      <w:r w:rsidR="00193131" w:rsidRPr="002C34DB">
        <w:t>GG/COMS/TS.2/1</w:t>
      </w:r>
      <w:r w:rsidR="00193131">
        <w:t>5, version 1.0, dated 14 June 2011</w:t>
      </w:r>
    </w:p>
    <w:p w:rsidR="002C34DB" w:rsidRDefault="002C34DB" w:rsidP="002C34DB">
      <w:pPr>
        <w:numPr>
          <w:ilvl w:val="0"/>
          <w:numId w:val="30"/>
        </w:numPr>
      </w:pPr>
      <w:r>
        <w:t>COMS Send CylinderToAParticularStep UCRR</w:t>
      </w:r>
      <w:r w:rsidR="00193131">
        <w:t xml:space="preserve">, reference </w:t>
      </w:r>
      <w:r w:rsidR="00193131" w:rsidRPr="002C34DB">
        <w:t>GG/COMS/TS.2/1</w:t>
      </w:r>
      <w:r w:rsidR="00193131">
        <w:t>6, version 1.0, dated 29 April 2011</w:t>
      </w:r>
    </w:p>
    <w:p w:rsidR="002C34DB" w:rsidRDefault="002C34DB" w:rsidP="002C34DB">
      <w:pPr>
        <w:numPr>
          <w:ilvl w:val="0"/>
          <w:numId w:val="30"/>
        </w:numPr>
      </w:pPr>
      <w:r>
        <w:t>COMS Start CylinderProductionProcess UCRR</w:t>
      </w:r>
      <w:r w:rsidR="00193131">
        <w:t xml:space="preserve">, reference </w:t>
      </w:r>
      <w:r w:rsidR="00193131" w:rsidRPr="002C34DB">
        <w:t>GG/COMS/TS.2/1</w:t>
      </w:r>
      <w:r w:rsidR="00193131">
        <w:t>7, version 1.0, dated 29 April 2011</w:t>
      </w:r>
    </w:p>
    <w:p w:rsidR="002C34DB" w:rsidRDefault="002C34DB" w:rsidP="002C34DB">
      <w:pPr>
        <w:numPr>
          <w:ilvl w:val="0"/>
          <w:numId w:val="30"/>
        </w:numPr>
      </w:pPr>
      <w:r>
        <w:t>COMS Stop CylinderProductionProcess UCRR</w:t>
      </w:r>
      <w:r w:rsidR="00193131">
        <w:t xml:space="preserve">, reference </w:t>
      </w:r>
      <w:r w:rsidR="00193131" w:rsidRPr="002C34DB">
        <w:t>GG/COMS/TS.2/1</w:t>
      </w:r>
      <w:r w:rsidR="00BE3622">
        <w:t>8</w:t>
      </w:r>
      <w:r w:rsidR="00193131">
        <w:t>, version 1.0, dated 29 April 2011</w:t>
      </w:r>
    </w:p>
    <w:p w:rsidR="002C34DB" w:rsidRDefault="002C34DB" w:rsidP="002C34DB">
      <w:pPr>
        <w:numPr>
          <w:ilvl w:val="0"/>
          <w:numId w:val="30"/>
        </w:numPr>
      </w:pPr>
      <w:r>
        <w:t>COMS Update Cylinder Status UCRR</w:t>
      </w:r>
      <w:r w:rsidR="00BE3622">
        <w:t xml:space="preserve">, reference </w:t>
      </w:r>
      <w:r w:rsidR="00BE3622" w:rsidRPr="002C34DB">
        <w:t>GG/COMS/TS.2/1</w:t>
      </w:r>
      <w:r w:rsidR="007B6107">
        <w:t>9</w:t>
      </w:r>
      <w:r w:rsidR="00BE3622">
        <w:t xml:space="preserve">, version 1.0, dated </w:t>
      </w:r>
      <w:r w:rsidR="007B6107">
        <w:t>14 June</w:t>
      </w:r>
      <w:r w:rsidR="00BE3622">
        <w:t xml:space="preserve"> 2011</w:t>
      </w:r>
    </w:p>
    <w:p w:rsidR="002C34DB" w:rsidRDefault="002C34DB" w:rsidP="002C34DB">
      <w:pPr>
        <w:numPr>
          <w:ilvl w:val="0"/>
          <w:numId w:val="30"/>
        </w:numPr>
      </w:pPr>
      <w:r>
        <w:t>COMS View&amp;Print CylinderInformation UCRR</w:t>
      </w:r>
      <w:r w:rsidR="007B6107">
        <w:t xml:space="preserve">, reference </w:t>
      </w:r>
      <w:r w:rsidR="00565C55">
        <w:t>GG/COMS/TS.2/20</w:t>
      </w:r>
      <w:r w:rsidR="007B6107">
        <w:t>, version 1.0, dated 29 April 2011</w:t>
      </w:r>
    </w:p>
    <w:p w:rsidR="002C34DB" w:rsidRDefault="002C34DB" w:rsidP="002C34DB">
      <w:pPr>
        <w:numPr>
          <w:ilvl w:val="0"/>
          <w:numId w:val="30"/>
        </w:numPr>
      </w:pPr>
      <w:r>
        <w:lastRenderedPageBreak/>
        <w:t>COMS View Cylinder Progress Log UCRR</w:t>
      </w:r>
      <w:r w:rsidR="00565C55">
        <w:t xml:space="preserve">, reference </w:t>
      </w:r>
      <w:r w:rsidR="00565C55" w:rsidRPr="002C34DB">
        <w:t>GG/COMS/TS.2/</w:t>
      </w:r>
      <w:r w:rsidR="00565C55">
        <w:t>2</w:t>
      </w:r>
      <w:r w:rsidR="00565C55" w:rsidRPr="002C34DB">
        <w:t>1</w:t>
      </w:r>
      <w:r w:rsidR="00565C55">
        <w:t>, version 1.0, dated 14 June 2011</w:t>
      </w:r>
    </w:p>
    <w:p w:rsidR="002C34DB" w:rsidRDefault="002C34DB" w:rsidP="002C34DB">
      <w:pPr>
        <w:numPr>
          <w:ilvl w:val="0"/>
          <w:numId w:val="30"/>
        </w:numPr>
      </w:pPr>
      <w:r>
        <w:t>COMS View EmployeeDetails UCRR</w:t>
      </w:r>
      <w:r w:rsidR="00565C55">
        <w:t xml:space="preserve">, reference </w:t>
      </w:r>
      <w:r w:rsidR="00565C55" w:rsidRPr="002C34DB">
        <w:t>GG/COMS/TS.2/</w:t>
      </w:r>
      <w:r w:rsidR="00565C55">
        <w:t>23, version 1.0, dated 29 April 2011</w:t>
      </w:r>
    </w:p>
    <w:p w:rsidR="002C34DB" w:rsidRDefault="002C34DB" w:rsidP="002C34DB">
      <w:pPr>
        <w:numPr>
          <w:ilvl w:val="0"/>
          <w:numId w:val="30"/>
        </w:numPr>
      </w:pPr>
      <w:r>
        <w:t>COMS View Error UCRR</w:t>
      </w:r>
      <w:r w:rsidR="00565C55">
        <w:t>, reference GG/COMS/TS.2/24, version 1.0, dated 29 April 2011</w:t>
      </w:r>
    </w:p>
    <w:p w:rsidR="002C34DB" w:rsidRDefault="002C34DB" w:rsidP="002C34DB">
      <w:pPr>
        <w:numPr>
          <w:ilvl w:val="0"/>
          <w:numId w:val="30"/>
        </w:numPr>
      </w:pPr>
      <w:r>
        <w:t>COMS View Order Progress Log UCRR</w:t>
      </w:r>
      <w:r w:rsidR="00565C55">
        <w:t>, reference GG/COMS/TS.2/25, version 1.0, dated 14 June 2011</w:t>
      </w:r>
    </w:p>
    <w:p w:rsidR="002C34DB" w:rsidRDefault="002C34DB" w:rsidP="002C34DB">
      <w:pPr>
        <w:numPr>
          <w:ilvl w:val="0"/>
          <w:numId w:val="30"/>
        </w:numPr>
      </w:pPr>
      <w:r>
        <w:t>COMS View SalesOrder UCRR</w:t>
      </w:r>
      <w:r w:rsidR="00565C55">
        <w:t>, reference GG/COMS/TS.2/27, version 1.0, dated 29 July 2011</w:t>
      </w:r>
    </w:p>
    <w:p w:rsidR="002C34DB" w:rsidRDefault="002C34DB" w:rsidP="002C34DB">
      <w:pPr>
        <w:numPr>
          <w:ilvl w:val="0"/>
          <w:numId w:val="30"/>
        </w:numPr>
      </w:pPr>
      <w:r>
        <w:t>COMS View WorkflowQueues UCRR</w:t>
      </w:r>
      <w:r w:rsidR="00565C55">
        <w:t>, reference GG/COMS/TS.2/22, version 1.0, dated 29 April 2011</w:t>
      </w:r>
    </w:p>
    <w:p w:rsidR="00A5638B" w:rsidRDefault="00A5638B" w:rsidP="00DD2FF4">
      <w:pPr>
        <w:pStyle w:val="Heading1"/>
      </w:pPr>
      <w:r>
        <w:br w:type="page"/>
      </w:r>
      <w:bookmarkStart w:id="5" w:name="_Toc313197137"/>
      <w:r>
        <w:lastRenderedPageBreak/>
        <w:t>2.</w:t>
      </w:r>
      <w:r>
        <w:tab/>
        <w:t>TEST PROCEDURE</w:t>
      </w:r>
      <w:bookmarkEnd w:id="5"/>
    </w:p>
    <w:p w:rsidR="00A5638B" w:rsidRPr="00FE5DB3" w:rsidRDefault="00A5638B"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A5638B" w:rsidRPr="003365B0" w:rsidRDefault="00A5638B" w:rsidP="00C26314">
      <w:pPr>
        <w:pStyle w:val="ListParagraph"/>
        <w:keepNext/>
        <w:keepLines/>
        <w:numPr>
          <w:ilvl w:val="0"/>
          <w:numId w:val="20"/>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End w:id="6"/>
      <w:bookmarkEnd w:id="7"/>
      <w:bookmarkEnd w:id="8"/>
      <w:bookmarkEnd w:id="9"/>
      <w:bookmarkEnd w:id="10"/>
      <w:bookmarkEnd w:id="11"/>
      <w:bookmarkEnd w:id="12"/>
      <w:bookmarkEnd w:id="13"/>
      <w:bookmarkEnd w:id="14"/>
      <w:bookmarkEnd w:id="15"/>
      <w:bookmarkEnd w:id="16"/>
      <w:bookmarkEnd w:id="17"/>
      <w:bookmarkEnd w:id="18"/>
    </w:p>
    <w:p w:rsidR="00A5638B" w:rsidRDefault="00A5638B" w:rsidP="0057127A">
      <w:pPr>
        <w:pStyle w:val="Heading2"/>
      </w:pPr>
      <w:bookmarkStart w:id="19" w:name="_Toc313197139"/>
      <w:r>
        <w:t>Approach</w:t>
      </w:r>
      <w:bookmarkEnd w:id="19"/>
    </w:p>
    <w:p w:rsidR="00A5638B" w:rsidRPr="00803909" w:rsidRDefault="00A5638B"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A5638B" w:rsidRDefault="00A5638B" w:rsidP="0057127A">
      <w:pPr>
        <w:pStyle w:val="Heading2"/>
      </w:pPr>
      <w:bookmarkStart w:id="20" w:name="_Toc313197140"/>
      <w:r>
        <w:t>Scope</w:t>
      </w:r>
      <w:bookmarkEnd w:id="20"/>
    </w:p>
    <w:p w:rsidR="00A5638B" w:rsidRDefault="00A5638B" w:rsidP="00803909">
      <w:pPr>
        <w:pStyle w:val="ListParagraph"/>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A5638B" w:rsidRDefault="00A5638B" w:rsidP="0057127A">
      <w:pPr>
        <w:pStyle w:val="Heading2"/>
      </w:pPr>
      <w:bookmarkStart w:id="21" w:name="_Toc313197141"/>
      <w:r>
        <w:t>Procedure</w:t>
      </w:r>
      <w:bookmarkEnd w:id="21"/>
    </w:p>
    <w:p w:rsidR="00A5638B" w:rsidRDefault="00A5638B"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A5638B" w:rsidRDefault="00A5638B" w:rsidP="00803909">
      <w:r>
        <w:t>1.</w:t>
      </w:r>
      <w:r>
        <w:tab/>
        <w:t>Determine the expected results of the test;</w:t>
      </w:r>
    </w:p>
    <w:p w:rsidR="00A5638B" w:rsidRDefault="00A5638B" w:rsidP="00803909">
      <w:r>
        <w:t>2.</w:t>
      </w:r>
      <w:r>
        <w:tab/>
        <w:t>Carry out the test instructions and create any required hardcopy print-outs;</w:t>
      </w:r>
    </w:p>
    <w:p w:rsidR="00A5638B" w:rsidRDefault="00A5638B" w:rsidP="00803909">
      <w:r>
        <w:t>3.</w:t>
      </w:r>
      <w:r>
        <w:tab/>
        <w:t>Compare the expected with the actual results. If the required results have not been achieved then define the required corrective action;</w:t>
      </w:r>
    </w:p>
    <w:p w:rsidR="00A5638B" w:rsidRDefault="00A5638B" w:rsidP="00803909">
      <w:r>
        <w:t>4.</w:t>
      </w:r>
      <w:r>
        <w:tab/>
        <w:t>Fill out a test log form, as shown in Figure 2.1. Attach to the form with all the required print-outs, and file in the system testing workfile.</w:t>
      </w:r>
    </w:p>
    <w:p w:rsidR="00A5638B" w:rsidRDefault="00A5638B" w:rsidP="00803909">
      <w:r>
        <w:t>5.</w:t>
      </w:r>
      <w:r>
        <w:tab/>
        <w:t>If the required results were not achieved then:</w:t>
      </w:r>
    </w:p>
    <w:p w:rsidR="00A5638B" w:rsidRDefault="00A5638B" w:rsidP="00B368D7">
      <w:pPr>
        <w:numPr>
          <w:ilvl w:val="0"/>
          <w:numId w:val="26"/>
        </w:numPr>
        <w:tabs>
          <w:tab w:val="clear" w:pos="720"/>
          <w:tab w:val="num" w:pos="1980"/>
        </w:tabs>
        <w:ind w:left="1440" w:firstLine="0"/>
      </w:pPr>
      <w:r>
        <w:t>Implement the corrective action, as specified on the test log form;</w:t>
      </w:r>
    </w:p>
    <w:p w:rsidR="00A5638B" w:rsidRDefault="00A5638B" w:rsidP="00B368D7">
      <w:pPr>
        <w:numPr>
          <w:ilvl w:val="0"/>
          <w:numId w:val="26"/>
        </w:numPr>
        <w:tabs>
          <w:tab w:val="clear" w:pos="720"/>
          <w:tab w:val="num" w:pos="1980"/>
        </w:tabs>
        <w:ind w:left="1440" w:firstLine="0"/>
      </w:pPr>
      <w:r>
        <w:t>Perform steps 2, 3 and 4 above. Create a NEW test log form for each repeated test;</w:t>
      </w:r>
    </w:p>
    <w:p w:rsidR="00A5638B" w:rsidRDefault="00A5638B" w:rsidP="00B368D7">
      <w:pPr>
        <w:numPr>
          <w:ilvl w:val="0"/>
          <w:numId w:val="26"/>
        </w:numPr>
        <w:tabs>
          <w:tab w:val="clear" w:pos="720"/>
          <w:tab w:val="num" w:pos="1980"/>
        </w:tabs>
        <w:ind w:left="1440" w:firstLine="0"/>
      </w:pPr>
      <w:r>
        <w:t>Repeat (a) and (b) above until the test is successful.</w:t>
      </w:r>
    </w:p>
    <w:p w:rsidR="00A5638B" w:rsidRDefault="00A5638B" w:rsidP="00803909">
      <w:r>
        <w:t>When the tests have been completed, the system testing workfile should submitted to the Project Manager for approval.</w:t>
      </w:r>
    </w:p>
    <w:p w:rsidR="00A5638B" w:rsidRDefault="00A5638B" w:rsidP="00420C6D">
      <w:pPr>
        <w:pStyle w:val="figure2"/>
        <w:rPr>
          <w:b/>
        </w:rPr>
      </w:pPr>
    </w:p>
    <w:p w:rsidR="00A5638B" w:rsidRDefault="00A5638B" w:rsidP="00420C6D">
      <w:pPr>
        <w:pStyle w:val="figure2"/>
        <w:rPr>
          <w:b/>
        </w:rPr>
      </w:pPr>
    </w:p>
    <w:p w:rsidR="00A5638B" w:rsidRPr="00420C6D" w:rsidRDefault="002162FF" w:rsidP="00420C6D">
      <w:pPr>
        <w:pStyle w:val="figure2"/>
        <w:jc w:val="center"/>
        <w:rPr>
          <w:rFonts w:ascii="Calibri" w:hAnsi="Calibri"/>
          <w:b/>
        </w:rPr>
      </w:pPr>
      <w:r>
        <w:rPr>
          <w:rFonts w:ascii="Calibri" w:hAnsi="Calibri"/>
          <w:b/>
        </w:rPr>
        <w:br w:type="page"/>
      </w:r>
      <w:r w:rsidR="00A5638B" w:rsidRPr="00420C6D">
        <w:rPr>
          <w:rFonts w:ascii="Calibri" w:hAnsi="Calibri"/>
          <w:b/>
        </w:rPr>
        <w:lastRenderedPageBreak/>
        <w:t>Figure 2.1 :</w:t>
      </w:r>
      <w:r w:rsidR="00A5638B" w:rsidRPr="00420C6D">
        <w:rPr>
          <w:rFonts w:ascii="Calibri" w:hAnsi="Calibri"/>
        </w:rPr>
        <w:tab/>
        <w:t>Test Log Form.</w:t>
      </w:r>
    </w:p>
    <w:tbl>
      <w:tblPr>
        <w:tblW w:w="0" w:type="auto"/>
        <w:tblLayout w:type="fixed"/>
        <w:tblLook w:val="0000" w:firstRow="0" w:lastRow="0" w:firstColumn="0" w:lastColumn="0" w:noHBand="0" w:noVBand="0"/>
      </w:tblPr>
      <w:tblGrid>
        <w:gridCol w:w="2268"/>
        <w:gridCol w:w="6415"/>
      </w:tblGrid>
      <w:tr w:rsidR="00A5638B" w:rsidRPr="00420C6D" w:rsidTr="00195019">
        <w:trPr>
          <w:cantSplit/>
          <w:trHeight w:val="720"/>
        </w:trPr>
        <w:tc>
          <w:tcPr>
            <w:tcW w:w="8683" w:type="dxa"/>
            <w:gridSpan w:val="2"/>
            <w:tcBorders>
              <w:top w:val="single" w:sz="12" w:space="0" w:color="auto"/>
              <w:left w:val="single" w:sz="12" w:space="0" w:color="auto"/>
              <w:bottom w:val="single" w:sz="6" w:space="0" w:color="auto"/>
              <w:right w:val="single" w:sz="12" w:space="0" w:color="auto"/>
            </w:tcBorders>
          </w:tcPr>
          <w:p w:rsidR="00A5638B" w:rsidRPr="00420C6D" w:rsidRDefault="00A5638B" w:rsidP="00420C6D">
            <w:pPr>
              <w:pStyle w:val="BodyText"/>
              <w:ind w:left="3420"/>
            </w:pPr>
            <w:r w:rsidRPr="00420C6D">
              <w:rPr>
                <w:sz w:val="28"/>
                <w:szCs w:val="28"/>
              </w:rPr>
              <w:t>Testing Log Form</w:t>
            </w:r>
            <w:r w:rsidRPr="00420C6D">
              <w:rPr>
                <w:sz w:val="28"/>
                <w:szCs w:val="28"/>
              </w:rPr>
              <w:tab/>
            </w:r>
            <w:r w:rsidRPr="00420C6D">
              <w:t xml:space="preserve">GG/Forms/Testing </w:t>
            </w:r>
          </w:p>
        </w:tc>
      </w:tr>
      <w:tr w:rsidR="00A5638B" w:rsidRPr="00420C6D" w:rsidTr="00195019">
        <w:trPr>
          <w:cantSplit/>
          <w:trHeight w:val="2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tabs>
                <w:tab w:val="left" w:pos="1728"/>
              </w:tabs>
              <w:spacing w:before="120"/>
              <w:rPr>
                <w:rFonts w:ascii="Calibri" w:hAnsi="Calibri"/>
                <w:b/>
              </w:rPr>
            </w:pPr>
            <w:r w:rsidRPr="00420C6D">
              <w:rPr>
                <w:rFonts w:ascii="Calibri" w:hAnsi="Calibri"/>
              </w:rPr>
              <w:t>Project Name</w:t>
            </w:r>
            <w:r w:rsidRPr="00420C6D">
              <w:rPr>
                <w:rFonts w:ascii="Calibri" w:hAnsi="Calibri"/>
                <w:b/>
              </w:rPr>
              <w:tab/>
              <w:t>Cylinders &amp; Orders Management System</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 Identifier</w:t>
            </w:r>
          </w:p>
        </w:tc>
        <w:tc>
          <w:tcPr>
            <w:tcW w:w="6415" w:type="dxa"/>
            <w:tcBorders>
              <w:top w:val="single" w:sz="6"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File Ref</w:t>
            </w:r>
            <w:r w:rsidRPr="00420C6D">
              <w:rPr>
                <w:rFonts w:ascii="Calibri" w:hAnsi="Calibri"/>
              </w:rPr>
              <w:tab/>
            </w:r>
            <w:r w:rsidRPr="00420C6D">
              <w:rPr>
                <w:rFonts w:ascii="Calibri" w:hAnsi="Calibri"/>
                <w:b/>
              </w:rPr>
              <w:t>GG/COMS/TW.3/</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Tested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420C6D">
        <w:trPr>
          <w:cantSplit/>
        </w:trPr>
        <w:tc>
          <w:tcPr>
            <w:tcW w:w="2268" w:type="dxa"/>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Approved by</w:t>
            </w:r>
          </w:p>
        </w:tc>
        <w:tc>
          <w:tcPr>
            <w:tcW w:w="6415" w:type="dxa"/>
            <w:tcBorders>
              <w:top w:val="single" w:sz="6" w:space="0" w:color="auto"/>
              <w:bottom w:val="single" w:sz="6" w:space="0" w:color="auto"/>
              <w:right w:val="single" w:sz="12" w:space="0" w:color="auto"/>
            </w:tcBorders>
          </w:tcPr>
          <w:p w:rsidR="00A5638B" w:rsidRPr="00420C6D" w:rsidRDefault="00A5638B" w:rsidP="00420C6D">
            <w:pPr>
              <w:pStyle w:val="figure2"/>
              <w:spacing w:before="120"/>
              <w:jc w:val="center"/>
              <w:rPr>
                <w:rFonts w:ascii="Calibri" w:hAnsi="Calibri"/>
              </w:rPr>
            </w:pPr>
            <w:r w:rsidRPr="00420C6D">
              <w:rPr>
                <w:rFonts w:ascii="Calibri" w:hAnsi="Calibri"/>
              </w:rPr>
              <w:t>Date</w:t>
            </w:r>
          </w:p>
        </w:tc>
      </w:tr>
      <w:tr w:rsidR="00A5638B" w:rsidRPr="00420C6D" w:rsidTr="00195019">
        <w:trPr>
          <w:cantSplit/>
          <w:trHeight w:val="264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Test Description</w:t>
            </w:r>
            <w:r w:rsidRPr="00420C6D">
              <w:rPr>
                <w:rFonts w:ascii="Calibri" w:hAnsi="Calibri"/>
                <w:b/>
              </w:rPr>
              <w:t xml:space="preserve"> (give brief description)</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rPr>
            </w:pPr>
            <w:r w:rsidRPr="00420C6D">
              <w:rPr>
                <w:rFonts w:ascii="Calibri" w:hAnsi="Calibri"/>
              </w:rPr>
              <w:t xml:space="preserve">Expected Results </w:t>
            </w:r>
            <w:r w:rsidRPr="00420C6D">
              <w:rPr>
                <w:rFonts w:ascii="Calibri" w:hAnsi="Calibri"/>
                <w:b/>
              </w:rPr>
              <w:t>(refer to attached documents if necessary)</w:t>
            </w:r>
          </w:p>
        </w:tc>
      </w:tr>
      <w:tr w:rsidR="00A5638B" w:rsidRPr="00420C6D" w:rsidTr="00195019">
        <w:trPr>
          <w:cantSplit/>
          <w:trHeight w:val="2160"/>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Actual Results </w:t>
            </w:r>
            <w:r w:rsidRPr="00420C6D">
              <w:rPr>
                <w:rFonts w:ascii="Calibri" w:hAnsi="Calibri"/>
                <w:b/>
              </w:rPr>
              <w:t>(refer to attached documents if necessary)</w:t>
            </w:r>
          </w:p>
        </w:tc>
      </w:tr>
      <w:tr w:rsidR="00A5638B" w:rsidRPr="00420C6D" w:rsidTr="00195019">
        <w:trPr>
          <w:cantSplit/>
        </w:trPr>
        <w:tc>
          <w:tcPr>
            <w:tcW w:w="8683" w:type="dxa"/>
            <w:gridSpan w:val="2"/>
            <w:tcBorders>
              <w:top w:val="single" w:sz="6" w:space="0" w:color="auto"/>
              <w:left w:val="single" w:sz="12" w:space="0" w:color="auto"/>
              <w:bottom w:val="single" w:sz="6"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Test Status </w:t>
            </w:r>
            <w:r w:rsidRPr="00420C6D">
              <w:rPr>
                <w:rFonts w:ascii="Calibri" w:hAnsi="Calibri"/>
                <w:b/>
              </w:rPr>
              <w:t>(either</w:t>
            </w:r>
            <w:r w:rsidRPr="00420C6D">
              <w:rPr>
                <w:rFonts w:ascii="Calibri" w:hAnsi="Calibri"/>
              </w:rPr>
              <w:t xml:space="preserve"> </w:t>
            </w:r>
            <w:r w:rsidRPr="00420C6D">
              <w:rPr>
                <w:rFonts w:ascii="Calibri" w:hAnsi="Calibri"/>
                <w:sz w:val="20"/>
              </w:rPr>
              <w:t>SUCCESSFUL</w:t>
            </w:r>
            <w:r w:rsidRPr="00420C6D">
              <w:rPr>
                <w:rFonts w:ascii="Calibri" w:hAnsi="Calibri"/>
              </w:rPr>
              <w:t xml:space="preserve"> </w:t>
            </w:r>
            <w:r w:rsidRPr="00420C6D">
              <w:rPr>
                <w:rFonts w:ascii="Calibri" w:hAnsi="Calibri"/>
                <w:b/>
              </w:rPr>
              <w:t>or</w:t>
            </w:r>
            <w:r w:rsidRPr="00420C6D">
              <w:rPr>
                <w:rFonts w:ascii="Calibri" w:hAnsi="Calibri"/>
              </w:rPr>
              <w:t xml:space="preserve"> </w:t>
            </w:r>
            <w:r w:rsidRPr="00420C6D">
              <w:rPr>
                <w:rFonts w:ascii="Calibri" w:hAnsi="Calibri"/>
                <w:sz w:val="20"/>
              </w:rPr>
              <w:t>ERROR</w:t>
            </w:r>
            <w:r w:rsidRPr="00420C6D">
              <w:rPr>
                <w:rFonts w:ascii="Calibri" w:hAnsi="Calibri"/>
              </w:rPr>
              <w:t>)</w:t>
            </w:r>
          </w:p>
        </w:tc>
      </w:tr>
      <w:tr w:rsidR="00A5638B" w:rsidRPr="00420C6D" w:rsidTr="00195019">
        <w:trPr>
          <w:cantSplit/>
          <w:trHeight w:val="2160"/>
        </w:trPr>
        <w:tc>
          <w:tcPr>
            <w:tcW w:w="8683" w:type="dxa"/>
            <w:gridSpan w:val="2"/>
            <w:tcBorders>
              <w:top w:val="single" w:sz="6" w:space="0" w:color="auto"/>
              <w:left w:val="single" w:sz="12" w:space="0" w:color="auto"/>
              <w:bottom w:val="single" w:sz="12" w:space="0" w:color="auto"/>
              <w:right w:val="single" w:sz="12" w:space="0" w:color="auto"/>
            </w:tcBorders>
          </w:tcPr>
          <w:p w:rsidR="00A5638B" w:rsidRPr="00420C6D" w:rsidRDefault="00A5638B" w:rsidP="00195019">
            <w:pPr>
              <w:pStyle w:val="figure2"/>
              <w:spacing w:before="120"/>
              <w:rPr>
                <w:rFonts w:ascii="Calibri" w:hAnsi="Calibri"/>
                <w:b/>
              </w:rPr>
            </w:pPr>
            <w:r w:rsidRPr="00420C6D">
              <w:rPr>
                <w:rFonts w:ascii="Calibri" w:hAnsi="Calibri"/>
              </w:rPr>
              <w:t xml:space="preserve">Corrective Action or Remarks </w:t>
            </w:r>
            <w:r w:rsidRPr="00420C6D">
              <w:rPr>
                <w:rFonts w:ascii="Calibri" w:hAnsi="Calibri"/>
                <w:b/>
              </w:rPr>
              <w:t>(refer to attached documents if necessary)</w:t>
            </w:r>
          </w:p>
        </w:tc>
      </w:tr>
    </w:tbl>
    <w:p w:rsidR="00A5638B" w:rsidRDefault="00A5638B" w:rsidP="00803909"/>
    <w:p w:rsidR="00A5638B" w:rsidRDefault="00A5638B" w:rsidP="008B5A28">
      <w:pPr>
        <w:pStyle w:val="Heading1"/>
      </w:pPr>
      <w:bookmarkStart w:id="22" w:name="_Toc313197142"/>
      <w:r>
        <w:lastRenderedPageBreak/>
        <w:t>3.</w:t>
      </w:r>
      <w:r>
        <w:tab/>
        <w:t xml:space="preserve">TEST </w:t>
      </w:r>
      <w:r w:rsidRPr="008B5A28">
        <w:t>DATA</w:t>
      </w:r>
      <w:bookmarkEnd w:id="22"/>
    </w:p>
    <w:p w:rsidR="00A5638B" w:rsidRDefault="00A5638B" w:rsidP="006B6E3C">
      <w:r>
        <w:t>The aim of this section is to define the basic data set to be used in the system tests defined in Section 4.</w:t>
      </w:r>
    </w:p>
    <w:p w:rsidR="008B5A28" w:rsidRPr="008B5A28" w:rsidRDefault="008B5A28" w:rsidP="008B5A28">
      <w:pPr>
        <w:pStyle w:val="ListParagraph"/>
        <w:keepNext/>
        <w:keepLines/>
        <w:numPr>
          <w:ilvl w:val="0"/>
          <w:numId w:val="27"/>
        </w:numPr>
        <w:spacing w:before="200" w:after="0"/>
        <w:outlineLvl w:val="1"/>
        <w:rPr>
          <w:rFonts w:ascii="Cambria" w:hAnsi="Cambria" w:cs="Times New Roman"/>
          <w:b/>
          <w:bCs/>
          <w:vanish/>
          <w:color w:val="4F81BD"/>
          <w:sz w:val="26"/>
          <w:szCs w:val="26"/>
        </w:rPr>
      </w:pPr>
      <w:bookmarkStart w:id="23" w:name="_Toc313184714"/>
      <w:bookmarkStart w:id="24" w:name="_Toc313191478"/>
      <w:bookmarkStart w:id="25" w:name="_Toc313191528"/>
      <w:bookmarkStart w:id="26" w:name="_Toc313197143"/>
      <w:bookmarkEnd w:id="23"/>
      <w:bookmarkEnd w:id="24"/>
      <w:bookmarkEnd w:id="25"/>
      <w:bookmarkEnd w:id="26"/>
    </w:p>
    <w:p w:rsidR="008B5A28" w:rsidRDefault="00A5638B" w:rsidP="0057127A">
      <w:pPr>
        <w:pStyle w:val="Heading2"/>
      </w:pPr>
      <w:bookmarkStart w:id="27" w:name="_Toc313197144"/>
      <w:r>
        <w:t xml:space="preserve">Sales </w:t>
      </w:r>
      <w:r w:rsidRPr="008B5A28">
        <w:t>Orders</w:t>
      </w:r>
      <w:bookmarkEnd w:id="27"/>
    </w:p>
    <w:p w:rsidR="00A5638B" w:rsidRDefault="00A5638B" w:rsidP="008B5A28">
      <w:pPr>
        <w:pStyle w:val="Body"/>
        <w:ind w:left="1245" w:hanging="525"/>
        <w:rPr>
          <w:rFonts w:ascii="Calibri" w:hAnsi="Calibri"/>
          <w:sz w:val="22"/>
          <w:szCs w:val="22"/>
        </w:rPr>
      </w:pPr>
      <w:r>
        <w:rPr>
          <w:rFonts w:ascii="Calibri" w:hAnsi="Calibri"/>
          <w:sz w:val="22"/>
          <w:szCs w:val="22"/>
        </w:rPr>
        <w:t>Figure 3.1 defines the sales orders to be used in the system tests.</w:t>
      </w:r>
    </w:p>
    <w:p w:rsidR="00A5638B" w:rsidRDefault="00A5638B" w:rsidP="0057127A">
      <w:pPr>
        <w:pStyle w:val="Heading2"/>
      </w:pPr>
      <w:bookmarkStart w:id="28" w:name="_Toc313197145"/>
      <w:r>
        <w:t>Cylinders</w:t>
      </w:r>
      <w:bookmarkEnd w:id="28"/>
      <w:r>
        <w:t xml:space="preserve"> </w:t>
      </w:r>
    </w:p>
    <w:p w:rsidR="00A5638B" w:rsidRDefault="00A5638B" w:rsidP="008B5A28">
      <w:pPr>
        <w:pStyle w:val="Body"/>
        <w:ind w:left="1245" w:hanging="525"/>
        <w:rPr>
          <w:rFonts w:ascii="Calibri" w:hAnsi="Calibri"/>
          <w:sz w:val="22"/>
          <w:szCs w:val="22"/>
        </w:rPr>
      </w:pPr>
      <w:r>
        <w:rPr>
          <w:rFonts w:ascii="Calibri" w:hAnsi="Calibri"/>
          <w:sz w:val="22"/>
          <w:szCs w:val="22"/>
        </w:rPr>
        <w:t>Figure 3.2 defines the cylinders to be used in the system tests.</w:t>
      </w:r>
    </w:p>
    <w:p w:rsidR="00A5638B" w:rsidRDefault="00A5638B" w:rsidP="0057127A">
      <w:pPr>
        <w:pStyle w:val="Heading2"/>
      </w:pPr>
      <w:bookmarkStart w:id="29" w:name="_Toc313197147"/>
      <w:r>
        <w:t>Employee</w:t>
      </w:r>
      <w:bookmarkEnd w:id="29"/>
      <w:r w:rsidR="005A39F5">
        <w:t>s</w:t>
      </w:r>
    </w:p>
    <w:p w:rsidR="00A5638B" w:rsidRDefault="00A5638B" w:rsidP="008B5A28">
      <w:pPr>
        <w:pStyle w:val="Body"/>
        <w:ind w:left="1245" w:hanging="525"/>
        <w:rPr>
          <w:rFonts w:ascii="Calibri" w:hAnsi="Calibri"/>
          <w:sz w:val="22"/>
          <w:szCs w:val="22"/>
        </w:rPr>
      </w:pPr>
      <w:r>
        <w:rPr>
          <w:rFonts w:ascii="Calibri" w:hAnsi="Calibri"/>
          <w:sz w:val="22"/>
          <w:szCs w:val="22"/>
        </w:rPr>
        <w:t xml:space="preserve">Figure 3.4 defines the employee </w:t>
      </w:r>
      <w:r w:rsidR="00795BD3">
        <w:rPr>
          <w:rFonts w:ascii="Calibri" w:hAnsi="Calibri"/>
          <w:sz w:val="22"/>
          <w:szCs w:val="22"/>
        </w:rPr>
        <w:t xml:space="preserve">information </w:t>
      </w:r>
      <w:r>
        <w:rPr>
          <w:rFonts w:ascii="Calibri" w:hAnsi="Calibri"/>
          <w:sz w:val="22"/>
          <w:szCs w:val="22"/>
        </w:rPr>
        <w:t>to be used in the system tests</w:t>
      </w:r>
    </w:p>
    <w:p w:rsidR="00A5638B" w:rsidRDefault="00A5638B" w:rsidP="0057127A">
      <w:pPr>
        <w:pStyle w:val="Heading2"/>
      </w:pPr>
      <w:bookmarkStart w:id="30" w:name="_Toc313197148"/>
      <w:r>
        <w:t>Departments</w:t>
      </w:r>
      <w:bookmarkEnd w:id="30"/>
    </w:p>
    <w:p w:rsidR="00A5638B" w:rsidRDefault="00A5638B" w:rsidP="008B5A28">
      <w:pPr>
        <w:pStyle w:val="Body"/>
        <w:ind w:left="1245" w:hanging="525"/>
        <w:rPr>
          <w:rFonts w:ascii="Calibri" w:hAnsi="Calibri"/>
          <w:sz w:val="22"/>
          <w:szCs w:val="22"/>
        </w:rPr>
      </w:pPr>
      <w:r>
        <w:rPr>
          <w:rFonts w:ascii="Calibri" w:hAnsi="Calibri"/>
          <w:sz w:val="22"/>
          <w:szCs w:val="22"/>
        </w:rPr>
        <w:t>Figure 3.5 defines the departments to be used in the system tests.</w:t>
      </w:r>
    </w:p>
    <w:p w:rsidR="00A5638B" w:rsidRDefault="00A5638B" w:rsidP="0057127A">
      <w:pPr>
        <w:pStyle w:val="Heading2"/>
      </w:pPr>
      <w:bookmarkStart w:id="31" w:name="_Toc313197149"/>
      <w:r>
        <w:t>Workflow and Steps</w:t>
      </w:r>
      <w:bookmarkEnd w:id="31"/>
    </w:p>
    <w:p w:rsidR="00A5638B" w:rsidRDefault="00A5638B" w:rsidP="008B5A28">
      <w:pPr>
        <w:pStyle w:val="Body"/>
        <w:ind w:left="1245" w:hanging="525"/>
        <w:rPr>
          <w:rFonts w:ascii="Calibri" w:hAnsi="Calibri"/>
          <w:sz w:val="22"/>
          <w:szCs w:val="22"/>
        </w:rPr>
      </w:pPr>
      <w:r>
        <w:rPr>
          <w:rFonts w:ascii="Calibri" w:hAnsi="Calibri"/>
          <w:sz w:val="22"/>
          <w:szCs w:val="22"/>
        </w:rPr>
        <w:t>Figure 3.6 defines the workflow and steps to be used in the system tests.</w:t>
      </w:r>
    </w:p>
    <w:p w:rsidR="00A5638B" w:rsidRDefault="00A5638B" w:rsidP="0057127A">
      <w:pPr>
        <w:pStyle w:val="Heading2"/>
      </w:pPr>
      <w:bookmarkStart w:id="32" w:name="_Toc313197150"/>
      <w:r>
        <w:t>Roles and Access Rights</w:t>
      </w:r>
      <w:bookmarkEnd w:id="32"/>
    </w:p>
    <w:p w:rsidR="00A5638B" w:rsidRDefault="00A5638B" w:rsidP="008B5A28">
      <w:pPr>
        <w:pStyle w:val="Body"/>
        <w:ind w:left="1245" w:hanging="525"/>
        <w:rPr>
          <w:rFonts w:ascii="Calibri" w:hAnsi="Calibri"/>
          <w:sz w:val="22"/>
          <w:szCs w:val="22"/>
        </w:rPr>
      </w:pPr>
      <w:r>
        <w:rPr>
          <w:rFonts w:ascii="Calibri" w:hAnsi="Calibri"/>
          <w:sz w:val="22"/>
          <w:szCs w:val="22"/>
        </w:rPr>
        <w:t>Figure 3.7 defines the roles and access rights to be used in the system tests.</w:t>
      </w:r>
    </w:p>
    <w:p w:rsidR="00A5638B" w:rsidRDefault="002C1F79" w:rsidP="0057127A">
      <w:pPr>
        <w:pStyle w:val="Heading2"/>
      </w:pPr>
      <w:bookmarkStart w:id="33" w:name="_Toc313197151"/>
      <w:r>
        <w:t xml:space="preserve">Performance </w:t>
      </w:r>
      <w:r w:rsidR="00A5638B">
        <w:t>Formula</w:t>
      </w:r>
      <w:bookmarkEnd w:id="33"/>
      <w:r w:rsidR="00A5638B">
        <w:t xml:space="preserve"> </w:t>
      </w:r>
    </w:p>
    <w:p w:rsidR="00A5638B" w:rsidRDefault="00A5638B" w:rsidP="008B5A28">
      <w:pPr>
        <w:pStyle w:val="Body"/>
        <w:ind w:left="1245" w:hanging="525"/>
        <w:rPr>
          <w:rFonts w:ascii="Calibri" w:hAnsi="Calibri"/>
          <w:sz w:val="22"/>
          <w:szCs w:val="22"/>
        </w:rPr>
      </w:pPr>
      <w:r>
        <w:rPr>
          <w:rFonts w:ascii="Calibri" w:hAnsi="Calibri"/>
          <w:sz w:val="22"/>
          <w:szCs w:val="22"/>
        </w:rPr>
        <w:t xml:space="preserve">Figure 3.8 defines the </w:t>
      </w:r>
      <w:r w:rsidR="002C1F79">
        <w:rPr>
          <w:rFonts w:ascii="Calibri" w:hAnsi="Calibri"/>
          <w:sz w:val="22"/>
          <w:szCs w:val="22"/>
        </w:rPr>
        <w:t xml:space="preserve">performance </w:t>
      </w:r>
      <w:r>
        <w:rPr>
          <w:rFonts w:ascii="Calibri" w:hAnsi="Calibri"/>
          <w:sz w:val="22"/>
          <w:szCs w:val="22"/>
        </w:rPr>
        <w:t>formulas to be used in the system tests</w:t>
      </w:r>
    </w:p>
    <w:p w:rsidR="00A5638B" w:rsidRDefault="00A5638B" w:rsidP="0057127A">
      <w:pPr>
        <w:pStyle w:val="Heading2"/>
      </w:pPr>
      <w:bookmarkStart w:id="34" w:name="_Toc313197152"/>
      <w:r>
        <w:t>Error Codes</w:t>
      </w:r>
      <w:bookmarkEnd w:id="34"/>
    </w:p>
    <w:p w:rsidR="00A5638B" w:rsidRPr="00B368D7" w:rsidRDefault="00A5638B" w:rsidP="008B5A28">
      <w:pPr>
        <w:pStyle w:val="Body"/>
        <w:ind w:left="1245" w:hanging="525"/>
        <w:rPr>
          <w:rFonts w:ascii="Calibri" w:hAnsi="Calibri"/>
          <w:sz w:val="22"/>
          <w:szCs w:val="22"/>
        </w:rPr>
      </w:pPr>
      <w:r>
        <w:rPr>
          <w:rFonts w:ascii="Calibri" w:hAnsi="Calibri"/>
          <w:sz w:val="22"/>
          <w:szCs w:val="22"/>
        </w:rPr>
        <w:t>Figure 3.9 defines the error codes to be used in the system tests.</w:t>
      </w:r>
    </w:p>
    <w:p w:rsidR="002C1F79" w:rsidRDefault="002C1F79" w:rsidP="002C1F79"/>
    <w:p w:rsidR="002C1F79" w:rsidRDefault="00597CC2" w:rsidP="002C1F79">
      <w:r>
        <w:br w:type="page"/>
      </w:r>
      <w:r w:rsidR="002C1F79">
        <w:lastRenderedPageBreak/>
        <w:t>Figure 3.1: Sales Orders to be used in System Tests</w:t>
      </w:r>
    </w:p>
    <w:p w:rsidR="002C1F79" w:rsidRDefault="002C1F79" w:rsidP="002C1F79">
      <w:r>
        <w:t>Figure 3.2: Cylinders to be used in System Tests</w:t>
      </w:r>
    </w:p>
    <w:p w:rsidR="002C1F79" w:rsidRDefault="002C1F79" w:rsidP="002C1F79">
      <w:r>
        <w:t>Figure 3.3: Employees to be used in System Tests</w:t>
      </w:r>
    </w:p>
    <w:p w:rsidR="002C1F79" w:rsidRDefault="002C1F79" w:rsidP="002C1F79">
      <w:r>
        <w:t>Figure 3.4: Departments to be used in System Tests</w:t>
      </w:r>
    </w:p>
    <w:p w:rsidR="002C1F79" w:rsidRDefault="002C1F79" w:rsidP="002C1F79">
      <w:r>
        <w:t>Figure 3.5: Workflows and steps to be used in System Tests</w:t>
      </w:r>
    </w:p>
    <w:p w:rsidR="002C1F79" w:rsidRDefault="002C1F79" w:rsidP="002C1F79">
      <w:r>
        <w:t>Figure 3.6: Roles and Access Rights to be used in System Tests</w:t>
      </w:r>
    </w:p>
    <w:p w:rsidR="002C1F79" w:rsidRDefault="002C1F79" w:rsidP="002C1F79">
      <w:r>
        <w:t>Figure 3.7: Performance Formulas to be used in System Tests</w:t>
      </w:r>
    </w:p>
    <w:p w:rsidR="002C1F79" w:rsidRDefault="002C1F79" w:rsidP="002C1F79">
      <w:r>
        <w:t>Figure 3.8: Error Codes to be used in System Tests</w:t>
      </w:r>
    </w:p>
    <w:p w:rsidR="002C1F79" w:rsidRDefault="002C1F79" w:rsidP="002C1F79"/>
    <w:p w:rsidR="002C1F79" w:rsidRDefault="002C1F79" w:rsidP="002C1F79"/>
    <w:p w:rsidR="002C1F79" w:rsidRDefault="002C1F79" w:rsidP="002C1F79"/>
    <w:p w:rsidR="002C1F79" w:rsidRDefault="002C1F79" w:rsidP="002C1F79"/>
    <w:p w:rsidR="00A5638B" w:rsidRDefault="008B5A28" w:rsidP="002C1F79">
      <w:r>
        <w:br w:type="page"/>
      </w:r>
      <w:bookmarkStart w:id="35" w:name="_Toc313197153"/>
      <w:r w:rsidR="00A5638B">
        <w:lastRenderedPageBreak/>
        <w:t>4.</w:t>
      </w:r>
      <w:r w:rsidR="00A5638B">
        <w:tab/>
        <w:t>TEST SPECIFICATION</w:t>
      </w:r>
      <w:bookmarkEnd w:id="35"/>
    </w:p>
    <w:p w:rsidR="00A5638B" w:rsidRDefault="00A5638B" w:rsidP="0016624B">
      <w:r>
        <w:t>The system tests to be performed, using the procedure defined in Section 2 and the test data given in Section 3, are listed in the following subsections. Note that unless otherwise stated, all tests assume that:</w:t>
      </w:r>
    </w:p>
    <w:p w:rsidR="00C521CA" w:rsidRPr="0057127A" w:rsidRDefault="00481F87" w:rsidP="00CA2779">
      <w:pPr>
        <w:numPr>
          <w:ilvl w:val="0"/>
          <w:numId w:val="31"/>
        </w:numPr>
      </w:pPr>
      <w:r>
        <w:t>T</w:t>
      </w:r>
      <w:r w:rsidR="00A5638B">
        <w:t>he tester has access privileges set such that read, write, edit and delete operations are permi</w:t>
      </w:r>
      <w:r w:rsidR="0057127A">
        <w:t>ssible for all record types</w:t>
      </w:r>
      <w:bookmarkStart w:id="36" w:name="_Toc313184725"/>
      <w:bookmarkEnd w:id="36"/>
    </w:p>
    <w:p w:rsidR="0057127A" w:rsidRPr="0057127A" w:rsidRDefault="0057127A" w:rsidP="0057127A">
      <w:pPr>
        <w:pStyle w:val="ListParagraph"/>
        <w:keepNext/>
        <w:keepLines/>
        <w:numPr>
          <w:ilvl w:val="0"/>
          <w:numId w:val="27"/>
        </w:numPr>
        <w:spacing w:before="200" w:after="0"/>
        <w:outlineLvl w:val="1"/>
        <w:rPr>
          <w:rFonts w:ascii="Cambria" w:hAnsi="Cambria" w:cs="Times New Roman"/>
          <w:b/>
          <w:bCs/>
          <w:vanish/>
          <w:color w:val="4F81BD"/>
          <w:sz w:val="26"/>
          <w:szCs w:val="26"/>
        </w:rPr>
      </w:pPr>
      <w:bookmarkStart w:id="37" w:name="_Toc313191489"/>
      <w:bookmarkStart w:id="38" w:name="_Toc313191539"/>
      <w:bookmarkStart w:id="39" w:name="_Toc313197154"/>
      <w:bookmarkEnd w:id="37"/>
      <w:bookmarkEnd w:id="38"/>
      <w:bookmarkEnd w:id="39"/>
    </w:p>
    <w:p w:rsidR="00AC0930" w:rsidRDefault="00AC0930" w:rsidP="00AC0930">
      <w:pPr>
        <w:pStyle w:val="Heading2"/>
      </w:pPr>
      <w:bookmarkStart w:id="40" w:name="_Toc313197155"/>
      <w:r>
        <w:t>Change Cylinder Priority</w:t>
      </w:r>
      <w:bookmarkEnd w:id="40"/>
    </w:p>
    <w:p w:rsidR="00AC0930" w:rsidRDefault="00C85726" w:rsidP="00C85726">
      <w:pPr>
        <w:rPr>
          <w:rStyle w:val="SoDAField"/>
          <w:color w:val="auto"/>
        </w:rPr>
      </w:pPr>
      <w:r>
        <w:t xml:space="preserve">The aim of this test is to </w:t>
      </w:r>
      <w:r>
        <w:rPr>
          <w:rStyle w:val="SoDAField"/>
          <w:color w:val="auto"/>
        </w:rPr>
        <w:t xml:space="preserve">verify that the facilities to change the priority of a particular cylinder operate as specified in </w:t>
      </w:r>
      <w:r w:rsidR="007F1BC2">
        <w:rPr>
          <w:rStyle w:val="SoDAField"/>
          <w:color w:val="auto"/>
        </w:rPr>
        <w:t>the specifications (ref 4, 5)</w:t>
      </w:r>
      <w:r w:rsidR="00C6668F">
        <w:rPr>
          <w:rStyle w:val="SoDAField"/>
          <w:color w:val="auto"/>
        </w:rPr>
        <w:t>.</w:t>
      </w:r>
    </w:p>
    <w:p w:rsidR="00713F1F" w:rsidRDefault="00AC08C0" w:rsidP="00115364">
      <w:pPr>
        <w:pStyle w:val="Heading3"/>
      </w:pPr>
      <w:r>
        <w:t>Test</w:t>
      </w:r>
      <w:r w:rsidR="00115364">
        <w:t xml:space="preserve">: </w:t>
      </w:r>
      <w:r w:rsidR="004D1487">
        <w:t>Update for Cylinder Priority</w:t>
      </w:r>
    </w:p>
    <w:p w:rsidR="00CA2779" w:rsidRDefault="002E3C5E" w:rsidP="002E3C5E">
      <w:pPr>
        <w:numPr>
          <w:ilvl w:val="0"/>
          <w:numId w:val="34"/>
        </w:numPr>
      </w:pPr>
      <w:r>
        <w:t xml:space="preserve">Before commencing, ensure that there </w:t>
      </w:r>
      <w:r w:rsidR="00710D49">
        <w:t>is</w:t>
      </w:r>
      <w:r>
        <w:t xml:space="preserve"> valid cylinder information in the system. R</w:t>
      </w:r>
      <w:r w:rsidR="00DB7E18">
        <w:t xml:space="preserve">efer to </w:t>
      </w:r>
      <w:r w:rsidR="00E366C1">
        <w:t xml:space="preserve">section </w:t>
      </w:r>
      <w:r w:rsidR="00E366C1">
        <w:fldChar w:fldCharType="begin"/>
      </w:r>
      <w:r w:rsidR="00E366C1">
        <w:instrText xml:space="preserve"> REF _Ref313201188 \r \h </w:instrText>
      </w:r>
      <w:r w:rsidR="00E366C1">
        <w:fldChar w:fldCharType="separate"/>
      </w:r>
      <w:r w:rsidR="00E366C1">
        <w:t>4.20</w:t>
      </w:r>
      <w:r w:rsidR="00E366C1">
        <w:fldChar w:fldCharType="end"/>
      </w:r>
      <w:r>
        <w:t xml:space="preserve"> for more details.</w:t>
      </w:r>
    </w:p>
    <w:p w:rsidR="002E3C5E" w:rsidRDefault="004D1487" w:rsidP="002E3C5E">
      <w:pPr>
        <w:numPr>
          <w:ilvl w:val="0"/>
          <w:numId w:val="34"/>
        </w:numPr>
      </w:pPr>
      <w:r>
        <w:t>Select</w:t>
      </w:r>
      <w:r w:rsidR="00C979AD">
        <w:t xml:space="preserve"> the</w:t>
      </w:r>
      <w:r>
        <w:t xml:space="preserve"> </w:t>
      </w:r>
      <w:r w:rsidR="0010738A">
        <w:rPr>
          <w:b/>
        </w:rPr>
        <w:t>Change Cylinder Priority</w:t>
      </w:r>
      <w:r w:rsidR="00DD75AC">
        <w:t xml:space="preserve"> </w:t>
      </w:r>
      <w:r w:rsidR="0010738A">
        <w:t xml:space="preserve">command </w:t>
      </w:r>
      <w:r w:rsidR="00DD75AC">
        <w:t xml:space="preserve">from the </w:t>
      </w:r>
      <w:r w:rsidR="00DD75AC" w:rsidRPr="00DD75AC">
        <w:rPr>
          <w:b/>
        </w:rPr>
        <w:t>Cylinder Menu</w:t>
      </w:r>
      <w:r w:rsidR="0010738A">
        <w:t>.</w:t>
      </w:r>
      <w:r w:rsidR="00DD75AC">
        <w:t xml:space="preserve"> </w:t>
      </w:r>
      <w:r w:rsidR="0010738A">
        <w:t>The list of existing cylinders will be shown.</w:t>
      </w:r>
    </w:p>
    <w:p w:rsidR="0010738A" w:rsidRDefault="00257547" w:rsidP="002E3C5E">
      <w:pPr>
        <w:numPr>
          <w:ilvl w:val="0"/>
          <w:numId w:val="34"/>
        </w:numPr>
      </w:pPr>
      <w:r>
        <w:t xml:space="preserve">Select </w:t>
      </w:r>
      <w:r w:rsidR="000A7A07">
        <w:t>one of the cylinders in the list which has a low priority and change it to high</w:t>
      </w:r>
      <w:r w:rsidR="00133BB6">
        <w:t xml:space="preserve"> priority</w:t>
      </w:r>
      <w:r w:rsidR="000A7A07">
        <w:t>.</w:t>
      </w:r>
      <w:r w:rsidR="00485F9D">
        <w:t xml:space="preserve"> Save the change. </w:t>
      </w:r>
    </w:p>
    <w:p w:rsidR="000A7A07" w:rsidRDefault="00485F9D" w:rsidP="002E3C5E">
      <w:pPr>
        <w:numPr>
          <w:ilvl w:val="0"/>
          <w:numId w:val="34"/>
        </w:numPr>
      </w:pPr>
      <w:r>
        <w:t>Reload the list to ensure the changes have been saved.</w:t>
      </w:r>
    </w:p>
    <w:p w:rsidR="00485F9D" w:rsidRDefault="00485F9D" w:rsidP="002E3C5E">
      <w:pPr>
        <w:numPr>
          <w:ilvl w:val="0"/>
          <w:numId w:val="34"/>
        </w:numPr>
      </w:pPr>
      <w:r>
        <w:t>Select one of the cylinders in the list which has a high priority and change it to low priority. Save the change.</w:t>
      </w:r>
    </w:p>
    <w:p w:rsidR="00485F9D" w:rsidRDefault="00485F9D" w:rsidP="002E3C5E">
      <w:pPr>
        <w:numPr>
          <w:ilvl w:val="0"/>
          <w:numId w:val="34"/>
        </w:numPr>
      </w:pPr>
      <w:r>
        <w:t>Reload the list to ensure the changes have been saved.</w:t>
      </w:r>
    </w:p>
    <w:p w:rsidR="0010738A" w:rsidRDefault="0010738A" w:rsidP="002E3C5E">
      <w:pPr>
        <w:numPr>
          <w:ilvl w:val="0"/>
          <w:numId w:val="34"/>
        </w:numPr>
      </w:pPr>
      <w:r>
        <w:t xml:space="preserve">Print out the screen shot of the </w:t>
      </w:r>
      <w:r w:rsidR="00E9273D">
        <w:t xml:space="preserve">cylinder </w:t>
      </w:r>
      <w:r>
        <w:t>status before and after the priority change to demonstrate the correct information is stored.</w:t>
      </w:r>
    </w:p>
    <w:p w:rsidR="00AC0930" w:rsidRDefault="00AC0930" w:rsidP="00AC0930">
      <w:pPr>
        <w:pStyle w:val="Heading2"/>
      </w:pPr>
      <w:bookmarkStart w:id="41" w:name="_Toc313197156"/>
      <w:r>
        <w:t>Export Cylinder Queues</w:t>
      </w:r>
      <w:bookmarkEnd w:id="41"/>
    </w:p>
    <w:p w:rsidR="00AC0930"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export cylinder queues </w:t>
      </w:r>
      <w:r>
        <w:rPr>
          <w:rStyle w:val="SoDAField"/>
          <w:color w:val="auto"/>
        </w:rPr>
        <w:t>operate as specified in the specifications (ref 4, 6).</w:t>
      </w:r>
    </w:p>
    <w:p w:rsidR="000E13F2" w:rsidRDefault="000E13F2" w:rsidP="000E13F2">
      <w:pPr>
        <w:pStyle w:val="Heading3"/>
      </w:pPr>
      <w:bookmarkStart w:id="42" w:name="_Toc313197157"/>
      <w:r>
        <w:t xml:space="preserve">Test: </w:t>
      </w:r>
      <w:r w:rsidR="00EB76DE">
        <w:t>Export Cylinder Queue</w:t>
      </w:r>
    </w:p>
    <w:p w:rsidR="000E13F2" w:rsidRDefault="000E13F2" w:rsidP="000E13F2">
      <w:pPr>
        <w:numPr>
          <w:ilvl w:val="0"/>
          <w:numId w:val="35"/>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646E26" w:rsidRDefault="000E13F2" w:rsidP="00B7432A">
      <w:pPr>
        <w:numPr>
          <w:ilvl w:val="0"/>
          <w:numId w:val="35"/>
        </w:numPr>
      </w:pPr>
      <w:r>
        <w:t xml:space="preserve">Select the </w:t>
      </w:r>
      <w:r w:rsidR="00D84AFC">
        <w:rPr>
          <w:b/>
        </w:rPr>
        <w:t xml:space="preserve">Export Cylinder Queue </w:t>
      </w:r>
      <w:r>
        <w:t xml:space="preserve">command from the </w:t>
      </w:r>
      <w:r w:rsidRPr="00DD75AC">
        <w:rPr>
          <w:b/>
        </w:rPr>
        <w:t>Cylinder Menu</w:t>
      </w:r>
      <w:r>
        <w:t xml:space="preserve">. </w:t>
      </w:r>
    </w:p>
    <w:p w:rsidR="000E13F2" w:rsidRDefault="00646E26" w:rsidP="000E13F2">
      <w:pPr>
        <w:numPr>
          <w:ilvl w:val="0"/>
          <w:numId w:val="35"/>
        </w:numPr>
      </w:pPr>
      <w:r>
        <w:t>P</w:t>
      </w:r>
      <w:r w:rsidR="00800484">
        <w:t>r</w:t>
      </w:r>
      <w:r>
        <w:t xml:space="preserve">int out the exported queue information, and </w:t>
      </w:r>
      <w:r w:rsidR="005A7D28">
        <w:t xml:space="preserve">print out the </w:t>
      </w:r>
      <w:r>
        <w:t>screenshot</w:t>
      </w:r>
      <w:r w:rsidR="005A7D28">
        <w:t>s</w:t>
      </w:r>
      <w:r>
        <w:t xml:space="preserve"> of the step list</w:t>
      </w:r>
      <w:r w:rsidR="00AC4865">
        <w:t xml:space="preserve"> (section </w:t>
      </w:r>
      <w:r w:rsidR="00AC4865">
        <w:fldChar w:fldCharType="begin"/>
      </w:r>
      <w:r w:rsidR="00AC4865">
        <w:instrText xml:space="preserve"> REF _Ref313206455 \r \h </w:instrText>
      </w:r>
      <w:r w:rsidR="00AC4865">
        <w:fldChar w:fldCharType="separate"/>
      </w:r>
      <w:r w:rsidR="00AC4865">
        <w:t>4.14</w:t>
      </w:r>
      <w:r w:rsidR="00AC4865">
        <w:fldChar w:fldCharType="end"/>
      </w:r>
      <w:r w:rsidR="00AC4865">
        <w:t>)</w:t>
      </w:r>
      <w:r>
        <w:t xml:space="preserve"> and cylinder list</w:t>
      </w:r>
      <w:r w:rsidR="004123F3">
        <w:t xml:space="preserve"> (section </w:t>
      </w:r>
      <w:r w:rsidR="004123F3">
        <w:fldChar w:fldCharType="begin"/>
      </w:r>
      <w:r w:rsidR="004123F3">
        <w:instrText xml:space="preserve"> REF _Ref313206554 \r \h </w:instrText>
      </w:r>
      <w:r w:rsidR="004123F3">
        <w:fldChar w:fldCharType="separate"/>
      </w:r>
      <w:r w:rsidR="004123F3">
        <w:t>4.20</w:t>
      </w:r>
      <w:r w:rsidR="004123F3">
        <w:fldChar w:fldCharType="end"/>
      </w:r>
      <w:r w:rsidR="004123F3">
        <w:t>)</w:t>
      </w:r>
      <w:r>
        <w:t xml:space="preserve"> </w:t>
      </w:r>
      <w:r w:rsidR="005A7D28">
        <w:t xml:space="preserve">to </w:t>
      </w:r>
      <w:r w:rsidR="000E13F2">
        <w:t xml:space="preserve">demonstrate the correct </w:t>
      </w:r>
      <w:r>
        <w:t xml:space="preserve">information </w:t>
      </w:r>
      <w:r w:rsidR="000E13F2">
        <w:t xml:space="preserve">is </w:t>
      </w:r>
      <w:r>
        <w:t>exported</w:t>
      </w:r>
      <w:r w:rsidR="000E13F2">
        <w:t>.</w:t>
      </w:r>
    </w:p>
    <w:p w:rsidR="00AC0930" w:rsidRDefault="00AC0930" w:rsidP="00AC0930">
      <w:pPr>
        <w:pStyle w:val="Heading2"/>
      </w:pPr>
      <w:bookmarkStart w:id="43" w:name="_Ref313207628"/>
      <w:r>
        <w:t>Login</w:t>
      </w:r>
      <w:bookmarkEnd w:id="42"/>
      <w:bookmarkEnd w:id="43"/>
    </w:p>
    <w:p w:rsidR="00713F1F" w:rsidRDefault="00713F1F" w:rsidP="00713F1F">
      <w:pPr>
        <w:rPr>
          <w:rStyle w:val="SoDAField"/>
          <w:color w:val="auto"/>
        </w:rPr>
      </w:pPr>
      <w:r>
        <w:t xml:space="preserve">The aim of this test is to </w:t>
      </w:r>
      <w:r>
        <w:rPr>
          <w:rStyle w:val="SoDAField"/>
          <w:color w:val="auto"/>
        </w:rPr>
        <w:t xml:space="preserve">verify that the facilities to </w:t>
      </w:r>
      <w:r w:rsidR="00EE289A">
        <w:rPr>
          <w:rStyle w:val="SoDAField"/>
          <w:color w:val="auto"/>
        </w:rPr>
        <w:t xml:space="preserve">allow a user to log into the system </w:t>
      </w:r>
      <w:r>
        <w:rPr>
          <w:rStyle w:val="SoDAField"/>
          <w:color w:val="auto"/>
        </w:rPr>
        <w:t>operate as specified in the specifications (ref 4, 7).</w:t>
      </w:r>
    </w:p>
    <w:p w:rsidR="00202DC0" w:rsidRDefault="00202DC0" w:rsidP="00202DC0">
      <w:pPr>
        <w:pStyle w:val="Heading3"/>
      </w:pPr>
      <w:r>
        <w:lastRenderedPageBreak/>
        <w:t xml:space="preserve">Test: </w:t>
      </w:r>
      <w:r w:rsidR="00865BBC">
        <w:t>User Login</w:t>
      </w:r>
    </w:p>
    <w:p w:rsidR="00202DC0" w:rsidRDefault="00202DC0" w:rsidP="009F6F3A">
      <w:pPr>
        <w:numPr>
          <w:ilvl w:val="0"/>
          <w:numId w:val="36"/>
        </w:numPr>
      </w:pPr>
      <w:r>
        <w:t xml:space="preserve">Before commencing, ensure that </w:t>
      </w:r>
      <w:r w:rsidR="004470C6">
        <w:t xml:space="preserve">no user is currently logged in </w:t>
      </w:r>
      <w:r w:rsidR="00771BFD">
        <w:t xml:space="preserve">to </w:t>
      </w:r>
      <w:r w:rsidR="004470C6">
        <w:t>the system.</w:t>
      </w:r>
    </w:p>
    <w:p w:rsidR="00202DC0" w:rsidRDefault="00951F4A" w:rsidP="009F6F3A">
      <w:pPr>
        <w:numPr>
          <w:ilvl w:val="0"/>
          <w:numId w:val="36"/>
        </w:numPr>
      </w:pPr>
      <w:r>
        <w:t xml:space="preserve">Select the </w:t>
      </w:r>
      <w:r w:rsidRPr="00951F4A">
        <w:rPr>
          <w:b/>
        </w:rPr>
        <w:t>Login</w:t>
      </w:r>
      <w:r>
        <w:t xml:space="preserve"> command from the </w:t>
      </w:r>
      <w:r w:rsidRPr="00951F4A">
        <w:rPr>
          <w:b/>
        </w:rPr>
        <w:t>Login Menu</w:t>
      </w:r>
      <w:r>
        <w:t>.</w:t>
      </w:r>
      <w:r w:rsidR="005E766E">
        <w:t xml:space="preserve"> Enter a valid user account id and password </w:t>
      </w:r>
      <w:r w:rsidR="00771BFD">
        <w:t xml:space="preserve">from </w:t>
      </w:r>
      <w:r w:rsidR="005E766E">
        <w:t>the employee data in Figure 3.3</w:t>
      </w:r>
    </w:p>
    <w:p w:rsidR="00951F4A" w:rsidRDefault="00244F55" w:rsidP="009F6F3A">
      <w:pPr>
        <w:numPr>
          <w:ilvl w:val="0"/>
          <w:numId w:val="36"/>
        </w:numPr>
      </w:pPr>
      <w:r>
        <w:t>Print out the subsequent screenshot to show the successfully log-in of the user</w:t>
      </w:r>
      <w:r w:rsidR="00D03327">
        <w:t xml:space="preserve"> account</w:t>
      </w:r>
      <w:r>
        <w:t>.</w:t>
      </w:r>
    </w:p>
    <w:p w:rsidR="00AC0930" w:rsidRDefault="00AC0930" w:rsidP="00AC0930">
      <w:pPr>
        <w:pStyle w:val="Heading2"/>
      </w:pPr>
      <w:bookmarkStart w:id="44" w:name="_Toc313197158"/>
      <w:r>
        <w:t>Logout</w:t>
      </w:r>
      <w:bookmarkEnd w:id="44"/>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allow a user to log out of the system </w:t>
      </w:r>
      <w:r>
        <w:rPr>
          <w:rStyle w:val="SoDAField"/>
          <w:color w:val="auto"/>
        </w:rPr>
        <w:t>operate as specified in the specifications (ref 4, 8).</w:t>
      </w:r>
    </w:p>
    <w:p w:rsidR="00244F55" w:rsidRDefault="00244F55" w:rsidP="00244F55">
      <w:pPr>
        <w:pStyle w:val="Heading3"/>
      </w:pPr>
      <w:r>
        <w:t xml:space="preserve">Test: User </w:t>
      </w:r>
      <w:r>
        <w:t>Logout</w:t>
      </w:r>
    </w:p>
    <w:p w:rsidR="00244F55" w:rsidRDefault="00244F55" w:rsidP="00244F55">
      <w:pPr>
        <w:numPr>
          <w:ilvl w:val="0"/>
          <w:numId w:val="37"/>
        </w:numPr>
      </w:pPr>
      <w:r>
        <w:t xml:space="preserve">Before commencing, ensure that </w:t>
      </w:r>
      <w:r>
        <w:t xml:space="preserve">a valid </w:t>
      </w:r>
      <w:r>
        <w:t>user is currently logged in to the system.</w:t>
      </w:r>
      <w:r>
        <w:t xml:space="preserve"> (See section </w:t>
      </w:r>
      <w:r>
        <w:fldChar w:fldCharType="begin"/>
      </w:r>
      <w:r>
        <w:instrText xml:space="preserve"> REF _Ref313207628 \r \h </w:instrText>
      </w:r>
      <w:r>
        <w:fldChar w:fldCharType="separate"/>
      </w:r>
      <w:r>
        <w:t>4.3</w:t>
      </w:r>
      <w:r>
        <w:fldChar w:fldCharType="end"/>
      </w:r>
      <w:r>
        <w:t>).</w:t>
      </w:r>
    </w:p>
    <w:p w:rsidR="00244F55" w:rsidRDefault="00244F55" w:rsidP="00244F55">
      <w:pPr>
        <w:numPr>
          <w:ilvl w:val="0"/>
          <w:numId w:val="37"/>
        </w:numPr>
      </w:pPr>
      <w:r>
        <w:t xml:space="preserve">Select the </w:t>
      </w:r>
      <w:r w:rsidR="002966C8">
        <w:rPr>
          <w:b/>
        </w:rPr>
        <w:t xml:space="preserve">Logout </w:t>
      </w:r>
      <w:r>
        <w:t xml:space="preserve">command from the </w:t>
      </w:r>
      <w:r w:rsidRPr="00951F4A">
        <w:rPr>
          <w:b/>
        </w:rPr>
        <w:t>Login Menu</w:t>
      </w:r>
      <w:r>
        <w:t xml:space="preserve">. </w:t>
      </w:r>
    </w:p>
    <w:p w:rsidR="00AC0930" w:rsidRPr="00AC0930" w:rsidRDefault="00244F55" w:rsidP="00244F55">
      <w:pPr>
        <w:numPr>
          <w:ilvl w:val="0"/>
          <w:numId w:val="37"/>
        </w:numPr>
      </w:pPr>
      <w:r>
        <w:t>Print out the subsequent screenshot to show the successfully log-</w:t>
      </w:r>
      <w:r w:rsidR="002966C8">
        <w:t>out</w:t>
      </w:r>
      <w:r>
        <w:t xml:space="preserve"> of the user</w:t>
      </w:r>
      <w:r w:rsidR="00D03327">
        <w:t xml:space="preserve"> account</w:t>
      </w:r>
      <w:r>
        <w:t>.</w:t>
      </w:r>
    </w:p>
    <w:p w:rsidR="00AC0930" w:rsidRDefault="00AC0930" w:rsidP="00AC0930">
      <w:pPr>
        <w:pStyle w:val="Heading2"/>
      </w:pPr>
      <w:bookmarkStart w:id="45" w:name="_Toc313197159"/>
      <w:r>
        <w:t>Manage Employee-Role</w:t>
      </w:r>
      <w:bookmarkEnd w:id="45"/>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employee-role relationships </w:t>
      </w:r>
      <w:r>
        <w:rPr>
          <w:rStyle w:val="SoDAField"/>
          <w:color w:val="auto"/>
        </w:rPr>
        <w:t>operate as specified in the specifications (ref 4, 9).</w:t>
      </w:r>
    </w:p>
    <w:p w:rsidR="0014306A" w:rsidRDefault="0014306A" w:rsidP="0014306A">
      <w:pPr>
        <w:pStyle w:val="Heading3"/>
      </w:pPr>
      <w:r>
        <w:t xml:space="preserve">Test: </w:t>
      </w:r>
      <w:r w:rsidR="000D2C7C">
        <w:t>Add Employee-Role</w:t>
      </w:r>
    </w:p>
    <w:p w:rsidR="0014306A" w:rsidRDefault="0014306A" w:rsidP="0014306A">
      <w:pPr>
        <w:numPr>
          <w:ilvl w:val="0"/>
          <w:numId w:val="38"/>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0D2C7C" w:rsidRDefault="000D2C7C" w:rsidP="000D2C7C">
      <w:pPr>
        <w:pStyle w:val="Heading3"/>
      </w:pPr>
      <w:r>
        <w:t xml:space="preserve">Test: </w:t>
      </w:r>
      <w:r w:rsidR="003431CE">
        <w:t>Refresh</w:t>
      </w:r>
      <w:r>
        <w:t xml:space="preserve"> Employee-Role</w:t>
      </w:r>
    </w:p>
    <w:p w:rsidR="000D2C7C" w:rsidRDefault="000D2C7C" w:rsidP="003431CE">
      <w:pPr>
        <w:numPr>
          <w:ilvl w:val="0"/>
          <w:numId w:val="39"/>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0D2C7C" w:rsidRDefault="000D2C7C" w:rsidP="000D2C7C">
      <w:pPr>
        <w:pStyle w:val="Heading3"/>
      </w:pPr>
      <w:r>
        <w:t xml:space="preserve">Test: </w:t>
      </w:r>
      <w:r w:rsidR="003431CE">
        <w:t>Remove</w:t>
      </w:r>
      <w:bookmarkStart w:id="46" w:name="_GoBack"/>
      <w:bookmarkEnd w:id="46"/>
      <w:r>
        <w:t xml:space="preserve"> Employee-Role</w:t>
      </w:r>
    </w:p>
    <w:p w:rsidR="000D2C7C" w:rsidRDefault="000D2C7C" w:rsidP="003431CE">
      <w:pPr>
        <w:numPr>
          <w:ilvl w:val="0"/>
          <w:numId w:val="40"/>
        </w:numPr>
      </w:pPr>
      <w:r>
        <w:t xml:space="preserve">Before commencing, ensure that there is valid cylinder information in the system. Refer to section </w:t>
      </w:r>
      <w:r>
        <w:fldChar w:fldCharType="begin"/>
      </w:r>
      <w:r>
        <w:instrText xml:space="preserve"> REF _Ref313201188 \r \h </w:instrText>
      </w:r>
      <w:r>
        <w:fldChar w:fldCharType="separate"/>
      </w:r>
      <w:r>
        <w:t>4.20</w:t>
      </w:r>
      <w:r>
        <w:fldChar w:fldCharType="end"/>
      </w:r>
      <w:r>
        <w:t xml:space="preserve"> for more details.</w:t>
      </w:r>
    </w:p>
    <w:p w:rsidR="00AC0930" w:rsidRDefault="00AC0930" w:rsidP="00AC0930">
      <w:pPr>
        <w:pStyle w:val="Heading2"/>
      </w:pPr>
      <w:bookmarkStart w:id="47" w:name="_Toc313197160"/>
      <w:r>
        <w:t>Manage Error</w:t>
      </w:r>
      <w:bookmarkEnd w:id="47"/>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error codes </w:t>
      </w:r>
      <w:r>
        <w:rPr>
          <w:rStyle w:val="SoDAField"/>
          <w:color w:val="auto"/>
        </w:rPr>
        <w:t>operate as specified in the specifications (ref 4, 10).</w:t>
      </w:r>
    </w:p>
    <w:p w:rsidR="00AC0930" w:rsidRPr="00AC0930" w:rsidRDefault="00AC0930" w:rsidP="00AC0930"/>
    <w:p w:rsidR="00AC0930" w:rsidRDefault="00AC0930" w:rsidP="00AC0930">
      <w:pPr>
        <w:pStyle w:val="Heading2"/>
      </w:pPr>
      <w:bookmarkStart w:id="48" w:name="_Toc313197161"/>
      <w:r>
        <w:t>Manage Performance Formula</w:t>
      </w:r>
      <w:bookmarkEnd w:id="48"/>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performance formula </w:t>
      </w:r>
      <w:r>
        <w:rPr>
          <w:rStyle w:val="SoDAField"/>
          <w:color w:val="auto"/>
        </w:rPr>
        <w:t>operate as specified in the specifications (ref 4, 11).</w:t>
      </w:r>
    </w:p>
    <w:p w:rsidR="00AC0930" w:rsidRPr="00AC0930" w:rsidRDefault="00AC0930" w:rsidP="00AC0930"/>
    <w:p w:rsidR="00AC0930" w:rsidRDefault="00AC0930" w:rsidP="00AC0930">
      <w:pPr>
        <w:pStyle w:val="Heading2"/>
      </w:pPr>
      <w:bookmarkStart w:id="49" w:name="_Toc313197162"/>
      <w:r>
        <w:lastRenderedPageBreak/>
        <w:t>Manage Rights</w:t>
      </w:r>
      <w:bookmarkEnd w:id="49"/>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access rights </w:t>
      </w:r>
      <w:r>
        <w:rPr>
          <w:rStyle w:val="SoDAField"/>
          <w:color w:val="auto"/>
        </w:rPr>
        <w:t>operate as specified in the specifications (ref 4, 12).</w:t>
      </w:r>
    </w:p>
    <w:p w:rsidR="00AC0930" w:rsidRPr="00AC0930" w:rsidRDefault="00AC0930" w:rsidP="00AC0930"/>
    <w:p w:rsidR="00AC0930" w:rsidRDefault="00AC0930" w:rsidP="00AC0930">
      <w:pPr>
        <w:pStyle w:val="Heading2"/>
      </w:pPr>
      <w:bookmarkStart w:id="50" w:name="_Toc313197163"/>
      <w:r>
        <w:t>Manage Role Approval</w:t>
      </w:r>
      <w:bookmarkEnd w:id="50"/>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the role approvals </w:t>
      </w:r>
      <w:r>
        <w:rPr>
          <w:rStyle w:val="SoDAField"/>
          <w:color w:val="auto"/>
        </w:rPr>
        <w:t>operate as specified in the specifications (ref 4, 13).</w:t>
      </w:r>
    </w:p>
    <w:p w:rsidR="00AC0930" w:rsidRPr="00AC0930" w:rsidRDefault="00AC0930" w:rsidP="00AC0930"/>
    <w:p w:rsidR="00AC0930" w:rsidRDefault="00AC0930" w:rsidP="00AC0930">
      <w:pPr>
        <w:pStyle w:val="Heading2"/>
      </w:pPr>
      <w:bookmarkStart w:id="51" w:name="_Toc313197164"/>
      <w:r>
        <w:t>Manage Role</w:t>
      </w:r>
      <w:bookmarkEnd w:id="51"/>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roles </w:t>
      </w:r>
      <w:r>
        <w:rPr>
          <w:rStyle w:val="SoDAField"/>
          <w:color w:val="auto"/>
        </w:rPr>
        <w:t>operate as specified in the specifications (ref 4, 14).</w:t>
      </w:r>
    </w:p>
    <w:p w:rsidR="00AC0930" w:rsidRPr="00AC0930" w:rsidRDefault="00AC0930" w:rsidP="00AC0930"/>
    <w:p w:rsidR="00AC0930" w:rsidRDefault="00AC0930" w:rsidP="00AC0930">
      <w:pPr>
        <w:pStyle w:val="Heading2"/>
      </w:pPr>
      <w:bookmarkStart w:id="52" w:name="_Toc313197165"/>
      <w:r>
        <w:t>Manage Sales Order</w:t>
      </w:r>
      <w:bookmarkEnd w:id="52"/>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sales orders </w:t>
      </w:r>
      <w:r>
        <w:rPr>
          <w:rStyle w:val="SoDAField"/>
          <w:color w:val="auto"/>
        </w:rPr>
        <w:t>operate as specified in the specifications (ref 4, 15).</w:t>
      </w:r>
    </w:p>
    <w:p w:rsidR="00AC0930" w:rsidRPr="00AC0930" w:rsidRDefault="00AC0930" w:rsidP="00AC0930"/>
    <w:p w:rsidR="00AC0930" w:rsidRDefault="00AC0930" w:rsidP="00AC0930">
      <w:pPr>
        <w:pStyle w:val="Heading2"/>
      </w:pPr>
      <w:bookmarkStart w:id="53" w:name="_Toc313197166"/>
      <w:r>
        <w:t>Manage User Account</w:t>
      </w:r>
      <w:bookmarkEnd w:id="53"/>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manage user accounts </w:t>
      </w:r>
      <w:r>
        <w:rPr>
          <w:rStyle w:val="SoDAField"/>
          <w:color w:val="auto"/>
        </w:rPr>
        <w:t>operate as specified in the specifications (ref 4, 16).</w:t>
      </w:r>
    </w:p>
    <w:p w:rsidR="00AC0930" w:rsidRPr="00AC0930" w:rsidRDefault="00AC0930" w:rsidP="00AC0930"/>
    <w:p w:rsidR="00AC0930" w:rsidRDefault="00AC0930" w:rsidP="00AC0930">
      <w:pPr>
        <w:pStyle w:val="Heading2"/>
      </w:pPr>
      <w:bookmarkStart w:id="54" w:name="_Toc313197167"/>
      <w:r>
        <w:t>Manage Workflow-Step</w:t>
      </w:r>
      <w:bookmarkEnd w:id="54"/>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manage the workflow and steps</w:t>
      </w:r>
      <w:r>
        <w:rPr>
          <w:rStyle w:val="SoDAField"/>
          <w:color w:val="auto"/>
        </w:rPr>
        <w:t xml:space="preserve"> operate as specified in the specifications (ref 4, 17).</w:t>
      </w:r>
    </w:p>
    <w:p w:rsidR="00AC0930" w:rsidRPr="00AC0930" w:rsidRDefault="00AC0930" w:rsidP="00AC0930"/>
    <w:p w:rsidR="00AC0930" w:rsidRDefault="00AC0930" w:rsidP="00AC0930">
      <w:pPr>
        <w:pStyle w:val="Heading2"/>
      </w:pPr>
      <w:bookmarkStart w:id="55" w:name="_Toc313197168"/>
      <w:bookmarkStart w:id="56" w:name="_Ref313206455"/>
      <w:r>
        <w:t>Print Step List</w:t>
      </w:r>
      <w:bookmarkEnd w:id="55"/>
      <w:bookmarkEnd w:id="56"/>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print the list of step list </w:t>
      </w:r>
      <w:r>
        <w:rPr>
          <w:rStyle w:val="SoDAField"/>
          <w:color w:val="auto"/>
        </w:rPr>
        <w:t>operate as specified in the specifications (ref 4, 18).</w:t>
      </w:r>
    </w:p>
    <w:p w:rsidR="00AC0930" w:rsidRPr="00AC0930" w:rsidRDefault="00AC0930" w:rsidP="00AC0930"/>
    <w:p w:rsidR="00AC0930" w:rsidRDefault="00AC0930" w:rsidP="00AC0930">
      <w:pPr>
        <w:pStyle w:val="Heading2"/>
      </w:pPr>
      <w:bookmarkStart w:id="57" w:name="_Toc313197169"/>
      <w:r>
        <w:t>Print Worker Marks Report</w:t>
      </w:r>
      <w:bookmarkEnd w:id="57"/>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print the work marks reports </w:t>
      </w:r>
      <w:r>
        <w:rPr>
          <w:rStyle w:val="SoDAField"/>
          <w:color w:val="auto"/>
        </w:rPr>
        <w:t>operate as specified in the specifications (ref 4, 19).</w:t>
      </w:r>
    </w:p>
    <w:p w:rsidR="00AC0930" w:rsidRPr="00AC0930" w:rsidRDefault="00AC0930" w:rsidP="00AC0930"/>
    <w:p w:rsidR="00AC0930" w:rsidRDefault="00AC0930" w:rsidP="00AC0930">
      <w:pPr>
        <w:pStyle w:val="Heading2"/>
      </w:pPr>
      <w:bookmarkStart w:id="58" w:name="_Toc313197170"/>
      <w:r>
        <w:lastRenderedPageBreak/>
        <w:t>Send Cylinder To A Particular Step</w:t>
      </w:r>
      <w:bookmarkEnd w:id="58"/>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send a cylinder to a particular step </w:t>
      </w:r>
      <w:r>
        <w:rPr>
          <w:rStyle w:val="SoDAField"/>
          <w:color w:val="auto"/>
        </w:rPr>
        <w:t>operate as specified in the specifications (ref 4, 20).</w:t>
      </w:r>
    </w:p>
    <w:p w:rsidR="00AC0930" w:rsidRPr="00AC0930" w:rsidRDefault="00AC0930" w:rsidP="00AC0930"/>
    <w:p w:rsidR="00AC0930" w:rsidRDefault="00AC0930" w:rsidP="00AC0930">
      <w:pPr>
        <w:pStyle w:val="Heading2"/>
      </w:pPr>
      <w:bookmarkStart w:id="59" w:name="_Toc313197171"/>
      <w:r>
        <w:t>Start Cylinder Production Process</w:t>
      </w:r>
      <w:bookmarkEnd w:id="59"/>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start the cylinder production process </w:t>
      </w:r>
      <w:r>
        <w:rPr>
          <w:rStyle w:val="SoDAField"/>
          <w:color w:val="auto"/>
        </w:rPr>
        <w:t>operate as specified in the specifications (ref 4, 21).</w:t>
      </w:r>
    </w:p>
    <w:p w:rsidR="00AC0930" w:rsidRPr="00AC0930" w:rsidRDefault="00AC0930" w:rsidP="00AC0930"/>
    <w:p w:rsidR="00AC0930" w:rsidRDefault="00AC0930" w:rsidP="00AC0930">
      <w:pPr>
        <w:pStyle w:val="Heading2"/>
      </w:pPr>
      <w:bookmarkStart w:id="60" w:name="_Toc313197172"/>
      <w:r>
        <w:t>Stop Cylinder Production Process</w:t>
      </w:r>
      <w:bookmarkEnd w:id="60"/>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stop the cylinder production process </w:t>
      </w:r>
      <w:r>
        <w:rPr>
          <w:rStyle w:val="SoDAField"/>
          <w:color w:val="auto"/>
        </w:rPr>
        <w:t>operate as specified in the specifications (ref 4, 22).</w:t>
      </w:r>
    </w:p>
    <w:p w:rsidR="00AC0930" w:rsidRPr="00AC0930" w:rsidRDefault="00AC0930" w:rsidP="00AC0930"/>
    <w:p w:rsidR="00AC0930" w:rsidRDefault="00AC0930" w:rsidP="00AC0930">
      <w:pPr>
        <w:pStyle w:val="Heading2"/>
      </w:pPr>
      <w:bookmarkStart w:id="61" w:name="_Toc313197173"/>
      <w:r>
        <w:t>Update Cylinder Status</w:t>
      </w:r>
      <w:bookmarkEnd w:id="61"/>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update the cylinder status </w:t>
      </w:r>
      <w:r>
        <w:rPr>
          <w:rStyle w:val="SoDAField"/>
          <w:color w:val="auto"/>
        </w:rPr>
        <w:t>operate as specified in the specifications (ref 4, 23).</w:t>
      </w:r>
    </w:p>
    <w:p w:rsidR="00AC0930" w:rsidRPr="00AC0930" w:rsidRDefault="00AC0930" w:rsidP="00AC0930"/>
    <w:p w:rsidR="00AC0930" w:rsidRDefault="00AC0930" w:rsidP="00AC0930">
      <w:pPr>
        <w:pStyle w:val="Heading2"/>
      </w:pPr>
      <w:bookmarkStart w:id="62" w:name="_Toc313197174"/>
      <w:bookmarkStart w:id="63" w:name="_Ref313201188"/>
      <w:bookmarkStart w:id="64" w:name="_Ref313206554"/>
      <w:r>
        <w:t>View &amp; Print Cylinder Information</w:t>
      </w:r>
      <w:bookmarkEnd w:id="62"/>
      <w:bookmarkEnd w:id="63"/>
      <w:bookmarkEnd w:id="64"/>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and print the cylinder information </w:t>
      </w:r>
      <w:r>
        <w:rPr>
          <w:rStyle w:val="SoDAField"/>
          <w:color w:val="auto"/>
        </w:rPr>
        <w:t>operate as specified in the specifications (ref 4, 24).</w:t>
      </w:r>
    </w:p>
    <w:p w:rsidR="00AC0930" w:rsidRPr="00AC0930" w:rsidRDefault="00AC0930" w:rsidP="00AC0930"/>
    <w:p w:rsidR="00AC0930" w:rsidRDefault="00AC0930" w:rsidP="00AC0930">
      <w:pPr>
        <w:pStyle w:val="Heading2"/>
      </w:pPr>
      <w:bookmarkStart w:id="65" w:name="_Toc313197175"/>
      <w:r>
        <w:t>View Cylinder Progress Log</w:t>
      </w:r>
      <w:bookmarkEnd w:id="65"/>
      <w:r w:rsidR="00EE289A">
        <w:t>s</w:t>
      </w:r>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the cylinder progress logs </w:t>
      </w:r>
      <w:r>
        <w:rPr>
          <w:rStyle w:val="SoDAField"/>
          <w:color w:val="auto"/>
        </w:rPr>
        <w:t>operate as specified in the specifications (ref 4, 25).</w:t>
      </w:r>
    </w:p>
    <w:p w:rsidR="00AC0930" w:rsidRPr="00AC0930" w:rsidRDefault="00AC0930" w:rsidP="00AC0930"/>
    <w:p w:rsidR="00AC0930" w:rsidRDefault="00AC0930" w:rsidP="00AC0930">
      <w:pPr>
        <w:pStyle w:val="Heading2"/>
      </w:pPr>
      <w:bookmarkStart w:id="66" w:name="_Toc313197176"/>
      <w:r>
        <w:t>View Employee Details</w:t>
      </w:r>
      <w:bookmarkEnd w:id="66"/>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employee details </w:t>
      </w:r>
      <w:r>
        <w:rPr>
          <w:rStyle w:val="SoDAField"/>
          <w:color w:val="auto"/>
        </w:rPr>
        <w:t>operate as specified in the specifications (ref 4, 26).</w:t>
      </w:r>
    </w:p>
    <w:p w:rsidR="00AC0930" w:rsidRPr="00AC0930" w:rsidRDefault="00AC0930" w:rsidP="00AC0930"/>
    <w:p w:rsidR="00AC0930" w:rsidRDefault="00AC0930" w:rsidP="00AC0930">
      <w:pPr>
        <w:pStyle w:val="Heading2"/>
      </w:pPr>
      <w:bookmarkStart w:id="67" w:name="_Toc313197177"/>
      <w:r>
        <w:t>View Error</w:t>
      </w:r>
      <w:bookmarkEnd w:id="67"/>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errors </w:t>
      </w:r>
      <w:r>
        <w:rPr>
          <w:rStyle w:val="SoDAField"/>
          <w:color w:val="auto"/>
        </w:rPr>
        <w:t>operate as specified in the specifications (ref 4, 27).</w:t>
      </w:r>
    </w:p>
    <w:p w:rsidR="00AC0930" w:rsidRPr="00AC0930" w:rsidRDefault="00AC0930" w:rsidP="00AC0930"/>
    <w:p w:rsidR="00AC0930" w:rsidRDefault="00AC0930" w:rsidP="00AC0930">
      <w:pPr>
        <w:pStyle w:val="Heading2"/>
      </w:pPr>
      <w:bookmarkStart w:id="68" w:name="_Toc313197178"/>
      <w:r>
        <w:lastRenderedPageBreak/>
        <w:t>View Order Progress Log</w:t>
      </w:r>
      <w:bookmarkEnd w:id="68"/>
      <w:r w:rsidR="00EE289A">
        <w:t>s</w:t>
      </w:r>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the order progress logs </w:t>
      </w:r>
      <w:r>
        <w:rPr>
          <w:rStyle w:val="SoDAField"/>
          <w:color w:val="auto"/>
        </w:rPr>
        <w:t>operate as specified in the specifications (ref 4, 28).</w:t>
      </w:r>
    </w:p>
    <w:p w:rsidR="00AC0930" w:rsidRPr="00AC0930" w:rsidRDefault="00AC0930" w:rsidP="00AC0930"/>
    <w:p w:rsidR="00AC0930" w:rsidRDefault="00AC0930" w:rsidP="00AC0930">
      <w:pPr>
        <w:pStyle w:val="Heading2"/>
      </w:pPr>
      <w:bookmarkStart w:id="69" w:name="_Toc313197179"/>
      <w:r>
        <w:t>View Sales Order</w:t>
      </w:r>
      <w:bookmarkEnd w:id="69"/>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sales orders </w:t>
      </w:r>
      <w:r>
        <w:rPr>
          <w:rStyle w:val="SoDAField"/>
          <w:color w:val="auto"/>
        </w:rPr>
        <w:t>operate as specified in the specifications (ref 4, 29).</w:t>
      </w:r>
    </w:p>
    <w:p w:rsidR="00AC0930" w:rsidRPr="00AC0930" w:rsidRDefault="00AC0930" w:rsidP="00AC0930"/>
    <w:p w:rsidR="00C521CA" w:rsidRDefault="00AC0930" w:rsidP="00AC0930">
      <w:pPr>
        <w:pStyle w:val="Heading2"/>
      </w:pPr>
      <w:bookmarkStart w:id="70" w:name="_Toc313197180"/>
      <w:r>
        <w:t>View Workflow Queues</w:t>
      </w:r>
      <w:bookmarkEnd w:id="70"/>
    </w:p>
    <w:p w:rsidR="00713F1F" w:rsidRPr="00AC0930" w:rsidRDefault="00713F1F" w:rsidP="00713F1F">
      <w:r>
        <w:t xml:space="preserve">The aim of this test is to </w:t>
      </w:r>
      <w:r>
        <w:rPr>
          <w:rStyle w:val="SoDAField"/>
          <w:color w:val="auto"/>
        </w:rPr>
        <w:t xml:space="preserve">verify that the facilities to </w:t>
      </w:r>
      <w:r w:rsidR="00EE289A">
        <w:rPr>
          <w:rStyle w:val="SoDAField"/>
          <w:color w:val="auto"/>
        </w:rPr>
        <w:t xml:space="preserve">view workflow queues </w:t>
      </w:r>
      <w:r>
        <w:rPr>
          <w:rStyle w:val="SoDAField"/>
          <w:color w:val="auto"/>
        </w:rPr>
        <w:t>operate as specified in the specifications (ref 4, 30).</w:t>
      </w:r>
    </w:p>
    <w:p w:rsidR="00AC0930" w:rsidRPr="00AC0930" w:rsidRDefault="00AC0930" w:rsidP="00AC0930"/>
    <w:p w:rsidR="00A5638B" w:rsidRDefault="00A5638B" w:rsidP="00586E5E">
      <w:pPr>
        <w:ind w:left="0"/>
        <w:rPr>
          <w:rFonts w:cs="Times New Roman"/>
        </w:rPr>
      </w:pPr>
      <w:r>
        <w:rPr>
          <w:rFonts w:cs="Times New Roman"/>
        </w:rPr>
        <w:br w:type="page"/>
      </w:r>
    </w:p>
    <w:tbl>
      <w:tblPr>
        <w:tblW w:w="0" w:type="auto"/>
        <w:jc w:val="center"/>
        <w:tblInd w:w="23" w:type="dxa"/>
        <w:tblLayout w:type="fixed"/>
        <w:tblLook w:val="0000" w:firstRow="0" w:lastRow="0" w:firstColumn="0" w:lastColumn="0" w:noHBand="0" w:noVBand="0"/>
      </w:tblPr>
      <w:tblGrid>
        <w:gridCol w:w="4585"/>
        <w:gridCol w:w="3024"/>
        <w:gridCol w:w="720"/>
      </w:tblGrid>
      <w:tr w:rsidR="00A5638B" w:rsidTr="009C3E16">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A5638B" w:rsidRDefault="00A5638B" w:rsidP="009C3E16">
            <w:pPr>
              <w:pStyle w:val="Heading1"/>
              <w:rPr>
                <w:position w:val="-6"/>
              </w:rPr>
            </w:pPr>
            <w:bookmarkStart w:id="71" w:name="_Toc313197181"/>
            <w:r w:rsidRPr="00093D17">
              <w:t>Approval Record</w:t>
            </w:r>
            <w:r>
              <w:tab/>
              <w:t>GG</w:t>
            </w:r>
            <w:r w:rsidRPr="00093D17">
              <w:t>/Forms/Approval</w:t>
            </w:r>
            <w:bookmarkEnd w:id="71"/>
            <w:r w:rsidRPr="00093D17">
              <w:rPr>
                <w:sz w:val="20"/>
                <w:szCs w:val="20"/>
              </w:rPr>
              <w:t xml:space="preserve"> </w:t>
            </w:r>
          </w:p>
        </w:tc>
      </w:tr>
      <w:tr w:rsidR="00A5638B" w:rsidTr="009C3E16">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A5638B" w:rsidRPr="00C7248D" w:rsidRDefault="00A5638B"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A5638B" w:rsidTr="009C3E16">
        <w:trPr>
          <w:cantSplit/>
          <w:trHeight w:val="576"/>
          <w:jc w:val="center"/>
        </w:trPr>
        <w:tc>
          <w:tcPr>
            <w:tcW w:w="4585" w:type="dxa"/>
            <w:tcBorders>
              <w:left w:val="single" w:sz="12" w:space="0" w:color="auto"/>
              <w:bottom w:val="single" w:sz="6" w:space="0" w:color="auto"/>
            </w:tcBorders>
          </w:tcPr>
          <w:p w:rsidR="00A5638B" w:rsidRDefault="00A5638B" w:rsidP="00586E5E">
            <w:pPr>
              <w:spacing w:after="0"/>
              <w:ind w:left="0"/>
              <w:rPr>
                <w:rFonts w:ascii="NewCenturySchlbk" w:hAnsi="NewCenturySchlbk" w:cs="NewCenturySchlbk"/>
                <w:spacing w:val="-10"/>
              </w:rPr>
            </w:pPr>
            <w:r>
              <w:rPr>
                <w:b/>
                <w:bCs/>
                <w:position w:val="6"/>
              </w:rPr>
              <w:t>Document Ref</w:t>
            </w:r>
            <w:r>
              <w:rPr>
                <w:b/>
                <w:bCs/>
                <w:position w:val="6"/>
              </w:rPr>
              <w:tab/>
            </w:r>
            <w:r w:rsidR="008B5A28">
              <w:t>GG/COMS/MP.2/</w:t>
            </w:r>
            <w:r>
              <w:t>1</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rsidTr="009C3E16">
        <w:trPr>
          <w:cantSplit/>
          <w:trHeight w:val="576"/>
          <w:jc w:val="center"/>
        </w:trPr>
        <w:tc>
          <w:tcPr>
            <w:tcW w:w="4585" w:type="dxa"/>
            <w:tcBorders>
              <w:top w:val="single" w:sz="6" w:space="0" w:color="auto"/>
              <w:left w:val="single" w:sz="12" w:space="0" w:color="auto"/>
              <w:bottom w:val="single" w:sz="6" w:space="0" w:color="auto"/>
            </w:tcBorders>
          </w:tcPr>
          <w:p w:rsidR="00A5638B" w:rsidRDefault="00A5638B"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rsidTr="009C3E16">
        <w:trPr>
          <w:cantSplit/>
          <w:trHeight w:val="576"/>
          <w:jc w:val="center"/>
        </w:trPr>
        <w:tc>
          <w:tcPr>
            <w:tcW w:w="4585" w:type="dxa"/>
            <w:tcBorders>
              <w:top w:val="single" w:sz="6" w:space="0" w:color="auto"/>
              <w:left w:val="single" w:sz="12" w:space="0" w:color="auto"/>
              <w:bottom w:val="single" w:sz="6" w:space="0" w:color="auto"/>
            </w:tcBorders>
          </w:tcPr>
          <w:p w:rsidR="00A5638B" w:rsidRDefault="00A5638B"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A5638B" w:rsidRDefault="00A5638B" w:rsidP="00586E5E">
            <w:pPr>
              <w:spacing w:after="0"/>
              <w:ind w:left="0"/>
            </w:pPr>
            <w:r>
              <w:t>Date</w:t>
            </w:r>
          </w:p>
        </w:tc>
      </w:tr>
      <w:tr w:rsidR="00A5638B" w:rsidTr="009C3E16">
        <w:trPr>
          <w:cantSplit/>
          <w:trHeight w:val="504"/>
          <w:jc w:val="center"/>
        </w:trPr>
        <w:tc>
          <w:tcPr>
            <w:tcW w:w="7609" w:type="dxa"/>
            <w:gridSpan w:val="2"/>
            <w:tcBorders>
              <w:left w:val="single" w:sz="12" w:space="0" w:color="auto"/>
              <w:bottom w:val="single" w:sz="6" w:space="0" w:color="auto"/>
              <w:right w:val="single" w:sz="6" w:space="0" w:color="auto"/>
            </w:tcBorders>
          </w:tcPr>
          <w:p w:rsidR="00A5638B" w:rsidRDefault="00A5638B"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r w:rsidR="00A5638B" w:rsidTr="009C3E16">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A5638B" w:rsidRDefault="00A5638B"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A5638B" w:rsidRDefault="00A5638B" w:rsidP="00586E5E">
            <w:pPr>
              <w:spacing w:after="0"/>
              <w:ind w:left="0"/>
              <w:rPr>
                <w:rFonts w:cs="Times New Roman"/>
              </w:rPr>
            </w:pPr>
          </w:p>
        </w:tc>
      </w:tr>
    </w:tbl>
    <w:p w:rsidR="00A5638B" w:rsidRPr="00BB3FFF" w:rsidRDefault="00A5638B" w:rsidP="008364B4">
      <w:pPr>
        <w:pStyle w:val="Heading1"/>
      </w:pPr>
    </w:p>
    <w:sectPr w:rsidR="00A5638B"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48B" w:rsidRDefault="00AE748B" w:rsidP="006B6E3C">
      <w:pPr>
        <w:rPr>
          <w:rFonts w:cs="Times New Roman"/>
        </w:rPr>
      </w:pPr>
      <w:r>
        <w:rPr>
          <w:rFonts w:cs="Times New Roman"/>
        </w:rPr>
        <w:separator/>
      </w:r>
    </w:p>
  </w:endnote>
  <w:endnote w:type="continuationSeparator" w:id="0">
    <w:p w:rsidR="00AE748B" w:rsidRDefault="00AE748B"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D84AFC" w:rsidRPr="005A2EF4">
      <w:trPr>
        <w:trHeight w:val="151"/>
      </w:trPr>
      <w:tc>
        <w:tcPr>
          <w:tcW w:w="2250" w:type="pct"/>
          <w:tcBorders>
            <w:bottom w:val="single" w:sz="4" w:space="0" w:color="4F81BD"/>
          </w:tcBorders>
        </w:tcPr>
        <w:p w:rsidR="00D84AFC" w:rsidRDefault="00D84AFC" w:rsidP="006B6E3C">
          <w:pPr>
            <w:pStyle w:val="Header"/>
            <w:rPr>
              <w:rFonts w:cs="Times New Roman"/>
            </w:rPr>
          </w:pPr>
        </w:p>
      </w:tc>
      <w:tc>
        <w:tcPr>
          <w:tcW w:w="500" w:type="pct"/>
          <w:vMerge w:val="restart"/>
          <w:noWrap/>
          <w:vAlign w:val="center"/>
        </w:tcPr>
        <w:p w:rsidR="00D84AFC" w:rsidRDefault="00D84AFC">
          <w:pPr>
            <w:pStyle w:val="NoSpacing"/>
            <w:rPr>
              <w:rFonts w:ascii="Cambria" w:hAnsi="Cambria" w:cs="Cambria"/>
            </w:rPr>
          </w:pPr>
          <w:r>
            <w:rPr>
              <w:rFonts w:ascii="Cambria" w:hAnsi="Cambria" w:cs="Cambria"/>
              <w:b/>
              <w:bCs/>
            </w:rPr>
            <w:t xml:space="preserve">Page </w:t>
          </w:r>
          <w:r w:rsidRPr="00093D17">
            <w:rPr>
              <w:rFonts w:cs="Calibri"/>
            </w:rPr>
            <w:fldChar w:fldCharType="begin"/>
          </w:r>
          <w:r w:rsidRPr="00093D17">
            <w:rPr>
              <w:rFonts w:cs="Calibri"/>
            </w:rPr>
            <w:instrText xml:space="preserve"> PAGE  \* MERGEFORMAT </w:instrText>
          </w:r>
          <w:r w:rsidRPr="00093D17">
            <w:rPr>
              <w:rFonts w:cs="Calibri"/>
            </w:rPr>
            <w:fldChar w:fldCharType="separate"/>
          </w:r>
          <w:r w:rsidR="003431CE" w:rsidRPr="003431CE">
            <w:rPr>
              <w:rFonts w:ascii="Cambria" w:hAnsi="Cambria" w:cs="Cambria"/>
              <w:b/>
              <w:bCs/>
              <w:noProof/>
            </w:rPr>
            <w:t>0</w:t>
          </w:r>
          <w:r w:rsidRPr="00093D17">
            <w:rPr>
              <w:rFonts w:cs="Calibri"/>
            </w:rPr>
            <w:fldChar w:fldCharType="end"/>
          </w:r>
        </w:p>
      </w:tc>
      <w:tc>
        <w:tcPr>
          <w:tcW w:w="2250" w:type="pct"/>
          <w:tcBorders>
            <w:bottom w:val="single" w:sz="4" w:space="0" w:color="4F81BD"/>
          </w:tcBorders>
        </w:tcPr>
        <w:p w:rsidR="00D84AFC" w:rsidRDefault="00D84AFC" w:rsidP="006B6E3C">
          <w:pPr>
            <w:pStyle w:val="Header"/>
            <w:rPr>
              <w:rFonts w:cs="Times New Roman"/>
            </w:rPr>
          </w:pPr>
        </w:p>
      </w:tc>
    </w:tr>
    <w:tr w:rsidR="00D84AFC" w:rsidRPr="005A2EF4">
      <w:trPr>
        <w:trHeight w:val="150"/>
      </w:trPr>
      <w:tc>
        <w:tcPr>
          <w:tcW w:w="2250" w:type="pct"/>
          <w:tcBorders>
            <w:top w:val="single" w:sz="4" w:space="0" w:color="4F81BD"/>
          </w:tcBorders>
        </w:tcPr>
        <w:p w:rsidR="00D84AFC" w:rsidRDefault="00D84AFC" w:rsidP="006B6E3C">
          <w:pPr>
            <w:pStyle w:val="Header"/>
            <w:rPr>
              <w:rFonts w:cs="Times New Roman"/>
            </w:rPr>
          </w:pPr>
        </w:p>
      </w:tc>
      <w:tc>
        <w:tcPr>
          <w:tcW w:w="500" w:type="pct"/>
          <w:vMerge/>
        </w:tcPr>
        <w:p w:rsidR="00D84AFC" w:rsidRDefault="00D84AFC" w:rsidP="006B6E3C">
          <w:pPr>
            <w:pStyle w:val="Header"/>
            <w:rPr>
              <w:rFonts w:cs="Times New Roman"/>
            </w:rPr>
          </w:pPr>
        </w:p>
      </w:tc>
      <w:tc>
        <w:tcPr>
          <w:tcW w:w="2250" w:type="pct"/>
          <w:tcBorders>
            <w:top w:val="single" w:sz="4" w:space="0" w:color="4F81BD"/>
          </w:tcBorders>
        </w:tcPr>
        <w:p w:rsidR="00D84AFC" w:rsidRDefault="00D84AFC" w:rsidP="006B6E3C">
          <w:pPr>
            <w:pStyle w:val="Header"/>
            <w:rPr>
              <w:rFonts w:cs="Times New Roman"/>
            </w:rPr>
          </w:pPr>
        </w:p>
      </w:tc>
    </w:tr>
  </w:tbl>
  <w:p w:rsidR="00D84AFC" w:rsidRDefault="00D84AFC"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44"/>
      <w:gridCol w:w="953"/>
      <w:gridCol w:w="4145"/>
    </w:tblGrid>
    <w:tr w:rsidR="00D84AFC" w:rsidTr="00C979AD">
      <w:trPr>
        <w:trHeight w:val="271"/>
      </w:trPr>
      <w:tc>
        <w:tcPr>
          <w:tcW w:w="2250" w:type="pct"/>
        </w:tcPr>
        <w:p w:rsidR="00D84AFC" w:rsidRPr="002E2159" w:rsidRDefault="00D84AFC" w:rsidP="00C979AD">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D84AFC" w:rsidRPr="002E2159" w:rsidRDefault="00D84AFC" w:rsidP="00C979AD">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3431CE" w:rsidRPr="003431CE">
            <w:rPr>
              <w:rFonts w:ascii="Cambria" w:hAnsi="Cambria"/>
              <w:b/>
              <w:bCs/>
              <w:noProof/>
            </w:rPr>
            <w:t>iii</w:t>
          </w:r>
          <w:r w:rsidRPr="002E2159">
            <w:rPr>
              <w:rFonts w:ascii="Cambria" w:hAnsi="Cambria"/>
              <w:b/>
              <w:bCs/>
              <w:noProof/>
            </w:rPr>
            <w:fldChar w:fldCharType="end"/>
          </w:r>
        </w:p>
      </w:tc>
      <w:tc>
        <w:tcPr>
          <w:tcW w:w="2250" w:type="pct"/>
        </w:tcPr>
        <w:p w:rsidR="00D84AFC" w:rsidRPr="002E2159" w:rsidRDefault="00D84AFC" w:rsidP="00C979AD">
          <w:pPr>
            <w:pStyle w:val="Header"/>
            <w:jc w:val="right"/>
            <w:rPr>
              <w:rFonts w:ascii="Cambria" w:hAnsi="Cambria" w:cs="Times New Roman"/>
              <w:b/>
              <w:bCs/>
            </w:rPr>
          </w:pPr>
          <w:r w:rsidRPr="002E2159">
            <w:rPr>
              <w:rFonts w:ascii="Cambria" w:hAnsi="Cambria" w:cs="Times New Roman"/>
              <w:b/>
              <w:bCs/>
            </w:rPr>
            <w:t>GoldenGravure</w:t>
          </w:r>
        </w:p>
      </w:tc>
    </w:tr>
    <w:tr w:rsidR="00D84AFC" w:rsidTr="00C979AD">
      <w:trPr>
        <w:trHeight w:val="150"/>
      </w:trPr>
      <w:tc>
        <w:tcPr>
          <w:tcW w:w="2250" w:type="pct"/>
        </w:tcPr>
        <w:p w:rsidR="00D84AFC" w:rsidRPr="002E2159" w:rsidRDefault="00D84AFC" w:rsidP="00C979AD">
          <w:pPr>
            <w:pStyle w:val="Header"/>
            <w:rPr>
              <w:rFonts w:ascii="Cambria" w:hAnsi="Cambria" w:cs="Times New Roman"/>
              <w:b/>
              <w:bCs/>
            </w:rPr>
          </w:pPr>
        </w:p>
      </w:tc>
      <w:tc>
        <w:tcPr>
          <w:tcW w:w="500" w:type="pct"/>
          <w:vMerge/>
        </w:tcPr>
        <w:p w:rsidR="00D84AFC" w:rsidRPr="002E2159" w:rsidRDefault="00D84AFC" w:rsidP="00C979AD">
          <w:pPr>
            <w:pStyle w:val="Header"/>
            <w:jc w:val="center"/>
            <w:rPr>
              <w:rFonts w:ascii="Cambria" w:hAnsi="Cambria" w:cs="Times New Roman"/>
              <w:b/>
              <w:bCs/>
            </w:rPr>
          </w:pPr>
        </w:p>
      </w:tc>
      <w:tc>
        <w:tcPr>
          <w:tcW w:w="2250" w:type="pct"/>
        </w:tcPr>
        <w:p w:rsidR="00D84AFC" w:rsidRPr="002E2159" w:rsidRDefault="00D84AFC" w:rsidP="00C979AD">
          <w:pPr>
            <w:pStyle w:val="Header"/>
            <w:rPr>
              <w:rFonts w:ascii="Cambria" w:hAnsi="Cambria" w:cs="Times New Roman"/>
              <w:b/>
              <w:bCs/>
            </w:rPr>
          </w:pPr>
        </w:p>
      </w:tc>
    </w:tr>
  </w:tbl>
  <w:p w:rsidR="00D84AFC" w:rsidRDefault="00D84AFC" w:rsidP="002E2159">
    <w:pPr>
      <w:pStyle w:val="Footer"/>
    </w:pPr>
    <w:r>
      <w:t>GG/COMS/MP.2/1</w:t>
    </w:r>
  </w:p>
  <w:p w:rsidR="00D84AFC" w:rsidRPr="002E2159" w:rsidRDefault="00D84AFC" w:rsidP="002E2159">
    <w:pPr>
      <w:pStyle w:val="Footer"/>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D84AFC" w:rsidTr="00C979AD">
      <w:trPr>
        <w:trHeight w:val="271"/>
      </w:trPr>
      <w:tc>
        <w:tcPr>
          <w:tcW w:w="2250" w:type="pct"/>
        </w:tcPr>
        <w:p w:rsidR="00D84AFC" w:rsidRPr="002E2159" w:rsidRDefault="00D84AFC" w:rsidP="00C979AD">
          <w:pPr>
            <w:pStyle w:val="Header"/>
            <w:tabs>
              <w:tab w:val="clear" w:pos="4513"/>
              <w:tab w:val="clear" w:pos="9026"/>
              <w:tab w:val="left" w:pos="1413"/>
            </w:tabs>
            <w:rPr>
              <w:rFonts w:ascii="Cambria" w:hAnsi="Cambria" w:cs="Times New Roman"/>
              <w:b/>
              <w:bCs/>
            </w:rPr>
          </w:pPr>
        </w:p>
      </w:tc>
      <w:tc>
        <w:tcPr>
          <w:tcW w:w="500" w:type="pct"/>
          <w:vMerge w:val="restart"/>
          <w:noWrap/>
          <w:vAlign w:val="center"/>
        </w:tcPr>
        <w:p w:rsidR="00D84AFC" w:rsidRPr="002E2159" w:rsidRDefault="00D84AFC" w:rsidP="00C979AD">
          <w:pPr>
            <w:pStyle w:val="NoSpacing"/>
            <w:rPr>
              <w:rFonts w:ascii="Cambria" w:hAnsi="Cambria"/>
            </w:rPr>
          </w:pPr>
          <w:r w:rsidRPr="002E2159">
            <w:rPr>
              <w:rFonts w:ascii="Cambria" w:hAnsi="Cambria"/>
              <w:b/>
              <w:bCs/>
            </w:rPr>
            <w:t xml:space="preserve">page </w:t>
          </w:r>
          <w:r w:rsidRPr="002E2159">
            <w:fldChar w:fldCharType="begin"/>
          </w:r>
          <w:r>
            <w:instrText xml:space="preserve"> PAGE  \* MERGEFORMAT </w:instrText>
          </w:r>
          <w:r w:rsidRPr="002E2159">
            <w:fldChar w:fldCharType="separate"/>
          </w:r>
          <w:r w:rsidR="003431CE" w:rsidRPr="003431CE">
            <w:rPr>
              <w:rFonts w:ascii="Cambria" w:hAnsi="Cambria"/>
              <w:b/>
              <w:bCs/>
              <w:noProof/>
            </w:rPr>
            <w:t>9</w:t>
          </w:r>
          <w:r w:rsidRPr="002E2159">
            <w:rPr>
              <w:rFonts w:ascii="Cambria" w:hAnsi="Cambria"/>
              <w:b/>
              <w:bCs/>
              <w:noProof/>
            </w:rPr>
            <w:fldChar w:fldCharType="end"/>
          </w:r>
        </w:p>
      </w:tc>
      <w:tc>
        <w:tcPr>
          <w:tcW w:w="2250" w:type="pct"/>
        </w:tcPr>
        <w:p w:rsidR="00D84AFC" w:rsidRPr="002E2159" w:rsidRDefault="00D84AFC" w:rsidP="00C979AD">
          <w:pPr>
            <w:pStyle w:val="Header"/>
            <w:jc w:val="right"/>
            <w:rPr>
              <w:rFonts w:ascii="Cambria" w:hAnsi="Cambria" w:cs="Times New Roman"/>
              <w:b/>
              <w:bCs/>
            </w:rPr>
          </w:pPr>
          <w:r w:rsidRPr="002E2159">
            <w:rPr>
              <w:rFonts w:ascii="Cambria" w:hAnsi="Cambria" w:cs="Times New Roman"/>
              <w:b/>
              <w:bCs/>
            </w:rPr>
            <w:t>GoldenGravure</w:t>
          </w:r>
        </w:p>
      </w:tc>
    </w:tr>
    <w:tr w:rsidR="00D84AFC" w:rsidTr="00C979AD">
      <w:trPr>
        <w:trHeight w:val="150"/>
      </w:trPr>
      <w:tc>
        <w:tcPr>
          <w:tcW w:w="2250" w:type="pct"/>
        </w:tcPr>
        <w:p w:rsidR="00D84AFC" w:rsidRPr="002E2159" w:rsidRDefault="00D84AFC" w:rsidP="00C979AD">
          <w:pPr>
            <w:pStyle w:val="Header"/>
            <w:rPr>
              <w:rFonts w:ascii="Cambria" w:hAnsi="Cambria" w:cs="Times New Roman"/>
              <w:b/>
              <w:bCs/>
            </w:rPr>
          </w:pPr>
        </w:p>
      </w:tc>
      <w:tc>
        <w:tcPr>
          <w:tcW w:w="500" w:type="pct"/>
          <w:vMerge/>
        </w:tcPr>
        <w:p w:rsidR="00D84AFC" w:rsidRPr="002E2159" w:rsidRDefault="00D84AFC" w:rsidP="00C979AD">
          <w:pPr>
            <w:pStyle w:val="Header"/>
            <w:jc w:val="center"/>
            <w:rPr>
              <w:rFonts w:ascii="Cambria" w:hAnsi="Cambria" w:cs="Times New Roman"/>
              <w:b/>
              <w:bCs/>
            </w:rPr>
          </w:pPr>
        </w:p>
      </w:tc>
      <w:tc>
        <w:tcPr>
          <w:tcW w:w="2250" w:type="pct"/>
        </w:tcPr>
        <w:p w:rsidR="00D84AFC" w:rsidRPr="002E2159" w:rsidRDefault="00D84AFC" w:rsidP="00C979AD">
          <w:pPr>
            <w:pStyle w:val="Header"/>
            <w:rPr>
              <w:rFonts w:ascii="Cambria" w:hAnsi="Cambria" w:cs="Times New Roman"/>
              <w:b/>
              <w:bCs/>
            </w:rPr>
          </w:pPr>
        </w:p>
      </w:tc>
    </w:tr>
  </w:tbl>
  <w:p w:rsidR="00D84AFC" w:rsidRDefault="00D84AFC" w:rsidP="002E2159">
    <w:pPr>
      <w:pStyle w:val="Footer"/>
    </w:pPr>
    <w:r>
      <w:t>GG/COMS/MP.2/1</w:t>
    </w:r>
  </w:p>
  <w:p w:rsidR="00D84AFC" w:rsidRPr="002E2159" w:rsidRDefault="00D84AFC" w:rsidP="002E2159">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48B" w:rsidRDefault="00AE748B" w:rsidP="006B6E3C">
      <w:pPr>
        <w:rPr>
          <w:rFonts w:cs="Times New Roman"/>
        </w:rPr>
      </w:pPr>
      <w:r>
        <w:rPr>
          <w:rFonts w:cs="Times New Roman"/>
        </w:rPr>
        <w:separator/>
      </w:r>
    </w:p>
  </w:footnote>
  <w:footnote w:type="continuationSeparator" w:id="0">
    <w:p w:rsidR="00AE748B" w:rsidRDefault="00AE748B"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FC" w:rsidRPr="000112A8" w:rsidRDefault="00D84AFC" w:rsidP="006B6E3C">
    <w:pPr>
      <w:pStyle w:val="Header"/>
      <w:rPr>
        <w:rFonts w:cs="Times New Roman"/>
      </w:rPr>
    </w:pPr>
    <w:r>
      <w:t>Project Plan</w:t>
    </w:r>
    <w:r>
      <w:rPr>
        <w:noProof/>
        <w:lang w:val="en-US" w:eastAsia="en-US"/>
      </w:rPr>
      <w:pict>
        <v:group id="Group 1" o:spid="_x0000_s2049" style="position:absolute;left:0;text-align:left;margin-left:0;margin-top:0;width:593.7pt;height:66.6pt;z-index:1;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val="en-US" w:eastAsia="en-US"/>
      </w:rPr>
      <w:pict>
        <v:rect id="Rectangle 4" o:spid="_x0000_s2052" style="position:absolute;left:0;text-align:left;margin-left:556.45pt;margin-top:0;width:7.15pt;height:63.6pt;z-index:2;visibility:visible;mso-position-horizontal-relative:page;mso-position-vertical:top;mso-position-vertical-relative:page" fillcolor="#4bacc6" strokecolor="#4f81bd">
          <w10:wrap anchorx="page" anchory="page"/>
        </v:rect>
      </w:pict>
    </w:r>
    <w:r>
      <w:rPr>
        <w:noProof/>
        <w:lang w:val="en-US" w:eastAsia="en-US"/>
      </w:rPr>
      <w:pict>
        <v:rect id="Rectangle 5" o:spid="_x0000_s2053" style="position:absolute;left:0;text-align:left;margin-left:33.2pt;margin-top:0;width:7.15pt;height:63.6pt;z-index:3;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D84AFC" w:rsidRPr="00232FDA" w:rsidRDefault="00D84AFC"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FC" w:rsidRPr="000112A8" w:rsidRDefault="00D84AFC" w:rsidP="006B6E3C">
    <w:pPr>
      <w:pStyle w:val="Header"/>
      <w:rPr>
        <w:rFonts w:cs="Times New Roman"/>
      </w:rPr>
    </w:pPr>
    <w:r>
      <w:rPr>
        <w:noProof/>
        <w:lang w:val="en-US" w:eastAsia="en-US"/>
      </w:rPr>
      <w:pict>
        <v:group id="Group 12" o:spid="_x0000_s2054" style="position:absolute;left:0;text-align:left;margin-left:0;margin-top:0;width:593.7pt;height:66.6pt;z-index: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val="en-US" w:eastAsia="en-US"/>
      </w:rPr>
      <w:pict>
        <v:rect id="Rectangle 15" o:spid="_x0000_s2057" style="position:absolute;left:0;text-align:left;margin-left:556.45pt;margin-top:0;width:7.15pt;height:63.6pt;z-index:5;visibility:visible;mso-position-horizontal-relative:page;mso-position-vertical:top;mso-position-vertical-relative:page" fillcolor="#4bacc6" strokecolor="#4f81bd">
          <w10:wrap anchorx="page" anchory="page"/>
        </v:rect>
      </w:pict>
    </w:r>
    <w:r>
      <w:rPr>
        <w:noProof/>
        <w:lang w:val="en-US" w:eastAsia="en-US"/>
      </w:rPr>
      <w:pict>
        <v:rect id="Rectangle 16" o:spid="_x0000_s2058" style="position:absolute;left:0;text-align:left;margin-left:33.2pt;margin-top:0;width:7.15pt;height:63.6pt;z-index:6;visibility:visible;mso-position-horizontal-relative:page;mso-position-vertical:top;mso-position-vertical-relative:page" fillcolor="#4bacc6" strokecolor="#4f81bd">
          <w10:wrap anchorx="page" anchory="page"/>
        </v:rect>
      </w:pict>
    </w:r>
    <w:r>
      <w:t>System Test Plan</w:t>
    </w:r>
    <w:r>
      <w:rPr>
        <w:rFonts w:cs="Times New Roman"/>
      </w:rPr>
      <w:tab/>
    </w:r>
    <w:r>
      <w:rPr>
        <w:rFonts w:cs="Times New Roman"/>
      </w:rPr>
      <w:tab/>
    </w:r>
    <w:r>
      <w:t>GG Cylinders &amp; Orders Management System (COMS)</w:t>
    </w:r>
  </w:p>
  <w:p w:rsidR="00D84AFC" w:rsidRPr="00232FDA" w:rsidRDefault="00D84AFC"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C01"/>
    <w:multiLevelType w:val="hybridMultilevel"/>
    <w:tmpl w:val="D8C80318"/>
    <w:lvl w:ilvl="0" w:tplc="9F18C5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19B50F3"/>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
    <w:nsid w:val="06F34C94"/>
    <w:multiLevelType w:val="hybridMultilevel"/>
    <w:tmpl w:val="2FFC5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09936FE7"/>
    <w:multiLevelType w:val="hybridMultilevel"/>
    <w:tmpl w:val="DEBEBB2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AC848CA"/>
    <w:multiLevelType w:val="hybridMultilevel"/>
    <w:tmpl w:val="637ACD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7">
    <w:nsid w:val="18FA7051"/>
    <w:multiLevelType w:val="multilevel"/>
    <w:tmpl w:val="32D80FDE"/>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8">
    <w:nsid w:val="1CC57945"/>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1D96399B"/>
    <w:multiLevelType w:val="hybridMultilevel"/>
    <w:tmpl w:val="6F50D3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0">
    <w:nsid w:val="1F4832FD"/>
    <w:multiLevelType w:val="hybridMultilevel"/>
    <w:tmpl w:val="7EC481CE"/>
    <w:lvl w:ilvl="0" w:tplc="EBC6BC50">
      <w:start w:val="1"/>
      <w:numFmt w:val="decimal"/>
      <w:lvlText w:val="%1."/>
      <w:lvlJc w:val="left"/>
      <w:pPr>
        <w:ind w:left="1369"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B12ADD"/>
    <w:multiLevelType w:val="hybridMultilevel"/>
    <w:tmpl w:val="4998A6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2">
    <w:nsid w:val="256C69EC"/>
    <w:multiLevelType w:val="hybridMultilevel"/>
    <w:tmpl w:val="7E5ACB7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3">
    <w:nsid w:val="265A0E01"/>
    <w:multiLevelType w:val="hybridMultilevel"/>
    <w:tmpl w:val="E4761A9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4">
    <w:nsid w:val="30ED31B8"/>
    <w:multiLevelType w:val="hybridMultilevel"/>
    <w:tmpl w:val="21F8958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15">
    <w:nsid w:val="3B7E2318"/>
    <w:multiLevelType w:val="hybridMultilevel"/>
    <w:tmpl w:val="23C81EE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16">
    <w:nsid w:val="412E3F71"/>
    <w:multiLevelType w:val="hybridMultilevel"/>
    <w:tmpl w:val="E3B2D7FE"/>
    <w:lvl w:ilvl="0" w:tplc="EBC6BC50">
      <w:start w:val="1"/>
      <w:numFmt w:val="decimal"/>
      <w:lvlText w:val="%1."/>
      <w:lvlJc w:val="left"/>
      <w:pPr>
        <w:ind w:left="1369" w:hanging="6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42377682"/>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42C07967"/>
    <w:multiLevelType w:val="multilevel"/>
    <w:tmpl w:val="4DE22B1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9">
    <w:nsid w:val="440B2330"/>
    <w:multiLevelType w:val="hybridMultilevel"/>
    <w:tmpl w:val="1C0EC11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0">
    <w:nsid w:val="45F50ADE"/>
    <w:multiLevelType w:val="hybridMultilevel"/>
    <w:tmpl w:val="F59627F0"/>
    <w:lvl w:ilvl="0" w:tplc="525C059E">
      <w:start w:val="1"/>
      <w:numFmt w:val="decimal"/>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7EB41C0"/>
    <w:multiLevelType w:val="hybridMultilevel"/>
    <w:tmpl w:val="3050D69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2">
    <w:nsid w:val="498838E7"/>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4EC700D9"/>
    <w:multiLevelType w:val="hybridMultilevel"/>
    <w:tmpl w:val="6ECAABB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514162F7"/>
    <w:multiLevelType w:val="multilevel"/>
    <w:tmpl w:val="D3724318"/>
    <w:lvl w:ilvl="0">
      <w:start w:val="1"/>
      <w:numFmt w:val="decimal"/>
      <w:lvlText w:val="%1."/>
      <w:lvlJc w:val="left"/>
      <w:pPr>
        <w:tabs>
          <w:tab w:val="num" w:pos="0"/>
        </w:tabs>
        <w:ind w:left="1440" w:hanging="720"/>
      </w:pPr>
      <w:rPr>
        <w:rFonts w:cs="Times New Roman" w:hint="default"/>
      </w:rPr>
    </w:lvl>
    <w:lvl w:ilvl="1">
      <w:start w:val="1"/>
      <w:numFmt w:val="decimal"/>
      <w:pStyle w:val="Heading2"/>
      <w:isLgl/>
      <w:lvlText w:val="%1.%2"/>
      <w:lvlJc w:val="left"/>
      <w:pPr>
        <w:tabs>
          <w:tab w:val="num" w:pos="0"/>
        </w:tabs>
        <w:ind w:left="1245" w:hanging="525"/>
      </w:pPr>
      <w:rPr>
        <w:rFonts w:cs="Times New Roman" w:hint="default"/>
      </w:rPr>
    </w:lvl>
    <w:lvl w:ilvl="2">
      <w:start w:val="1"/>
      <w:numFmt w:val="decimal"/>
      <w:pStyle w:val="Heading3"/>
      <w:isLgl/>
      <w:lvlText w:val="%1.%2.%3"/>
      <w:lvlJc w:val="left"/>
      <w:pPr>
        <w:tabs>
          <w:tab w:val="num" w:pos="0"/>
        </w:tabs>
        <w:ind w:left="1440" w:hanging="720"/>
      </w:pPr>
      <w:rPr>
        <w:rFonts w:cs="Times New Roman" w:hint="default"/>
      </w:rPr>
    </w:lvl>
    <w:lvl w:ilvl="3">
      <w:start w:val="1"/>
      <w:numFmt w:val="decimal"/>
      <w:isLgl/>
      <w:lvlText w:val="%1.%2.%3.%4"/>
      <w:lvlJc w:val="left"/>
      <w:pPr>
        <w:tabs>
          <w:tab w:val="num" w:pos="0"/>
        </w:tabs>
        <w:ind w:left="1440" w:hanging="720"/>
      </w:pPr>
      <w:rPr>
        <w:rFonts w:cs="Times New Roman" w:hint="default"/>
      </w:rPr>
    </w:lvl>
    <w:lvl w:ilvl="4">
      <w:start w:val="1"/>
      <w:numFmt w:val="decimal"/>
      <w:isLgl/>
      <w:lvlText w:val="%1.%2.%3.%4.%5"/>
      <w:lvlJc w:val="left"/>
      <w:pPr>
        <w:tabs>
          <w:tab w:val="num" w:pos="0"/>
        </w:tabs>
        <w:ind w:left="1800" w:hanging="1080"/>
      </w:pPr>
      <w:rPr>
        <w:rFonts w:cs="Times New Roman" w:hint="default"/>
      </w:rPr>
    </w:lvl>
    <w:lvl w:ilvl="5">
      <w:start w:val="1"/>
      <w:numFmt w:val="decimal"/>
      <w:isLgl/>
      <w:lvlText w:val="%1.%2.%3.%4.%5.%6"/>
      <w:lvlJc w:val="left"/>
      <w:pPr>
        <w:tabs>
          <w:tab w:val="num" w:pos="0"/>
        </w:tabs>
        <w:ind w:left="1800" w:hanging="1080"/>
      </w:pPr>
      <w:rPr>
        <w:rFonts w:cs="Times New Roman" w:hint="default"/>
      </w:rPr>
    </w:lvl>
    <w:lvl w:ilvl="6">
      <w:start w:val="1"/>
      <w:numFmt w:val="decimal"/>
      <w:isLgl/>
      <w:lvlText w:val="%1.%2.%3.%4.%5.%6.%7"/>
      <w:lvlJc w:val="left"/>
      <w:pPr>
        <w:tabs>
          <w:tab w:val="num" w:pos="0"/>
        </w:tabs>
        <w:ind w:left="2160" w:hanging="1440"/>
      </w:pPr>
      <w:rPr>
        <w:rFonts w:cs="Times New Roman" w:hint="default"/>
      </w:rPr>
    </w:lvl>
    <w:lvl w:ilvl="7">
      <w:start w:val="1"/>
      <w:numFmt w:val="decimal"/>
      <w:isLgl/>
      <w:lvlText w:val="%1.%2."/>
      <w:lvlJc w:val="left"/>
      <w:pPr>
        <w:tabs>
          <w:tab w:val="num" w:pos="0"/>
        </w:tabs>
        <w:ind w:left="2520" w:hanging="1800"/>
      </w:pPr>
      <w:rPr>
        <w:rFonts w:cs="Times New Roman" w:hint="default"/>
      </w:rPr>
    </w:lvl>
    <w:lvl w:ilvl="8">
      <w:start w:val="1"/>
      <w:numFmt w:val="decimal"/>
      <w:isLgl/>
      <w:lvlText w:val="%1.%2.%3.%4.%5.%6.%7.%8.%9"/>
      <w:lvlJc w:val="left"/>
      <w:pPr>
        <w:tabs>
          <w:tab w:val="num" w:pos="0"/>
        </w:tabs>
        <w:ind w:left="2520" w:hanging="1800"/>
      </w:pPr>
      <w:rPr>
        <w:rFonts w:cs="Times New Roman" w:hint="default"/>
      </w:rPr>
    </w:lvl>
  </w:abstractNum>
  <w:abstractNum w:abstractNumId="25">
    <w:nsid w:val="57FF280E"/>
    <w:multiLevelType w:val="hybridMultilevel"/>
    <w:tmpl w:val="A434F0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EBA519D"/>
    <w:multiLevelType w:val="hybridMultilevel"/>
    <w:tmpl w:val="630E84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7">
    <w:nsid w:val="659B26EC"/>
    <w:multiLevelType w:val="multilevel"/>
    <w:tmpl w:val="B6D8EEF8"/>
    <w:lvl w:ilvl="0">
      <w:start w:val="1"/>
      <w:numFmt w:val="lowerLetter"/>
      <w:lvlText w:val="%1."/>
      <w:lvlJc w:val="left"/>
      <w:pPr>
        <w:ind w:left="1440" w:hanging="720"/>
      </w:pPr>
      <w:rPr>
        <w:rFonts w:cs="Times New Roman" w:hint="default"/>
      </w:rPr>
    </w:lvl>
    <w:lvl w:ilvl="1">
      <w:start w:val="1"/>
      <w:numFmt w:val="decimal"/>
      <w:isLgl/>
      <w:lvlText w:val="%1.%2"/>
      <w:lvlJc w:val="left"/>
      <w:pPr>
        <w:ind w:left="1245" w:hanging="52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28">
    <w:nsid w:val="66483776"/>
    <w:multiLevelType w:val="hybridMultilevel"/>
    <w:tmpl w:val="BD96B0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29">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hint="default"/>
      </w:rPr>
    </w:lvl>
    <w:lvl w:ilvl="2" w:tplc="48090005">
      <w:start w:val="1"/>
      <w:numFmt w:val="bullet"/>
      <w:lvlText w:val=""/>
      <w:lvlJc w:val="left"/>
      <w:pPr>
        <w:ind w:left="2706" w:hanging="360"/>
      </w:pPr>
      <w:rPr>
        <w:rFonts w:ascii="Wingdings" w:hAnsi="Wingdings" w:hint="default"/>
      </w:rPr>
    </w:lvl>
    <w:lvl w:ilvl="3" w:tplc="48090001">
      <w:start w:val="1"/>
      <w:numFmt w:val="bullet"/>
      <w:lvlText w:val=""/>
      <w:lvlJc w:val="left"/>
      <w:pPr>
        <w:ind w:left="3426" w:hanging="360"/>
      </w:pPr>
      <w:rPr>
        <w:rFonts w:ascii="Symbol" w:hAnsi="Symbol" w:hint="default"/>
      </w:rPr>
    </w:lvl>
    <w:lvl w:ilvl="4" w:tplc="48090003">
      <w:start w:val="1"/>
      <w:numFmt w:val="bullet"/>
      <w:lvlText w:val="o"/>
      <w:lvlJc w:val="left"/>
      <w:pPr>
        <w:ind w:left="4146" w:hanging="360"/>
      </w:pPr>
      <w:rPr>
        <w:rFonts w:ascii="Courier New" w:hAnsi="Courier New" w:hint="default"/>
      </w:rPr>
    </w:lvl>
    <w:lvl w:ilvl="5" w:tplc="48090005">
      <w:start w:val="1"/>
      <w:numFmt w:val="bullet"/>
      <w:lvlText w:val=""/>
      <w:lvlJc w:val="left"/>
      <w:pPr>
        <w:ind w:left="4866" w:hanging="360"/>
      </w:pPr>
      <w:rPr>
        <w:rFonts w:ascii="Wingdings" w:hAnsi="Wingdings" w:hint="default"/>
      </w:rPr>
    </w:lvl>
    <w:lvl w:ilvl="6" w:tplc="48090001">
      <w:start w:val="1"/>
      <w:numFmt w:val="bullet"/>
      <w:lvlText w:val=""/>
      <w:lvlJc w:val="left"/>
      <w:pPr>
        <w:ind w:left="5586" w:hanging="360"/>
      </w:pPr>
      <w:rPr>
        <w:rFonts w:ascii="Symbol" w:hAnsi="Symbol" w:hint="default"/>
      </w:rPr>
    </w:lvl>
    <w:lvl w:ilvl="7" w:tplc="48090003">
      <w:start w:val="1"/>
      <w:numFmt w:val="bullet"/>
      <w:lvlText w:val="o"/>
      <w:lvlJc w:val="left"/>
      <w:pPr>
        <w:ind w:left="6306" w:hanging="360"/>
      </w:pPr>
      <w:rPr>
        <w:rFonts w:ascii="Courier New" w:hAnsi="Courier New" w:hint="default"/>
      </w:rPr>
    </w:lvl>
    <w:lvl w:ilvl="8" w:tplc="48090005">
      <w:start w:val="1"/>
      <w:numFmt w:val="bullet"/>
      <w:lvlText w:val=""/>
      <w:lvlJc w:val="left"/>
      <w:pPr>
        <w:ind w:left="7026" w:hanging="360"/>
      </w:pPr>
      <w:rPr>
        <w:rFonts w:ascii="Wingdings" w:hAnsi="Wingdings" w:hint="default"/>
      </w:rPr>
    </w:lvl>
  </w:abstractNum>
  <w:abstractNum w:abstractNumId="30">
    <w:nsid w:val="67143BC5"/>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6D981FEA"/>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6F294A45"/>
    <w:multiLevelType w:val="hybridMultilevel"/>
    <w:tmpl w:val="FAB4904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33">
    <w:nsid w:val="6F3A6148"/>
    <w:multiLevelType w:val="hybridMultilevel"/>
    <w:tmpl w:val="D14A8F3E"/>
    <w:lvl w:ilvl="0" w:tplc="8A28AF5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5243213"/>
    <w:multiLevelType w:val="hybridMultilevel"/>
    <w:tmpl w:val="92403C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hint="default"/>
      </w:rPr>
    </w:lvl>
    <w:lvl w:ilvl="8" w:tplc="48090005">
      <w:start w:val="1"/>
      <w:numFmt w:val="bullet"/>
      <w:lvlText w:val=""/>
      <w:lvlJc w:val="left"/>
      <w:pPr>
        <w:ind w:left="6480" w:hanging="360"/>
      </w:pPr>
      <w:rPr>
        <w:rFonts w:ascii="Wingdings" w:hAnsi="Wingdings" w:hint="default"/>
      </w:rPr>
    </w:lvl>
  </w:abstractNum>
  <w:abstractNum w:abstractNumId="35">
    <w:nsid w:val="772C138F"/>
    <w:multiLevelType w:val="hybridMultilevel"/>
    <w:tmpl w:val="566CDEA0"/>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36">
    <w:nsid w:val="786D2E57"/>
    <w:multiLevelType w:val="hybridMultilevel"/>
    <w:tmpl w:val="03089BB8"/>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rPr>
        <w:rFonts w:cs="Times New Roman"/>
      </w:rPr>
    </w:lvl>
    <w:lvl w:ilvl="2" w:tplc="48090005">
      <w:start w:val="1"/>
      <w:numFmt w:val="decimal"/>
      <w:lvlText w:val="%3."/>
      <w:lvlJc w:val="left"/>
      <w:pPr>
        <w:tabs>
          <w:tab w:val="num" w:pos="2160"/>
        </w:tabs>
        <w:ind w:left="2160" w:hanging="360"/>
      </w:pPr>
      <w:rPr>
        <w:rFonts w:cs="Times New Roman"/>
      </w:rPr>
    </w:lvl>
    <w:lvl w:ilvl="3" w:tplc="48090001">
      <w:start w:val="1"/>
      <w:numFmt w:val="decimal"/>
      <w:lvlText w:val="%4."/>
      <w:lvlJc w:val="left"/>
      <w:pPr>
        <w:tabs>
          <w:tab w:val="num" w:pos="2880"/>
        </w:tabs>
        <w:ind w:left="2880" w:hanging="360"/>
      </w:pPr>
      <w:rPr>
        <w:rFonts w:cs="Times New Roman"/>
      </w:rPr>
    </w:lvl>
    <w:lvl w:ilvl="4" w:tplc="48090003">
      <w:start w:val="1"/>
      <w:numFmt w:val="decimal"/>
      <w:lvlText w:val="%5."/>
      <w:lvlJc w:val="left"/>
      <w:pPr>
        <w:tabs>
          <w:tab w:val="num" w:pos="3600"/>
        </w:tabs>
        <w:ind w:left="3600" w:hanging="360"/>
      </w:pPr>
      <w:rPr>
        <w:rFonts w:cs="Times New Roman"/>
      </w:rPr>
    </w:lvl>
    <w:lvl w:ilvl="5" w:tplc="48090005">
      <w:start w:val="1"/>
      <w:numFmt w:val="decimal"/>
      <w:lvlText w:val="%6."/>
      <w:lvlJc w:val="left"/>
      <w:pPr>
        <w:tabs>
          <w:tab w:val="num" w:pos="4320"/>
        </w:tabs>
        <w:ind w:left="4320" w:hanging="360"/>
      </w:pPr>
      <w:rPr>
        <w:rFonts w:cs="Times New Roman"/>
      </w:rPr>
    </w:lvl>
    <w:lvl w:ilvl="6" w:tplc="48090001">
      <w:start w:val="1"/>
      <w:numFmt w:val="decimal"/>
      <w:lvlText w:val="%7."/>
      <w:lvlJc w:val="left"/>
      <w:pPr>
        <w:tabs>
          <w:tab w:val="num" w:pos="5040"/>
        </w:tabs>
        <w:ind w:left="5040" w:hanging="360"/>
      </w:pPr>
      <w:rPr>
        <w:rFonts w:cs="Times New Roman"/>
      </w:rPr>
    </w:lvl>
    <w:lvl w:ilvl="7" w:tplc="48090003">
      <w:start w:val="1"/>
      <w:numFmt w:val="decimal"/>
      <w:lvlText w:val="%8."/>
      <w:lvlJc w:val="left"/>
      <w:pPr>
        <w:tabs>
          <w:tab w:val="num" w:pos="5760"/>
        </w:tabs>
        <w:ind w:left="5760" w:hanging="360"/>
      </w:pPr>
      <w:rPr>
        <w:rFonts w:cs="Times New Roman"/>
      </w:rPr>
    </w:lvl>
    <w:lvl w:ilvl="8" w:tplc="48090005">
      <w:start w:val="1"/>
      <w:numFmt w:val="decimal"/>
      <w:lvlText w:val="%9."/>
      <w:lvlJc w:val="left"/>
      <w:pPr>
        <w:tabs>
          <w:tab w:val="num" w:pos="6480"/>
        </w:tabs>
        <w:ind w:left="6480" w:hanging="360"/>
      </w:pPr>
      <w:rPr>
        <w:rFonts w:cs="Times New Roman"/>
      </w:rPr>
    </w:lvl>
  </w:abstractNum>
  <w:abstractNum w:abstractNumId="37">
    <w:nsid w:val="78FB0CF3"/>
    <w:multiLevelType w:val="hybridMultilevel"/>
    <w:tmpl w:val="CC8479A6"/>
    <w:lvl w:ilvl="0" w:tplc="48090001">
      <w:start w:val="1"/>
      <w:numFmt w:val="bullet"/>
      <w:lvlText w:val=""/>
      <w:lvlJc w:val="left"/>
      <w:pPr>
        <w:ind w:left="810" w:hanging="360"/>
      </w:pPr>
      <w:rPr>
        <w:rFonts w:ascii="Symbol" w:hAnsi="Symbol" w:hint="default"/>
      </w:rPr>
    </w:lvl>
    <w:lvl w:ilvl="1" w:tplc="48090003">
      <w:start w:val="1"/>
      <w:numFmt w:val="bullet"/>
      <w:lvlText w:val="o"/>
      <w:lvlJc w:val="left"/>
      <w:pPr>
        <w:ind w:left="1530" w:hanging="360"/>
      </w:pPr>
      <w:rPr>
        <w:rFonts w:ascii="Courier New" w:hAnsi="Courier New" w:hint="default"/>
      </w:rPr>
    </w:lvl>
    <w:lvl w:ilvl="2" w:tplc="48090005">
      <w:start w:val="1"/>
      <w:numFmt w:val="bullet"/>
      <w:lvlText w:val=""/>
      <w:lvlJc w:val="left"/>
      <w:pPr>
        <w:ind w:left="2250" w:hanging="360"/>
      </w:pPr>
      <w:rPr>
        <w:rFonts w:ascii="Wingdings" w:hAnsi="Wingdings" w:hint="default"/>
      </w:rPr>
    </w:lvl>
    <w:lvl w:ilvl="3" w:tplc="48090001">
      <w:start w:val="1"/>
      <w:numFmt w:val="bullet"/>
      <w:lvlText w:val=""/>
      <w:lvlJc w:val="left"/>
      <w:pPr>
        <w:ind w:left="2970" w:hanging="360"/>
      </w:pPr>
      <w:rPr>
        <w:rFonts w:ascii="Symbol" w:hAnsi="Symbol" w:hint="default"/>
      </w:rPr>
    </w:lvl>
    <w:lvl w:ilvl="4" w:tplc="48090003">
      <w:start w:val="1"/>
      <w:numFmt w:val="bullet"/>
      <w:lvlText w:val="o"/>
      <w:lvlJc w:val="left"/>
      <w:pPr>
        <w:ind w:left="3690" w:hanging="360"/>
      </w:pPr>
      <w:rPr>
        <w:rFonts w:ascii="Courier New" w:hAnsi="Courier New" w:hint="default"/>
      </w:rPr>
    </w:lvl>
    <w:lvl w:ilvl="5" w:tplc="48090005">
      <w:start w:val="1"/>
      <w:numFmt w:val="bullet"/>
      <w:lvlText w:val=""/>
      <w:lvlJc w:val="left"/>
      <w:pPr>
        <w:ind w:left="4410" w:hanging="360"/>
      </w:pPr>
      <w:rPr>
        <w:rFonts w:ascii="Wingdings" w:hAnsi="Wingdings" w:hint="default"/>
      </w:rPr>
    </w:lvl>
    <w:lvl w:ilvl="6" w:tplc="48090001">
      <w:start w:val="1"/>
      <w:numFmt w:val="bullet"/>
      <w:lvlText w:val=""/>
      <w:lvlJc w:val="left"/>
      <w:pPr>
        <w:ind w:left="5130" w:hanging="360"/>
      </w:pPr>
      <w:rPr>
        <w:rFonts w:ascii="Symbol" w:hAnsi="Symbol" w:hint="default"/>
      </w:rPr>
    </w:lvl>
    <w:lvl w:ilvl="7" w:tplc="48090003">
      <w:start w:val="1"/>
      <w:numFmt w:val="bullet"/>
      <w:lvlText w:val="o"/>
      <w:lvlJc w:val="left"/>
      <w:pPr>
        <w:ind w:left="5850" w:hanging="360"/>
      </w:pPr>
      <w:rPr>
        <w:rFonts w:ascii="Courier New" w:hAnsi="Courier New" w:hint="default"/>
      </w:rPr>
    </w:lvl>
    <w:lvl w:ilvl="8" w:tplc="48090005">
      <w:start w:val="1"/>
      <w:numFmt w:val="bullet"/>
      <w:lvlText w:val=""/>
      <w:lvlJc w:val="left"/>
      <w:pPr>
        <w:ind w:left="6570" w:hanging="360"/>
      </w:pPr>
      <w:rPr>
        <w:rFonts w:ascii="Wingdings" w:hAnsi="Wingdings" w:hint="default"/>
      </w:rPr>
    </w:lvl>
  </w:abstractNum>
  <w:abstractNum w:abstractNumId="38">
    <w:nsid w:val="7C4356BC"/>
    <w:multiLevelType w:val="hybridMultilevel"/>
    <w:tmpl w:val="4C2E037E"/>
    <w:lvl w:ilvl="0" w:tplc="48090019">
      <w:start w:val="1"/>
      <w:numFmt w:val="lowerLetter"/>
      <w:lvlText w:val="%1."/>
      <w:lvlJc w:val="left"/>
      <w:pPr>
        <w:ind w:left="1429" w:hanging="360"/>
      </w:pPr>
      <w:rPr>
        <w:rFonts w:cs="Times New Roman"/>
      </w:rPr>
    </w:lvl>
    <w:lvl w:ilvl="1" w:tplc="48090019">
      <w:start w:val="1"/>
      <w:numFmt w:val="lowerLetter"/>
      <w:lvlText w:val="%2."/>
      <w:lvlJc w:val="left"/>
      <w:pPr>
        <w:ind w:left="2149" w:hanging="360"/>
      </w:pPr>
      <w:rPr>
        <w:rFonts w:cs="Times New Roman"/>
      </w:rPr>
    </w:lvl>
    <w:lvl w:ilvl="2" w:tplc="4809001B">
      <w:start w:val="1"/>
      <w:numFmt w:val="lowerRoman"/>
      <w:lvlText w:val="%3."/>
      <w:lvlJc w:val="right"/>
      <w:pPr>
        <w:ind w:left="2869" w:hanging="180"/>
      </w:pPr>
      <w:rPr>
        <w:rFonts w:cs="Times New Roman"/>
      </w:rPr>
    </w:lvl>
    <w:lvl w:ilvl="3" w:tplc="4809000F">
      <w:start w:val="1"/>
      <w:numFmt w:val="decimal"/>
      <w:lvlText w:val="%4."/>
      <w:lvlJc w:val="left"/>
      <w:pPr>
        <w:ind w:left="3589" w:hanging="360"/>
      </w:pPr>
      <w:rPr>
        <w:rFonts w:cs="Times New Roman"/>
      </w:rPr>
    </w:lvl>
    <w:lvl w:ilvl="4" w:tplc="48090019">
      <w:start w:val="1"/>
      <w:numFmt w:val="lowerLetter"/>
      <w:lvlText w:val="%5."/>
      <w:lvlJc w:val="left"/>
      <w:pPr>
        <w:ind w:left="4309" w:hanging="360"/>
      </w:pPr>
      <w:rPr>
        <w:rFonts w:cs="Times New Roman"/>
      </w:rPr>
    </w:lvl>
    <w:lvl w:ilvl="5" w:tplc="4809001B">
      <w:start w:val="1"/>
      <w:numFmt w:val="lowerRoman"/>
      <w:lvlText w:val="%6."/>
      <w:lvlJc w:val="right"/>
      <w:pPr>
        <w:ind w:left="5029" w:hanging="180"/>
      </w:pPr>
      <w:rPr>
        <w:rFonts w:cs="Times New Roman"/>
      </w:rPr>
    </w:lvl>
    <w:lvl w:ilvl="6" w:tplc="4809000F">
      <w:start w:val="1"/>
      <w:numFmt w:val="decimal"/>
      <w:lvlText w:val="%7."/>
      <w:lvlJc w:val="left"/>
      <w:pPr>
        <w:ind w:left="5749" w:hanging="360"/>
      </w:pPr>
      <w:rPr>
        <w:rFonts w:cs="Times New Roman"/>
      </w:rPr>
    </w:lvl>
    <w:lvl w:ilvl="7" w:tplc="48090019">
      <w:start w:val="1"/>
      <w:numFmt w:val="lowerLetter"/>
      <w:lvlText w:val="%8."/>
      <w:lvlJc w:val="left"/>
      <w:pPr>
        <w:ind w:left="6469" w:hanging="360"/>
      </w:pPr>
      <w:rPr>
        <w:rFonts w:cs="Times New Roman"/>
      </w:rPr>
    </w:lvl>
    <w:lvl w:ilvl="8" w:tplc="4809001B">
      <w:start w:val="1"/>
      <w:numFmt w:val="lowerRoman"/>
      <w:lvlText w:val="%9."/>
      <w:lvlJc w:val="right"/>
      <w:pPr>
        <w:ind w:left="7189" w:hanging="180"/>
      </w:pPr>
      <w:rPr>
        <w:rFonts w:cs="Times New Roman"/>
      </w:rPr>
    </w:lvl>
  </w:abstractNum>
  <w:num w:numId="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1"/>
  </w:num>
  <w:num w:numId="7">
    <w:abstractNumId w:val="6"/>
  </w:num>
  <w:num w:numId="8">
    <w:abstractNumId w:val="19"/>
  </w:num>
  <w:num w:numId="9">
    <w:abstractNumId w:val="32"/>
  </w:num>
  <w:num w:numId="10">
    <w:abstractNumId w:val="21"/>
  </w:num>
  <w:num w:numId="11">
    <w:abstractNumId w:val="12"/>
  </w:num>
  <w:num w:numId="12">
    <w:abstractNumId w:val="9"/>
  </w:num>
  <w:num w:numId="13">
    <w:abstractNumId w:val="26"/>
  </w:num>
  <w:num w:numId="14">
    <w:abstractNumId w:val="14"/>
  </w:num>
  <w:num w:numId="15">
    <w:abstractNumId w:val="2"/>
  </w:num>
  <w:num w:numId="16">
    <w:abstractNumId w:val="5"/>
  </w:num>
  <w:num w:numId="17">
    <w:abstractNumId w:val="28"/>
  </w:num>
  <w:num w:numId="18">
    <w:abstractNumId w:val="34"/>
  </w:num>
  <w:num w:numId="19">
    <w:abstractNumId w:val="29"/>
  </w:num>
  <w:num w:numId="20">
    <w:abstractNumId w:val="24"/>
  </w:num>
  <w:num w:numId="21">
    <w:abstractNumId w:val="38"/>
  </w:num>
  <w:num w:numId="22">
    <w:abstractNumId w:val="7"/>
  </w:num>
  <w:num w:numId="23">
    <w:abstractNumId w:val="27"/>
  </w:num>
  <w:num w:numId="24">
    <w:abstractNumId w:val="1"/>
  </w:num>
  <w:num w:numId="25">
    <w:abstractNumId w:val="18"/>
  </w:num>
  <w:num w:numId="26">
    <w:abstractNumId w:val="4"/>
  </w:num>
  <w:num w:numId="27">
    <w:abstractNumId w:val="24"/>
  </w:num>
  <w:num w:numId="28">
    <w:abstractNumId w:val="23"/>
  </w:num>
  <w:num w:numId="29">
    <w:abstractNumId w:val="16"/>
  </w:num>
  <w:num w:numId="30">
    <w:abstractNumId w:val="10"/>
  </w:num>
  <w:num w:numId="31">
    <w:abstractNumId w:val="25"/>
  </w:num>
  <w:num w:numId="32">
    <w:abstractNumId w:val="20"/>
  </w:num>
  <w:num w:numId="33">
    <w:abstractNumId w:val="0"/>
  </w:num>
  <w:num w:numId="34">
    <w:abstractNumId w:val="3"/>
  </w:num>
  <w:num w:numId="35">
    <w:abstractNumId w:val="31"/>
  </w:num>
  <w:num w:numId="36">
    <w:abstractNumId w:val="30"/>
  </w:num>
  <w:num w:numId="37">
    <w:abstractNumId w:val="33"/>
  </w:num>
  <w:num w:numId="38">
    <w:abstractNumId w:val="17"/>
  </w:num>
  <w:num w:numId="39">
    <w:abstractNumId w:val="8"/>
  </w:num>
  <w:num w:numId="40">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5ECB"/>
    <w:rsid w:val="00000078"/>
    <w:rsid w:val="00000BB9"/>
    <w:rsid w:val="000112A8"/>
    <w:rsid w:val="0001361E"/>
    <w:rsid w:val="000160AA"/>
    <w:rsid w:val="00020B83"/>
    <w:rsid w:val="00022D2A"/>
    <w:rsid w:val="00023F9E"/>
    <w:rsid w:val="00025E67"/>
    <w:rsid w:val="00034ACC"/>
    <w:rsid w:val="0004280C"/>
    <w:rsid w:val="0004363C"/>
    <w:rsid w:val="000444D4"/>
    <w:rsid w:val="00055A01"/>
    <w:rsid w:val="00066288"/>
    <w:rsid w:val="0007066E"/>
    <w:rsid w:val="00075893"/>
    <w:rsid w:val="0009222E"/>
    <w:rsid w:val="00092D37"/>
    <w:rsid w:val="00093D17"/>
    <w:rsid w:val="00093FF2"/>
    <w:rsid w:val="000A7A07"/>
    <w:rsid w:val="000B20B3"/>
    <w:rsid w:val="000B2D4B"/>
    <w:rsid w:val="000B2DA7"/>
    <w:rsid w:val="000B300E"/>
    <w:rsid w:val="000C1D31"/>
    <w:rsid w:val="000C6198"/>
    <w:rsid w:val="000D2C7C"/>
    <w:rsid w:val="000D64A0"/>
    <w:rsid w:val="000D6978"/>
    <w:rsid w:val="000E08BF"/>
    <w:rsid w:val="000E13F2"/>
    <w:rsid w:val="000E5ECB"/>
    <w:rsid w:val="000E7D6B"/>
    <w:rsid w:val="000F2BEF"/>
    <w:rsid w:val="000F706C"/>
    <w:rsid w:val="000F7C9B"/>
    <w:rsid w:val="00105384"/>
    <w:rsid w:val="0010738A"/>
    <w:rsid w:val="0010772B"/>
    <w:rsid w:val="00110DB7"/>
    <w:rsid w:val="001144E6"/>
    <w:rsid w:val="00115364"/>
    <w:rsid w:val="00130C11"/>
    <w:rsid w:val="00132625"/>
    <w:rsid w:val="00133796"/>
    <w:rsid w:val="00133BB6"/>
    <w:rsid w:val="00136CC2"/>
    <w:rsid w:val="0014306A"/>
    <w:rsid w:val="00146144"/>
    <w:rsid w:val="00155F93"/>
    <w:rsid w:val="00162C39"/>
    <w:rsid w:val="0016624B"/>
    <w:rsid w:val="001718A6"/>
    <w:rsid w:val="00172262"/>
    <w:rsid w:val="00174031"/>
    <w:rsid w:val="00175CDE"/>
    <w:rsid w:val="001844AA"/>
    <w:rsid w:val="00185C25"/>
    <w:rsid w:val="00190DA9"/>
    <w:rsid w:val="0019216E"/>
    <w:rsid w:val="00192ECE"/>
    <w:rsid w:val="00193131"/>
    <w:rsid w:val="00195019"/>
    <w:rsid w:val="001A3828"/>
    <w:rsid w:val="001B6D51"/>
    <w:rsid w:val="001B751C"/>
    <w:rsid w:val="001C50D8"/>
    <w:rsid w:val="001E127D"/>
    <w:rsid w:val="001E1F29"/>
    <w:rsid w:val="001F006B"/>
    <w:rsid w:val="00202DC0"/>
    <w:rsid w:val="0021492C"/>
    <w:rsid w:val="002162FF"/>
    <w:rsid w:val="00223D85"/>
    <w:rsid w:val="00225454"/>
    <w:rsid w:val="00225AA1"/>
    <w:rsid w:val="00232FDA"/>
    <w:rsid w:val="00234A94"/>
    <w:rsid w:val="00234C23"/>
    <w:rsid w:val="00237173"/>
    <w:rsid w:val="00241713"/>
    <w:rsid w:val="00244F55"/>
    <w:rsid w:val="002450F8"/>
    <w:rsid w:val="00245DCB"/>
    <w:rsid w:val="00254588"/>
    <w:rsid w:val="00254FCA"/>
    <w:rsid w:val="00257547"/>
    <w:rsid w:val="00263FA7"/>
    <w:rsid w:val="0027106D"/>
    <w:rsid w:val="0027146A"/>
    <w:rsid w:val="0027490B"/>
    <w:rsid w:val="00287D30"/>
    <w:rsid w:val="002966C8"/>
    <w:rsid w:val="002A1547"/>
    <w:rsid w:val="002A52F2"/>
    <w:rsid w:val="002B4165"/>
    <w:rsid w:val="002C0E55"/>
    <w:rsid w:val="002C1F79"/>
    <w:rsid w:val="002C34DB"/>
    <w:rsid w:val="002C71BE"/>
    <w:rsid w:val="002C7BD0"/>
    <w:rsid w:val="002E2159"/>
    <w:rsid w:val="002E3C5E"/>
    <w:rsid w:val="002F7E3D"/>
    <w:rsid w:val="00300208"/>
    <w:rsid w:val="00300E9F"/>
    <w:rsid w:val="0031122F"/>
    <w:rsid w:val="003167CB"/>
    <w:rsid w:val="003263CC"/>
    <w:rsid w:val="00334A7C"/>
    <w:rsid w:val="003365B0"/>
    <w:rsid w:val="003431CE"/>
    <w:rsid w:val="0034564A"/>
    <w:rsid w:val="0035375E"/>
    <w:rsid w:val="0036056A"/>
    <w:rsid w:val="00362370"/>
    <w:rsid w:val="00371EDE"/>
    <w:rsid w:val="00376690"/>
    <w:rsid w:val="00396A13"/>
    <w:rsid w:val="003A5D18"/>
    <w:rsid w:val="003B0EF9"/>
    <w:rsid w:val="003B20B6"/>
    <w:rsid w:val="003B41FB"/>
    <w:rsid w:val="003C5DDB"/>
    <w:rsid w:val="003E1EDD"/>
    <w:rsid w:val="003E2AE9"/>
    <w:rsid w:val="003E747A"/>
    <w:rsid w:val="003F30CD"/>
    <w:rsid w:val="00410651"/>
    <w:rsid w:val="004123F3"/>
    <w:rsid w:val="00420C6D"/>
    <w:rsid w:val="0044391B"/>
    <w:rsid w:val="00445786"/>
    <w:rsid w:val="004470C6"/>
    <w:rsid w:val="0046428B"/>
    <w:rsid w:val="00466F5D"/>
    <w:rsid w:val="00470F41"/>
    <w:rsid w:val="0047438E"/>
    <w:rsid w:val="004767F2"/>
    <w:rsid w:val="00481F87"/>
    <w:rsid w:val="0048279F"/>
    <w:rsid w:val="004828DB"/>
    <w:rsid w:val="0048370A"/>
    <w:rsid w:val="0048527F"/>
    <w:rsid w:val="00485F9D"/>
    <w:rsid w:val="00486225"/>
    <w:rsid w:val="0048666F"/>
    <w:rsid w:val="004A066D"/>
    <w:rsid w:val="004A1B8A"/>
    <w:rsid w:val="004A5B67"/>
    <w:rsid w:val="004C5920"/>
    <w:rsid w:val="004D1487"/>
    <w:rsid w:val="004D361F"/>
    <w:rsid w:val="004D4648"/>
    <w:rsid w:val="004D5C3E"/>
    <w:rsid w:val="004E62E8"/>
    <w:rsid w:val="004F5594"/>
    <w:rsid w:val="005011A8"/>
    <w:rsid w:val="00507DF1"/>
    <w:rsid w:val="00507EEE"/>
    <w:rsid w:val="00510A79"/>
    <w:rsid w:val="005121DE"/>
    <w:rsid w:val="00512E80"/>
    <w:rsid w:val="00513E4B"/>
    <w:rsid w:val="0051489C"/>
    <w:rsid w:val="00523291"/>
    <w:rsid w:val="00527450"/>
    <w:rsid w:val="0053521C"/>
    <w:rsid w:val="00546DE1"/>
    <w:rsid w:val="00551E9F"/>
    <w:rsid w:val="00555B41"/>
    <w:rsid w:val="005614F8"/>
    <w:rsid w:val="00565C55"/>
    <w:rsid w:val="005675FE"/>
    <w:rsid w:val="0057127A"/>
    <w:rsid w:val="00577227"/>
    <w:rsid w:val="00581288"/>
    <w:rsid w:val="00585BA9"/>
    <w:rsid w:val="00586E5E"/>
    <w:rsid w:val="00597CC2"/>
    <w:rsid w:val="005A22D5"/>
    <w:rsid w:val="005A2EF4"/>
    <w:rsid w:val="005A39F5"/>
    <w:rsid w:val="005A4EED"/>
    <w:rsid w:val="005A4F4A"/>
    <w:rsid w:val="005A7D28"/>
    <w:rsid w:val="005B17EB"/>
    <w:rsid w:val="005C1746"/>
    <w:rsid w:val="005D151B"/>
    <w:rsid w:val="005E15D0"/>
    <w:rsid w:val="005E766E"/>
    <w:rsid w:val="005F7E15"/>
    <w:rsid w:val="006037A3"/>
    <w:rsid w:val="00614C68"/>
    <w:rsid w:val="00620869"/>
    <w:rsid w:val="00620FA7"/>
    <w:rsid w:val="00636AF1"/>
    <w:rsid w:val="00646E26"/>
    <w:rsid w:val="00647D8F"/>
    <w:rsid w:val="00665440"/>
    <w:rsid w:val="006717F8"/>
    <w:rsid w:val="006806F4"/>
    <w:rsid w:val="00681D03"/>
    <w:rsid w:val="006855D3"/>
    <w:rsid w:val="00685EDD"/>
    <w:rsid w:val="00690378"/>
    <w:rsid w:val="006907FF"/>
    <w:rsid w:val="006964CB"/>
    <w:rsid w:val="006A5A4E"/>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0D49"/>
    <w:rsid w:val="00713F1F"/>
    <w:rsid w:val="00717DE2"/>
    <w:rsid w:val="00722BCA"/>
    <w:rsid w:val="007278AF"/>
    <w:rsid w:val="007319F0"/>
    <w:rsid w:val="00740C36"/>
    <w:rsid w:val="007439FF"/>
    <w:rsid w:val="007441E0"/>
    <w:rsid w:val="00750F35"/>
    <w:rsid w:val="0075220F"/>
    <w:rsid w:val="00766013"/>
    <w:rsid w:val="007710E8"/>
    <w:rsid w:val="00771BFD"/>
    <w:rsid w:val="0077207A"/>
    <w:rsid w:val="007740B3"/>
    <w:rsid w:val="00774790"/>
    <w:rsid w:val="007830DB"/>
    <w:rsid w:val="0078366C"/>
    <w:rsid w:val="00787385"/>
    <w:rsid w:val="00792B6C"/>
    <w:rsid w:val="00795BD3"/>
    <w:rsid w:val="007A2D3E"/>
    <w:rsid w:val="007A6B1A"/>
    <w:rsid w:val="007A74EA"/>
    <w:rsid w:val="007B3B81"/>
    <w:rsid w:val="007B6107"/>
    <w:rsid w:val="007D2310"/>
    <w:rsid w:val="007E0801"/>
    <w:rsid w:val="007E2EB7"/>
    <w:rsid w:val="007E4FE4"/>
    <w:rsid w:val="007E714B"/>
    <w:rsid w:val="007F1BC2"/>
    <w:rsid w:val="00800484"/>
    <w:rsid w:val="00800ED2"/>
    <w:rsid w:val="00801FAC"/>
    <w:rsid w:val="00803909"/>
    <w:rsid w:val="00810CE9"/>
    <w:rsid w:val="00813C0D"/>
    <w:rsid w:val="00822FB1"/>
    <w:rsid w:val="00827CAB"/>
    <w:rsid w:val="00830F73"/>
    <w:rsid w:val="008364B4"/>
    <w:rsid w:val="00837E7D"/>
    <w:rsid w:val="00854E4D"/>
    <w:rsid w:val="0085590D"/>
    <w:rsid w:val="00860FED"/>
    <w:rsid w:val="00865BBC"/>
    <w:rsid w:val="00867C52"/>
    <w:rsid w:val="0088554D"/>
    <w:rsid w:val="00887F8E"/>
    <w:rsid w:val="00893079"/>
    <w:rsid w:val="008A1FC5"/>
    <w:rsid w:val="008B5A28"/>
    <w:rsid w:val="008B6A04"/>
    <w:rsid w:val="008C5313"/>
    <w:rsid w:val="008D2180"/>
    <w:rsid w:val="008D7CD9"/>
    <w:rsid w:val="008E0780"/>
    <w:rsid w:val="008E621B"/>
    <w:rsid w:val="008E7074"/>
    <w:rsid w:val="008E7075"/>
    <w:rsid w:val="008F1623"/>
    <w:rsid w:val="00900C69"/>
    <w:rsid w:val="0090185F"/>
    <w:rsid w:val="009122B7"/>
    <w:rsid w:val="0093211D"/>
    <w:rsid w:val="00933FB4"/>
    <w:rsid w:val="00937638"/>
    <w:rsid w:val="00941033"/>
    <w:rsid w:val="0095103F"/>
    <w:rsid w:val="009519E5"/>
    <w:rsid w:val="00951F4A"/>
    <w:rsid w:val="00953EE9"/>
    <w:rsid w:val="009616F1"/>
    <w:rsid w:val="0098500C"/>
    <w:rsid w:val="009A1655"/>
    <w:rsid w:val="009C0C65"/>
    <w:rsid w:val="009C3E16"/>
    <w:rsid w:val="009D4739"/>
    <w:rsid w:val="009E2E45"/>
    <w:rsid w:val="009E461C"/>
    <w:rsid w:val="009E7CAB"/>
    <w:rsid w:val="009F4FFC"/>
    <w:rsid w:val="009F6F3A"/>
    <w:rsid w:val="00A028FA"/>
    <w:rsid w:val="00A05975"/>
    <w:rsid w:val="00A2077B"/>
    <w:rsid w:val="00A2641A"/>
    <w:rsid w:val="00A30BAF"/>
    <w:rsid w:val="00A34D8D"/>
    <w:rsid w:val="00A44B52"/>
    <w:rsid w:val="00A5638B"/>
    <w:rsid w:val="00A6399E"/>
    <w:rsid w:val="00A6633D"/>
    <w:rsid w:val="00A67C7C"/>
    <w:rsid w:val="00A70526"/>
    <w:rsid w:val="00A7171F"/>
    <w:rsid w:val="00A80FF7"/>
    <w:rsid w:val="00A81A97"/>
    <w:rsid w:val="00A87146"/>
    <w:rsid w:val="00AB60E4"/>
    <w:rsid w:val="00AC08C0"/>
    <w:rsid w:val="00AC0930"/>
    <w:rsid w:val="00AC4865"/>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2502"/>
    <w:rsid w:val="00B528C9"/>
    <w:rsid w:val="00B604FD"/>
    <w:rsid w:val="00B662FA"/>
    <w:rsid w:val="00B70F90"/>
    <w:rsid w:val="00B7432A"/>
    <w:rsid w:val="00B80967"/>
    <w:rsid w:val="00B87BE9"/>
    <w:rsid w:val="00B92394"/>
    <w:rsid w:val="00BB3FFF"/>
    <w:rsid w:val="00BB6F6E"/>
    <w:rsid w:val="00BB6F9E"/>
    <w:rsid w:val="00BC196E"/>
    <w:rsid w:val="00BC2A84"/>
    <w:rsid w:val="00BC6229"/>
    <w:rsid w:val="00BC70B8"/>
    <w:rsid w:val="00BD1696"/>
    <w:rsid w:val="00BD66C5"/>
    <w:rsid w:val="00BE3622"/>
    <w:rsid w:val="00BF1F03"/>
    <w:rsid w:val="00C0617A"/>
    <w:rsid w:val="00C0626A"/>
    <w:rsid w:val="00C26314"/>
    <w:rsid w:val="00C300EB"/>
    <w:rsid w:val="00C33D6E"/>
    <w:rsid w:val="00C45BDC"/>
    <w:rsid w:val="00C521CA"/>
    <w:rsid w:val="00C576E3"/>
    <w:rsid w:val="00C61D6C"/>
    <w:rsid w:val="00C6668F"/>
    <w:rsid w:val="00C7248D"/>
    <w:rsid w:val="00C83860"/>
    <w:rsid w:val="00C84E7A"/>
    <w:rsid w:val="00C85726"/>
    <w:rsid w:val="00C979AD"/>
    <w:rsid w:val="00CA2779"/>
    <w:rsid w:val="00CA4F4E"/>
    <w:rsid w:val="00CB6506"/>
    <w:rsid w:val="00CC3C75"/>
    <w:rsid w:val="00CC54AF"/>
    <w:rsid w:val="00CD74E1"/>
    <w:rsid w:val="00CF68E8"/>
    <w:rsid w:val="00D00F65"/>
    <w:rsid w:val="00D01995"/>
    <w:rsid w:val="00D02467"/>
    <w:rsid w:val="00D03327"/>
    <w:rsid w:val="00D0637D"/>
    <w:rsid w:val="00D1190F"/>
    <w:rsid w:val="00D20297"/>
    <w:rsid w:val="00D27DA2"/>
    <w:rsid w:val="00D36D7B"/>
    <w:rsid w:val="00D37744"/>
    <w:rsid w:val="00D53203"/>
    <w:rsid w:val="00D57F08"/>
    <w:rsid w:val="00D640DF"/>
    <w:rsid w:val="00D72BC5"/>
    <w:rsid w:val="00D83761"/>
    <w:rsid w:val="00D83799"/>
    <w:rsid w:val="00D84AFC"/>
    <w:rsid w:val="00D92087"/>
    <w:rsid w:val="00D94427"/>
    <w:rsid w:val="00DB6544"/>
    <w:rsid w:val="00DB7E18"/>
    <w:rsid w:val="00DC1F60"/>
    <w:rsid w:val="00DD2FF4"/>
    <w:rsid w:val="00DD4FB5"/>
    <w:rsid w:val="00DD75AC"/>
    <w:rsid w:val="00DE3488"/>
    <w:rsid w:val="00DF0F58"/>
    <w:rsid w:val="00E00A7D"/>
    <w:rsid w:val="00E00FFB"/>
    <w:rsid w:val="00E253BB"/>
    <w:rsid w:val="00E30D10"/>
    <w:rsid w:val="00E35BEB"/>
    <w:rsid w:val="00E366C1"/>
    <w:rsid w:val="00E4017C"/>
    <w:rsid w:val="00E509D4"/>
    <w:rsid w:val="00E550AD"/>
    <w:rsid w:val="00E6363D"/>
    <w:rsid w:val="00E7482F"/>
    <w:rsid w:val="00E83F14"/>
    <w:rsid w:val="00E84CB9"/>
    <w:rsid w:val="00E9195B"/>
    <w:rsid w:val="00E9273D"/>
    <w:rsid w:val="00EB3294"/>
    <w:rsid w:val="00EB351B"/>
    <w:rsid w:val="00EB4B5D"/>
    <w:rsid w:val="00EB4DD2"/>
    <w:rsid w:val="00EB5F68"/>
    <w:rsid w:val="00EB76DE"/>
    <w:rsid w:val="00EC0495"/>
    <w:rsid w:val="00EC6F82"/>
    <w:rsid w:val="00ED4123"/>
    <w:rsid w:val="00ED4DE2"/>
    <w:rsid w:val="00ED6571"/>
    <w:rsid w:val="00EE2463"/>
    <w:rsid w:val="00EE289A"/>
    <w:rsid w:val="00F06D52"/>
    <w:rsid w:val="00F10931"/>
    <w:rsid w:val="00F36C81"/>
    <w:rsid w:val="00F43704"/>
    <w:rsid w:val="00F51325"/>
    <w:rsid w:val="00F762FE"/>
    <w:rsid w:val="00F80F84"/>
    <w:rsid w:val="00F837F1"/>
    <w:rsid w:val="00F96B50"/>
    <w:rsid w:val="00FA261C"/>
    <w:rsid w:val="00FA301A"/>
    <w:rsid w:val="00FA54A9"/>
    <w:rsid w:val="00FB00D6"/>
    <w:rsid w:val="00FB1A62"/>
    <w:rsid w:val="00FB4F1A"/>
    <w:rsid w:val="00FB7C22"/>
    <w:rsid w:val="00FC2A45"/>
    <w:rsid w:val="00FC3AE0"/>
    <w:rsid w:val="00FD62A3"/>
    <w:rsid w:val="00FE11D1"/>
    <w:rsid w:val="00FE4145"/>
    <w:rsid w:val="00FE5DB3"/>
    <w:rsid w:val="00FF5754"/>
    <w:rsid w:val="00FF6D0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sz w:val="22"/>
      <w:szCs w:val="22"/>
      <w:lang w:val="en-SG"/>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27"/>
      </w:numPr>
      <w:spacing w:before="200" w:after="0"/>
      <w:ind w:hanging="1245"/>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7"/>
      </w:numPr>
      <w:spacing w:before="200" w:after="0"/>
      <w:outlineLvl w:val="2"/>
    </w:pPr>
    <w:rPr>
      <w:rFonts w:ascii="Cambria" w:hAnsi="Cambria" w:cs="Times New Roman"/>
      <w:b/>
      <w:bCs/>
      <w:color w:val="4F81BD"/>
      <w:sz w:val="20"/>
      <w:szCs w:val="20"/>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Times New Roman"/>
      <w:b/>
      <w:color w:val="365F91"/>
      <w:sz w:val="28"/>
      <w:lang w:val="en-SG" w:eastAsia="zh-CN"/>
    </w:rPr>
  </w:style>
  <w:style w:type="character" w:customStyle="1" w:styleId="Heading2Char">
    <w:name w:val="Heading 2 Char"/>
    <w:link w:val="Heading2"/>
    <w:uiPriority w:val="99"/>
    <w:locked/>
    <w:rsid w:val="0057127A"/>
    <w:rPr>
      <w:rFonts w:ascii="Cambria" w:hAnsi="Cambria"/>
      <w:b/>
      <w:bCs/>
      <w:color w:val="4F81BD"/>
      <w:sz w:val="26"/>
      <w:szCs w:val="26"/>
      <w:lang w:val="en-SG"/>
    </w:rPr>
  </w:style>
  <w:style w:type="character" w:customStyle="1" w:styleId="Heading3Char">
    <w:name w:val="Heading 3 Char"/>
    <w:link w:val="Heading3"/>
    <w:uiPriority w:val="99"/>
    <w:locked/>
    <w:rsid w:val="00025E67"/>
    <w:rPr>
      <w:rFonts w:ascii="Cambria" w:hAnsi="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sz w:val="20"/>
    </w:rPr>
  </w:style>
  <w:style w:type="character" w:customStyle="1" w:styleId="Heading5Char">
    <w:name w:val="Heading 5 Char"/>
    <w:link w:val="Heading5"/>
    <w:uiPriority w:val="99"/>
    <w:locked/>
    <w:rsid w:val="00445786"/>
    <w:rPr>
      <w:rFonts w:ascii="Times New Roman" w:hAnsi="Times New Roman" w:cs="Times New Roman"/>
      <w:b/>
      <w:sz w:val="20"/>
    </w:rPr>
  </w:style>
  <w:style w:type="character" w:customStyle="1" w:styleId="Heading6Char">
    <w:name w:val="Heading 6 Char"/>
    <w:link w:val="Heading6"/>
    <w:uiPriority w:val="99"/>
    <w:locked/>
    <w:rsid w:val="00445786"/>
    <w:rPr>
      <w:rFonts w:ascii="Times New Roman" w:hAnsi="Times New Roman" w:cs="Times New Roman"/>
      <w:sz w:val="20"/>
      <w:u w:val="single"/>
    </w:rPr>
  </w:style>
  <w:style w:type="character" w:customStyle="1" w:styleId="Heading7Char">
    <w:name w:val="Heading 7 Char"/>
    <w:link w:val="Heading7"/>
    <w:uiPriority w:val="99"/>
    <w:locked/>
    <w:rsid w:val="00445786"/>
    <w:rPr>
      <w:rFonts w:ascii="Times New Roman" w:hAnsi="Times New Roman" w:cs="Times New Roman"/>
      <w:i/>
      <w:sz w:val="20"/>
    </w:rPr>
  </w:style>
  <w:style w:type="character" w:customStyle="1" w:styleId="Heading8Char">
    <w:name w:val="Heading 8 Char"/>
    <w:link w:val="Heading8"/>
    <w:uiPriority w:val="99"/>
    <w:locked/>
    <w:rsid w:val="00445786"/>
    <w:rPr>
      <w:rFonts w:ascii="Times New Roman" w:hAnsi="Times New Roman" w:cs="Times New Roman"/>
      <w:i/>
      <w:sz w:val="20"/>
    </w:rPr>
  </w:style>
  <w:style w:type="character" w:customStyle="1" w:styleId="Heading9Char">
    <w:name w:val="Heading 9 Char"/>
    <w:link w:val="Heading9"/>
    <w:uiPriority w:val="99"/>
    <w:locked/>
    <w:rsid w:val="00445786"/>
    <w:rPr>
      <w:rFonts w:ascii="Times New Roman" w:hAnsi="Times New Roman" w:cs="Times New Roman"/>
      <w:i/>
      <w:sz w:val="20"/>
    </w:rPr>
  </w:style>
  <w:style w:type="paragraph" w:styleId="NoSpacing">
    <w:name w:val="No Spacing"/>
    <w:link w:val="NoSpacingChar"/>
    <w:uiPriority w:val="1"/>
    <w:qFormat/>
    <w:rsid w:val="000E5ECB"/>
    <w:rPr>
      <w:sz w:val="22"/>
      <w:szCs w:val="22"/>
      <w:lang w:eastAsia="ja-JP"/>
    </w:rPr>
  </w:style>
  <w:style w:type="character" w:customStyle="1" w:styleId="NoSpacingChar">
    <w:name w:val="No Spacing Char"/>
    <w:link w:val="NoSpacing"/>
    <w:uiPriority w:val="1"/>
    <w:locked/>
    <w:rsid w:val="000E5ECB"/>
    <w:rPr>
      <w:sz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imes New Roman"/>
      <w:sz w:val="16"/>
      <w:szCs w:val="16"/>
      <w:lang w:val="en-US" w:eastAsia="en-US"/>
    </w:rPr>
  </w:style>
  <w:style w:type="character" w:customStyle="1" w:styleId="BalloonTextChar">
    <w:name w:val="Balloon Text Char"/>
    <w:link w:val="BalloonText"/>
    <w:uiPriority w:val="99"/>
    <w:semiHidden/>
    <w:locked/>
    <w:rsid w:val="000E5ECB"/>
    <w:rPr>
      <w:rFonts w:ascii="Tahoma" w:hAnsi="Tahoma" w:cs="Times New Roman"/>
      <w:sz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Times New Roman"/>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Times New Roman"/>
      <w:color w:val="17365D"/>
      <w:spacing w:val="5"/>
      <w:kern w:val="28"/>
      <w:sz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Times New Roman"/>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Times New Roman"/>
      <w:i/>
      <w:color w:val="4F81BD"/>
      <w:spacing w:val="15"/>
      <w:sz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link w:val="Header"/>
    <w:uiPriority w:val="99"/>
    <w:locked/>
    <w:rsid w:val="00C0626A"/>
    <w:rPr>
      <w:rFonts w:cs="Times New Roman"/>
    </w:rPr>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link w:val="Footer"/>
    <w:uiPriority w:val="99"/>
    <w:locked/>
    <w:rsid w:val="00C0626A"/>
    <w:rPr>
      <w:rFonts w:cs="Times New Roman"/>
    </w:rPr>
  </w:style>
  <w:style w:type="paragraph" w:customStyle="1" w:styleId="AB630D60F59F403CB531B268FE76FA17">
    <w:name w:val="AB630D60F59F403CB531B268FE76FA17"/>
    <w:uiPriority w:val="99"/>
    <w:rsid w:val="00C0626A"/>
    <w:pPr>
      <w:spacing w:after="200" w:line="276" w:lineRule="auto"/>
    </w:pPr>
    <w:rPr>
      <w:rFonts w:cs="Calibri"/>
      <w:sz w:val="22"/>
      <w:szCs w:val="22"/>
      <w:lang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uiPriority w:val="99"/>
    <w:rsid w:val="00EB351B"/>
    <w:rPr>
      <w:rFonts w:cs="Times New Roman"/>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rFonts w:cs="Times New Roman"/>
      <w:sz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link w:val="CommentText"/>
    <w:uiPriority w:val="99"/>
    <w:locked/>
    <w:rsid w:val="00445786"/>
    <w:rPr>
      <w:rFonts w:ascii="Times New Roman" w:hAnsi="Times New Roman" w:cs="Times New Roman"/>
      <w:sz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rFonts w:cs="Times New Roman"/>
      <w:position w:val="6"/>
      <w:sz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link w:val="FootnoteText"/>
    <w:uiPriority w:val="99"/>
    <w:locked/>
    <w:rsid w:val="00445786"/>
    <w:rPr>
      <w:rFonts w:ascii="Times New Roman" w:hAnsi="Times New Roman" w:cs="Times New Roman"/>
      <w:sz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uiPriority w:val="99"/>
    <w:rsid w:val="00445786"/>
    <w:rPr>
      <w:rFonts w:cs="Times New Roman"/>
    </w:rPr>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rFonts w:cs="Times New Roman"/>
      <w:b/>
    </w:rPr>
  </w:style>
  <w:style w:type="paragraph" w:styleId="BodyText">
    <w:name w:val="Body Text"/>
    <w:basedOn w:val="Normal"/>
    <w:link w:val="BodyTextChar"/>
    <w:uiPriority w:val="99"/>
    <w:locked/>
    <w:rsid w:val="00420C6D"/>
    <w:pPr>
      <w:spacing w:after="120"/>
    </w:pPr>
  </w:style>
  <w:style w:type="character" w:customStyle="1" w:styleId="BodyTextChar">
    <w:name w:val="Body Text Char"/>
    <w:link w:val="BodyText"/>
    <w:uiPriority w:val="99"/>
    <w:semiHidden/>
    <w:locked/>
    <w:rPr>
      <w:rFonts w:cs="Calibri"/>
      <w:lang w:val="en-SG" w:eastAsia="zh-CN"/>
    </w:rPr>
  </w:style>
  <w:style w:type="character" w:customStyle="1" w:styleId="SoDAField">
    <w:name w:val="SoDA Field"/>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3416">
      <w:marLeft w:val="0"/>
      <w:marRight w:val="0"/>
      <w:marTop w:val="0"/>
      <w:marBottom w:val="0"/>
      <w:divBdr>
        <w:top w:val="none" w:sz="0" w:space="0" w:color="auto"/>
        <w:left w:val="none" w:sz="0" w:space="0" w:color="auto"/>
        <w:bottom w:val="none" w:sz="0" w:space="0" w:color="auto"/>
        <w:right w:val="none" w:sz="0" w:space="0" w:color="auto"/>
      </w:divBdr>
    </w:div>
    <w:div w:id="141623417">
      <w:marLeft w:val="0"/>
      <w:marRight w:val="0"/>
      <w:marTop w:val="0"/>
      <w:marBottom w:val="0"/>
      <w:divBdr>
        <w:top w:val="none" w:sz="0" w:space="0" w:color="auto"/>
        <w:left w:val="none" w:sz="0" w:space="0" w:color="auto"/>
        <w:bottom w:val="none" w:sz="0" w:space="0" w:color="auto"/>
        <w:right w:val="none" w:sz="0" w:space="0" w:color="auto"/>
      </w:divBdr>
    </w:div>
    <w:div w:id="141623418">
      <w:marLeft w:val="0"/>
      <w:marRight w:val="0"/>
      <w:marTop w:val="0"/>
      <w:marBottom w:val="0"/>
      <w:divBdr>
        <w:top w:val="none" w:sz="0" w:space="0" w:color="auto"/>
        <w:left w:val="none" w:sz="0" w:space="0" w:color="auto"/>
        <w:bottom w:val="none" w:sz="0" w:space="0" w:color="auto"/>
        <w:right w:val="none" w:sz="0" w:space="0" w:color="auto"/>
      </w:divBdr>
    </w:div>
    <w:div w:id="141623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19</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21078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Ai Gek</cp:lastModifiedBy>
  <cp:revision>158</cp:revision>
  <cp:lastPrinted>2011-04-02T01:48:00Z</cp:lastPrinted>
  <dcterms:created xsi:type="dcterms:W3CDTF">2011-12-24T05:19:00Z</dcterms:created>
  <dcterms:modified xsi:type="dcterms:W3CDTF">2012-01-01T11:01:00Z</dcterms:modified>
</cp:coreProperties>
</file>